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BD18C" w14:textId="163ABC30" w:rsidR="00FA5CDA" w:rsidRDefault="0073379C" w:rsidP="00491130">
      <w:pPr>
        <w:spacing w:after="120" w:line="276" w:lineRule="auto"/>
        <w:jc w:val="center"/>
        <w:rPr>
          <w:rFonts w:ascii="Arial" w:hAnsi="Arial" w:cs="Arial"/>
          <w:color w:val="000000" w:themeColor="text1"/>
        </w:rPr>
      </w:pPr>
      <w:r>
        <w:rPr>
          <w:rFonts w:ascii="Arial" w:hAnsi="Arial" w:cs="Arial"/>
          <w:b/>
          <w:bCs/>
        </w:rPr>
        <w:t>Distinct mechanisms control the specific synaptic functions of Neuroligin</w:t>
      </w:r>
      <w:r w:rsidR="00FA5CDA">
        <w:rPr>
          <w:rFonts w:ascii="Arial" w:hAnsi="Arial" w:cs="Arial"/>
          <w:b/>
          <w:bCs/>
        </w:rPr>
        <w:t xml:space="preserve"> </w:t>
      </w:r>
      <w:r>
        <w:rPr>
          <w:rFonts w:ascii="Arial" w:hAnsi="Arial" w:cs="Arial"/>
          <w:b/>
          <w:bCs/>
        </w:rPr>
        <w:t xml:space="preserve">1 </w:t>
      </w:r>
      <w:r w:rsidR="00E304EC">
        <w:rPr>
          <w:rFonts w:ascii="Arial" w:hAnsi="Arial" w:cs="Arial"/>
          <w:b/>
          <w:bCs/>
        </w:rPr>
        <w:t>and</w:t>
      </w:r>
      <w:r>
        <w:rPr>
          <w:rFonts w:ascii="Arial" w:hAnsi="Arial" w:cs="Arial"/>
          <w:b/>
          <w:bCs/>
        </w:rPr>
        <w:t xml:space="preserve"> Neuroligin</w:t>
      </w:r>
      <w:r w:rsidR="00FA5CDA">
        <w:rPr>
          <w:rFonts w:ascii="Arial" w:hAnsi="Arial" w:cs="Arial"/>
          <w:b/>
          <w:bCs/>
        </w:rPr>
        <w:t xml:space="preserve"> </w:t>
      </w:r>
      <w:r>
        <w:rPr>
          <w:rFonts w:ascii="Arial" w:hAnsi="Arial" w:cs="Arial"/>
          <w:b/>
          <w:bCs/>
        </w:rPr>
        <w:t>2</w:t>
      </w:r>
    </w:p>
    <w:p w14:paraId="004E37D7" w14:textId="66522DEA" w:rsidR="00FA5CDA" w:rsidRDefault="00FA5CDA" w:rsidP="00491130">
      <w:pPr>
        <w:spacing w:after="120" w:line="276" w:lineRule="auto"/>
        <w:jc w:val="center"/>
        <w:rPr>
          <w:rFonts w:ascii="Arial" w:hAnsi="Arial" w:cs="Arial"/>
          <w:color w:val="000000" w:themeColor="text1"/>
        </w:rPr>
      </w:pPr>
      <w:r>
        <w:rPr>
          <w:rFonts w:ascii="Arial" w:hAnsi="Arial" w:cs="Arial"/>
          <w:color w:val="000000" w:themeColor="text1"/>
        </w:rPr>
        <w:t>Jinzhao Wang</w:t>
      </w:r>
      <w:r w:rsidR="00E304EC" w:rsidRPr="00CA4DE5">
        <w:rPr>
          <w:rFonts w:ascii="Arial" w:hAnsi="Arial" w:cs="Arial"/>
          <w:color w:val="000000" w:themeColor="text1"/>
          <w:vertAlign w:val="superscript"/>
        </w:rPr>
        <w:t>1,</w:t>
      </w:r>
      <w:r w:rsidR="00930CC6">
        <w:rPr>
          <w:rFonts w:ascii="Arial" w:hAnsi="Arial" w:cs="Arial"/>
          <w:color w:val="000000" w:themeColor="text1"/>
          <w:vertAlign w:val="superscript"/>
        </w:rPr>
        <w:t>2</w:t>
      </w:r>
      <w:r w:rsidR="00E304EC" w:rsidRPr="00CA4DE5">
        <w:rPr>
          <w:rFonts w:ascii="Arial" w:hAnsi="Arial" w:cs="Arial"/>
          <w:color w:val="000000" w:themeColor="text1"/>
          <w:vertAlign w:val="superscript"/>
        </w:rPr>
        <w:t>,4,5</w:t>
      </w:r>
      <w:r>
        <w:rPr>
          <w:rFonts w:ascii="Arial" w:hAnsi="Arial" w:cs="Arial"/>
          <w:color w:val="000000" w:themeColor="text1"/>
        </w:rPr>
        <w:t xml:space="preserve">, </w:t>
      </w:r>
      <w:r w:rsidR="00E304EC">
        <w:rPr>
          <w:rFonts w:ascii="Arial" w:hAnsi="Arial" w:cs="Arial"/>
          <w:color w:val="000000" w:themeColor="text1"/>
        </w:rPr>
        <w:t>Thomas C. Südhof</w:t>
      </w:r>
      <w:r w:rsidR="00E304EC" w:rsidRPr="002E59B8">
        <w:rPr>
          <w:rFonts w:ascii="Arial" w:hAnsi="Arial" w:cs="Arial"/>
          <w:color w:val="000000" w:themeColor="text1"/>
          <w:vertAlign w:val="superscript"/>
        </w:rPr>
        <w:t>1,</w:t>
      </w:r>
      <w:r w:rsidR="00930CC6">
        <w:rPr>
          <w:rFonts w:ascii="Arial" w:hAnsi="Arial" w:cs="Arial"/>
          <w:color w:val="000000" w:themeColor="text1"/>
          <w:vertAlign w:val="superscript"/>
        </w:rPr>
        <w:t>2,</w:t>
      </w:r>
      <w:r w:rsidR="00F703F1">
        <w:rPr>
          <w:rFonts w:ascii="Arial" w:hAnsi="Arial" w:cs="Arial"/>
          <w:color w:val="000000" w:themeColor="text1"/>
          <w:vertAlign w:val="superscript"/>
        </w:rPr>
        <w:t>3, *</w:t>
      </w:r>
      <w:r w:rsidR="00E304EC">
        <w:rPr>
          <w:rFonts w:ascii="Arial" w:hAnsi="Arial" w:cs="Arial"/>
          <w:color w:val="000000" w:themeColor="text1"/>
          <w:vertAlign w:val="superscript"/>
        </w:rPr>
        <w:t xml:space="preserve"> </w:t>
      </w:r>
      <w:r>
        <w:rPr>
          <w:rFonts w:ascii="Arial" w:hAnsi="Arial" w:cs="Arial"/>
          <w:color w:val="000000" w:themeColor="text1"/>
        </w:rPr>
        <w:t xml:space="preserve">and </w:t>
      </w:r>
      <w:r w:rsidR="00E304EC">
        <w:rPr>
          <w:rFonts w:ascii="Arial" w:hAnsi="Arial" w:cs="Arial"/>
          <w:color w:val="000000" w:themeColor="text1"/>
        </w:rPr>
        <w:t>Marius Wernig</w:t>
      </w:r>
      <w:r w:rsidR="00E304EC" w:rsidRPr="00766DC8">
        <w:rPr>
          <w:rFonts w:ascii="Arial" w:hAnsi="Arial" w:cs="Arial"/>
          <w:color w:val="000000" w:themeColor="text1"/>
          <w:vertAlign w:val="superscript"/>
        </w:rPr>
        <w:t>1,</w:t>
      </w:r>
      <w:r w:rsidR="00E304EC">
        <w:rPr>
          <w:rFonts w:ascii="Arial" w:hAnsi="Arial" w:cs="Arial"/>
          <w:color w:val="000000" w:themeColor="text1"/>
          <w:vertAlign w:val="superscript"/>
        </w:rPr>
        <w:t>4</w:t>
      </w:r>
      <w:r w:rsidR="00E304EC" w:rsidRPr="00766DC8">
        <w:rPr>
          <w:rFonts w:ascii="Arial" w:hAnsi="Arial" w:cs="Arial"/>
          <w:color w:val="000000" w:themeColor="text1"/>
          <w:vertAlign w:val="superscript"/>
        </w:rPr>
        <w:t>,</w:t>
      </w:r>
      <w:r w:rsidR="00F703F1">
        <w:rPr>
          <w:rFonts w:ascii="Arial" w:hAnsi="Arial" w:cs="Arial"/>
          <w:color w:val="000000" w:themeColor="text1"/>
          <w:vertAlign w:val="superscript"/>
        </w:rPr>
        <w:t>5, *</w:t>
      </w:r>
    </w:p>
    <w:p w14:paraId="109B5308" w14:textId="5FE33645" w:rsidR="00FA5CDA" w:rsidRDefault="00E304EC" w:rsidP="00CA4DE5">
      <w:pPr>
        <w:spacing w:after="60"/>
        <w:jc w:val="both"/>
        <w:rPr>
          <w:rFonts w:ascii="Arial" w:hAnsi="Arial" w:cs="Arial"/>
          <w:color w:val="000000" w:themeColor="text1"/>
        </w:rPr>
      </w:pPr>
      <w:r w:rsidRPr="00CA4DE5">
        <w:rPr>
          <w:rFonts w:ascii="Arial" w:hAnsi="Arial" w:cs="Arial"/>
          <w:color w:val="000000" w:themeColor="text1"/>
          <w:vertAlign w:val="superscript"/>
        </w:rPr>
        <w:t>1</w:t>
      </w:r>
      <w:r w:rsidR="00FA5CDA">
        <w:rPr>
          <w:rFonts w:ascii="Arial" w:hAnsi="Arial" w:cs="Arial"/>
          <w:color w:val="000000" w:themeColor="text1"/>
        </w:rPr>
        <w:t>Institute for Stem Cell Biology and Regenerative Medicine</w:t>
      </w:r>
    </w:p>
    <w:p w14:paraId="5069C650" w14:textId="50A153E4" w:rsidR="0073379C" w:rsidRDefault="00930CC6" w:rsidP="00CA4DE5">
      <w:pPr>
        <w:spacing w:after="60"/>
        <w:jc w:val="both"/>
        <w:rPr>
          <w:rFonts w:ascii="Arial" w:hAnsi="Arial" w:cs="Arial"/>
          <w:color w:val="000000" w:themeColor="text1"/>
        </w:rPr>
      </w:pPr>
      <w:r>
        <w:rPr>
          <w:rFonts w:ascii="Arial" w:hAnsi="Arial" w:cs="Arial"/>
          <w:color w:val="000000" w:themeColor="text1"/>
          <w:vertAlign w:val="superscript"/>
        </w:rPr>
        <w:t>2</w:t>
      </w:r>
      <w:r w:rsidR="00FA5CDA">
        <w:rPr>
          <w:rFonts w:ascii="Arial" w:hAnsi="Arial" w:cs="Arial"/>
          <w:color w:val="000000" w:themeColor="text1"/>
        </w:rPr>
        <w:t xml:space="preserve">Department of </w:t>
      </w:r>
      <w:r w:rsidR="00E304EC">
        <w:rPr>
          <w:rFonts w:ascii="Arial" w:hAnsi="Arial" w:cs="Arial"/>
          <w:color w:val="000000" w:themeColor="text1"/>
        </w:rPr>
        <w:t xml:space="preserve">Molecular and Cellular Physiology </w:t>
      </w:r>
      <w:r w:rsidR="007B53AE">
        <w:rPr>
          <w:rFonts w:ascii="Arial" w:hAnsi="Arial" w:cs="Arial"/>
          <w:color w:val="000000" w:themeColor="text1"/>
        </w:rPr>
        <w:t xml:space="preserve"> </w:t>
      </w:r>
    </w:p>
    <w:p w14:paraId="20A329D3" w14:textId="581C3076" w:rsidR="007B53AE" w:rsidRDefault="00930CC6" w:rsidP="00CA4DE5">
      <w:pPr>
        <w:spacing w:after="60"/>
        <w:jc w:val="both"/>
        <w:rPr>
          <w:rFonts w:ascii="Arial" w:hAnsi="Arial" w:cs="Arial"/>
          <w:color w:val="000000" w:themeColor="text1"/>
        </w:rPr>
      </w:pPr>
      <w:r>
        <w:rPr>
          <w:rFonts w:ascii="Arial" w:hAnsi="Arial" w:cs="Arial"/>
          <w:color w:val="000000" w:themeColor="text1"/>
          <w:vertAlign w:val="superscript"/>
        </w:rPr>
        <w:t>3</w:t>
      </w:r>
      <w:r w:rsidR="007B53AE">
        <w:rPr>
          <w:rFonts w:ascii="Arial" w:hAnsi="Arial" w:cs="Arial"/>
          <w:color w:val="000000" w:themeColor="text1"/>
        </w:rPr>
        <w:t>Howard Hughes Medical Institute</w:t>
      </w:r>
    </w:p>
    <w:p w14:paraId="46ACBA22" w14:textId="7DA420E7" w:rsidR="00FA5CDA" w:rsidRDefault="00E304EC" w:rsidP="00CA4DE5">
      <w:pPr>
        <w:spacing w:after="60"/>
        <w:jc w:val="both"/>
        <w:rPr>
          <w:rFonts w:ascii="Arial" w:hAnsi="Arial" w:cs="Arial"/>
          <w:color w:val="000000" w:themeColor="text1"/>
        </w:rPr>
      </w:pPr>
      <w:r w:rsidRPr="00CA4DE5">
        <w:rPr>
          <w:rFonts w:ascii="Arial" w:hAnsi="Arial" w:cs="Arial"/>
          <w:color w:val="000000" w:themeColor="text1"/>
          <w:vertAlign w:val="superscript"/>
        </w:rPr>
        <w:t>4</w:t>
      </w:r>
      <w:r w:rsidR="00FA5CDA">
        <w:rPr>
          <w:rFonts w:ascii="Arial" w:hAnsi="Arial" w:cs="Arial"/>
          <w:color w:val="000000" w:themeColor="text1"/>
        </w:rPr>
        <w:t>Department of</w:t>
      </w:r>
      <w:r>
        <w:rPr>
          <w:rFonts w:ascii="Arial" w:hAnsi="Arial" w:cs="Arial"/>
          <w:color w:val="000000" w:themeColor="text1"/>
        </w:rPr>
        <w:t xml:space="preserve"> Pathology </w:t>
      </w:r>
    </w:p>
    <w:p w14:paraId="678ACC0D" w14:textId="1C8F2911" w:rsidR="00E304EC" w:rsidRDefault="00E304EC" w:rsidP="00CA4DE5">
      <w:pPr>
        <w:spacing w:after="60"/>
        <w:jc w:val="both"/>
        <w:rPr>
          <w:rFonts w:ascii="Arial" w:hAnsi="Arial" w:cs="Arial"/>
          <w:color w:val="000000" w:themeColor="text1"/>
        </w:rPr>
      </w:pPr>
      <w:r w:rsidRPr="00CA4DE5">
        <w:rPr>
          <w:rFonts w:ascii="Arial" w:hAnsi="Arial" w:cs="Arial"/>
          <w:color w:val="000000" w:themeColor="text1"/>
          <w:vertAlign w:val="superscript"/>
        </w:rPr>
        <w:t>5</w:t>
      </w:r>
      <w:r>
        <w:rPr>
          <w:rFonts w:ascii="Arial" w:hAnsi="Arial" w:cs="Arial"/>
          <w:color w:val="000000" w:themeColor="text1"/>
        </w:rPr>
        <w:t>Department of Chemical and Systems Biology</w:t>
      </w:r>
    </w:p>
    <w:p w14:paraId="69AB7D77" w14:textId="7EB74C06" w:rsidR="00E304EC" w:rsidRDefault="00E304EC" w:rsidP="00CA4DE5">
      <w:pPr>
        <w:spacing w:after="60"/>
        <w:jc w:val="both"/>
        <w:rPr>
          <w:rFonts w:ascii="Arial" w:hAnsi="Arial" w:cs="Arial"/>
          <w:color w:val="000000" w:themeColor="text1"/>
        </w:rPr>
      </w:pPr>
      <w:r>
        <w:rPr>
          <w:rFonts w:ascii="Arial" w:hAnsi="Arial" w:cs="Arial"/>
          <w:color w:val="000000" w:themeColor="text1"/>
        </w:rPr>
        <w:t>Stanford University School of Medicine</w:t>
      </w:r>
    </w:p>
    <w:p w14:paraId="1A419047" w14:textId="608FD9D7" w:rsidR="00E304EC" w:rsidRDefault="00E304EC" w:rsidP="00CA4DE5">
      <w:pPr>
        <w:spacing w:after="60"/>
        <w:jc w:val="both"/>
        <w:rPr>
          <w:rFonts w:ascii="Arial" w:hAnsi="Arial" w:cs="Arial"/>
          <w:color w:val="000000" w:themeColor="text1"/>
        </w:rPr>
      </w:pPr>
      <w:r>
        <w:rPr>
          <w:rFonts w:ascii="Arial" w:hAnsi="Arial" w:cs="Arial"/>
          <w:color w:val="000000" w:themeColor="text1"/>
        </w:rPr>
        <w:t>Stanford, CA 94305, USA</w:t>
      </w:r>
    </w:p>
    <w:p w14:paraId="45666774" w14:textId="77777777" w:rsidR="00C374A1" w:rsidRDefault="00E304EC" w:rsidP="00491130">
      <w:pPr>
        <w:spacing w:after="120" w:line="276" w:lineRule="auto"/>
        <w:jc w:val="both"/>
        <w:rPr>
          <w:rFonts w:ascii="Arial" w:hAnsi="Arial" w:cs="Arial"/>
          <w:color w:val="000000" w:themeColor="text1"/>
        </w:rPr>
      </w:pPr>
      <w:r>
        <w:rPr>
          <w:rFonts w:ascii="Arial" w:hAnsi="Arial" w:cs="Arial"/>
          <w:color w:val="000000" w:themeColor="text1"/>
        </w:rPr>
        <w:t>* co-corresponding authors</w:t>
      </w:r>
    </w:p>
    <w:p w14:paraId="5DC679D6" w14:textId="1E206A36" w:rsidR="00415826" w:rsidRPr="00474A8D" w:rsidRDefault="00415826" w:rsidP="00491130">
      <w:pPr>
        <w:spacing w:after="120" w:line="276" w:lineRule="auto"/>
        <w:jc w:val="both"/>
        <w:rPr>
          <w:rFonts w:ascii="Arial" w:hAnsi="Arial" w:cs="Arial"/>
          <w:color w:val="4472C4" w:themeColor="accent1"/>
        </w:rPr>
      </w:pPr>
      <w:r w:rsidRPr="00474A8D">
        <w:rPr>
          <w:rFonts w:ascii="Arial" w:hAnsi="Arial" w:cs="Arial"/>
          <w:color w:val="4472C4" w:themeColor="accent1"/>
        </w:rPr>
        <w:t xml:space="preserve">Emails: </w:t>
      </w:r>
      <w:hyperlink r:id="rId8" w:history="1">
        <w:r w:rsidRPr="00474A8D">
          <w:rPr>
            <w:rStyle w:val="Hyperlink"/>
            <w:rFonts w:ascii="Arial" w:hAnsi="Arial" w:cs="Arial"/>
            <w:color w:val="4472C4" w:themeColor="accent1"/>
          </w:rPr>
          <w:t>tcs1@stanford.edu</w:t>
        </w:r>
      </w:hyperlink>
      <w:r w:rsidRPr="00474A8D">
        <w:rPr>
          <w:rFonts w:ascii="Arial" w:hAnsi="Arial" w:cs="Arial"/>
          <w:color w:val="4472C4" w:themeColor="accent1"/>
        </w:rPr>
        <w:t>; wernig@stanford.edu</w:t>
      </w:r>
    </w:p>
    <w:p w14:paraId="393B54C9" w14:textId="1A9145B5" w:rsidR="00C374A1" w:rsidRPr="00474A8D" w:rsidRDefault="00C374A1" w:rsidP="00C374A1">
      <w:pPr>
        <w:spacing w:after="120" w:line="276" w:lineRule="auto"/>
        <w:jc w:val="both"/>
        <w:rPr>
          <w:rFonts w:ascii="Arial" w:eastAsia="SimSun" w:hAnsi="Arial" w:cs="Arial"/>
          <w:color w:val="4472C4" w:themeColor="accent1"/>
        </w:rPr>
      </w:pPr>
      <w:r w:rsidRPr="00474A8D">
        <w:rPr>
          <w:rFonts w:ascii="Arial" w:hAnsi="Arial" w:cs="Arial"/>
          <w:b/>
          <w:bCs/>
          <w:color w:val="4472C4" w:themeColor="accent1"/>
        </w:rPr>
        <w:t>Key Words</w:t>
      </w:r>
      <w:r w:rsidRPr="00474A8D">
        <w:rPr>
          <w:rFonts w:ascii="SimSun" w:eastAsia="SimSun" w:hAnsi="SimSun" w:cs="SimSun"/>
          <w:b/>
          <w:bCs/>
          <w:color w:val="4472C4" w:themeColor="accent1"/>
        </w:rPr>
        <w:t xml:space="preserve">: </w:t>
      </w:r>
      <w:r w:rsidRPr="00474A8D">
        <w:rPr>
          <w:rFonts w:ascii="Arial" w:eastAsia="SimSun" w:hAnsi="Arial" w:cs="Arial"/>
          <w:color w:val="4472C4" w:themeColor="accent1"/>
        </w:rPr>
        <w:t>neuroligin, synapse specific, extracellular domain, intracellular domain, distinct mechanisms</w:t>
      </w:r>
    </w:p>
    <w:p w14:paraId="3015891B" w14:textId="1FF998C4" w:rsidR="00DA1885" w:rsidRDefault="00DA1885" w:rsidP="00491130">
      <w:pPr>
        <w:spacing w:after="120" w:line="276" w:lineRule="auto"/>
        <w:jc w:val="both"/>
        <w:rPr>
          <w:rFonts w:ascii="Arial" w:hAnsi="Arial" w:cs="Arial"/>
          <w:b/>
          <w:bCs/>
        </w:rPr>
      </w:pPr>
      <w:r>
        <w:rPr>
          <w:rFonts w:ascii="Arial" w:hAnsi="Arial" w:cs="Arial"/>
          <w:b/>
          <w:bCs/>
        </w:rPr>
        <w:br w:type="page"/>
      </w:r>
    </w:p>
    <w:p w14:paraId="753E2574" w14:textId="7B2E08D3" w:rsidR="004E706A" w:rsidRDefault="00BF610B" w:rsidP="009D2596">
      <w:pPr>
        <w:spacing w:after="120" w:line="276" w:lineRule="auto"/>
        <w:jc w:val="both"/>
        <w:rPr>
          <w:rFonts w:ascii="Arial" w:hAnsi="Arial" w:cs="Arial"/>
          <w:b/>
          <w:bCs/>
        </w:rPr>
      </w:pPr>
      <w:r w:rsidRPr="00520215">
        <w:rPr>
          <w:rFonts w:ascii="Arial" w:hAnsi="Arial" w:cs="Arial"/>
          <w:b/>
          <w:bCs/>
        </w:rPr>
        <w:lastRenderedPageBreak/>
        <w:t>Abstract</w:t>
      </w:r>
    </w:p>
    <w:p w14:paraId="7F15206F" w14:textId="33CB99EB" w:rsidR="003818F5" w:rsidRDefault="00BB26D4" w:rsidP="00623881">
      <w:pPr>
        <w:spacing w:after="120" w:line="276" w:lineRule="auto"/>
        <w:jc w:val="both"/>
        <w:rPr>
          <w:rFonts w:ascii="Arial" w:hAnsi="Arial" w:cs="Arial"/>
        </w:rPr>
      </w:pPr>
      <w:r w:rsidRPr="00BB26D4">
        <w:rPr>
          <w:rFonts w:ascii="Arial" w:hAnsi="Arial" w:cs="Arial"/>
        </w:rPr>
        <w:t xml:space="preserve">Neuroligins </w:t>
      </w:r>
      <w:r w:rsidR="003818F5">
        <w:rPr>
          <w:rFonts w:ascii="Arial" w:hAnsi="Arial" w:cs="Arial"/>
        </w:rPr>
        <w:t xml:space="preserve">are postsynaptic </w:t>
      </w:r>
      <w:r w:rsidR="007454BA">
        <w:rPr>
          <w:rFonts w:ascii="Arial" w:hAnsi="Arial" w:cs="Arial"/>
        </w:rPr>
        <w:t>cell</w:t>
      </w:r>
      <w:r w:rsidR="006326AA">
        <w:rPr>
          <w:rFonts w:ascii="Arial" w:hAnsi="Arial" w:cs="Arial"/>
        </w:rPr>
        <w:t>-</w:t>
      </w:r>
      <w:r w:rsidR="007454BA">
        <w:rPr>
          <w:rFonts w:ascii="Arial" w:hAnsi="Arial" w:cs="Arial"/>
        </w:rPr>
        <w:t xml:space="preserve">adhesion molecules that </w:t>
      </w:r>
      <w:r w:rsidR="003D7D39">
        <w:rPr>
          <w:rFonts w:ascii="Arial" w:hAnsi="Arial" w:cs="Arial"/>
        </w:rPr>
        <w:t>regulate</w:t>
      </w:r>
      <w:r w:rsidR="003D7D39" w:rsidRPr="00BB26D4">
        <w:rPr>
          <w:rFonts w:ascii="Arial" w:hAnsi="Arial" w:cs="Arial"/>
        </w:rPr>
        <w:t xml:space="preserve"> </w:t>
      </w:r>
      <w:r w:rsidRPr="00BB26D4">
        <w:rPr>
          <w:rFonts w:ascii="Arial" w:hAnsi="Arial" w:cs="Arial"/>
        </w:rPr>
        <w:t>synaptic function</w:t>
      </w:r>
      <w:r w:rsidR="003D7D39">
        <w:rPr>
          <w:rFonts w:ascii="Arial" w:hAnsi="Arial" w:cs="Arial"/>
        </w:rPr>
        <w:t xml:space="preserve"> with a</w:t>
      </w:r>
      <w:r w:rsidRPr="00BB26D4">
        <w:rPr>
          <w:rFonts w:ascii="Arial" w:hAnsi="Arial" w:cs="Arial"/>
        </w:rPr>
        <w:t xml:space="preserve"> </w:t>
      </w:r>
      <w:r w:rsidR="00E304EC">
        <w:rPr>
          <w:rFonts w:ascii="Arial" w:hAnsi="Arial" w:cs="Arial"/>
        </w:rPr>
        <w:t>remarkable</w:t>
      </w:r>
      <w:r w:rsidR="00E304EC" w:rsidRPr="00BB26D4">
        <w:rPr>
          <w:rFonts w:ascii="Arial" w:hAnsi="Arial" w:cs="Arial"/>
        </w:rPr>
        <w:t xml:space="preserve"> </w:t>
      </w:r>
      <w:r w:rsidRPr="00BB26D4">
        <w:rPr>
          <w:rFonts w:ascii="Arial" w:hAnsi="Arial" w:cs="Arial"/>
        </w:rPr>
        <w:t xml:space="preserve">isoform specificity. </w:t>
      </w:r>
      <w:r w:rsidR="00751951">
        <w:rPr>
          <w:rFonts w:ascii="Arial" w:hAnsi="Arial" w:cs="Arial"/>
        </w:rPr>
        <w:t xml:space="preserve">Although Nlgn1 and Nlgn2 are highly homologous and biochemically interact with the same extra- and </w:t>
      </w:r>
      <w:r w:rsidR="002A1E85" w:rsidRPr="00F703F1">
        <w:rPr>
          <w:rFonts w:ascii="Arial" w:hAnsi="Arial" w:cs="Arial"/>
        </w:rPr>
        <w:t xml:space="preserve">intracellular proteins, </w:t>
      </w:r>
      <w:r w:rsidR="00751951">
        <w:rPr>
          <w:rFonts w:ascii="Arial" w:hAnsi="Arial" w:cs="Arial"/>
        </w:rPr>
        <w:t xml:space="preserve">Nlgn1 selectively functions in excitatory synapses whereas Nlgn2 functions in inhibitory synapses. </w:t>
      </w:r>
      <w:r w:rsidR="001015F8">
        <w:rPr>
          <w:rFonts w:ascii="Arial" w:hAnsi="Arial" w:cs="Arial"/>
        </w:rPr>
        <w:t xml:space="preserve">How this </w:t>
      </w:r>
      <w:r w:rsidR="006831A4" w:rsidRPr="00474A8D">
        <w:rPr>
          <w:rFonts w:ascii="Arial" w:hAnsi="Arial" w:cs="Arial"/>
          <w:color w:val="000000" w:themeColor="text1"/>
        </w:rPr>
        <w:t xml:space="preserve">excitatory/ inhibitory (E/I) </w:t>
      </w:r>
      <w:r w:rsidR="001015F8">
        <w:rPr>
          <w:rFonts w:ascii="Arial" w:hAnsi="Arial" w:cs="Arial"/>
        </w:rPr>
        <w:t xml:space="preserve">specificity arises is unknown. </w:t>
      </w:r>
      <w:r w:rsidR="00751951">
        <w:rPr>
          <w:rFonts w:ascii="Arial" w:hAnsi="Arial" w:cs="Arial"/>
        </w:rPr>
        <w:t>Using</w:t>
      </w:r>
      <w:r w:rsidR="00DE1562">
        <w:rPr>
          <w:rFonts w:ascii="Arial" w:hAnsi="Arial" w:cs="Arial"/>
        </w:rPr>
        <w:t xml:space="preserve"> a </w:t>
      </w:r>
      <w:r w:rsidR="003D7D39">
        <w:rPr>
          <w:rFonts w:ascii="Arial" w:hAnsi="Arial" w:cs="Arial"/>
        </w:rPr>
        <w:t>comprehensive structure-function analysis</w:t>
      </w:r>
      <w:r w:rsidR="00DE1562">
        <w:rPr>
          <w:rFonts w:ascii="Arial" w:hAnsi="Arial" w:cs="Arial"/>
        </w:rPr>
        <w:t>,</w:t>
      </w:r>
      <w:r w:rsidR="003D7D39">
        <w:rPr>
          <w:rFonts w:ascii="Arial" w:hAnsi="Arial" w:cs="Arial"/>
        </w:rPr>
        <w:t xml:space="preserve"> </w:t>
      </w:r>
      <w:r w:rsidR="00DE1562" w:rsidRPr="00F703F1">
        <w:rPr>
          <w:rFonts w:ascii="Arial" w:hAnsi="Arial" w:cs="Arial"/>
        </w:rPr>
        <w:t xml:space="preserve">we </w:t>
      </w:r>
      <w:r w:rsidR="00751951">
        <w:rPr>
          <w:rFonts w:ascii="Arial" w:hAnsi="Arial" w:cs="Arial"/>
        </w:rPr>
        <w:t xml:space="preserve">here </w:t>
      </w:r>
      <w:r w:rsidR="00DE1562" w:rsidRPr="00F703F1">
        <w:rPr>
          <w:rFonts w:ascii="Arial" w:hAnsi="Arial" w:cs="Arial"/>
        </w:rPr>
        <w:t xml:space="preserve">expressed wild-type and mutant </w:t>
      </w:r>
      <w:r w:rsidR="006326AA">
        <w:rPr>
          <w:rFonts w:ascii="Arial" w:hAnsi="Arial" w:cs="Arial"/>
        </w:rPr>
        <w:t>neuroligins</w:t>
      </w:r>
      <w:r w:rsidR="006326AA" w:rsidRPr="00F703F1">
        <w:rPr>
          <w:rFonts w:ascii="Arial" w:hAnsi="Arial" w:cs="Arial"/>
        </w:rPr>
        <w:t xml:space="preserve"> </w:t>
      </w:r>
      <w:r w:rsidR="00DE1562" w:rsidRPr="00F703F1">
        <w:rPr>
          <w:rFonts w:ascii="Arial" w:hAnsi="Arial" w:cs="Arial"/>
        </w:rPr>
        <w:t xml:space="preserve">in functional rescue experiments </w:t>
      </w:r>
      <w:r w:rsidR="004A0C87" w:rsidRPr="00F703F1">
        <w:rPr>
          <w:rFonts w:ascii="Arial" w:hAnsi="Arial" w:cs="Arial"/>
        </w:rPr>
        <w:t>in cultured hippocampal neurons</w:t>
      </w:r>
      <w:r w:rsidR="00971AC1">
        <w:rPr>
          <w:rFonts w:ascii="Arial" w:hAnsi="Arial" w:cs="Arial"/>
        </w:rPr>
        <w:t xml:space="preserve"> lacking all endogenous </w:t>
      </w:r>
      <w:r w:rsidR="006326AA">
        <w:rPr>
          <w:rFonts w:ascii="Arial" w:hAnsi="Arial" w:cs="Arial"/>
        </w:rPr>
        <w:t>neuroligin</w:t>
      </w:r>
      <w:r w:rsidR="00971AC1">
        <w:rPr>
          <w:rFonts w:ascii="Arial" w:hAnsi="Arial" w:cs="Arial"/>
        </w:rPr>
        <w:t>s</w:t>
      </w:r>
      <w:r w:rsidRPr="00BB26D4">
        <w:rPr>
          <w:rFonts w:ascii="Arial" w:hAnsi="Arial" w:cs="Arial"/>
        </w:rPr>
        <w:t xml:space="preserve">. </w:t>
      </w:r>
      <w:r w:rsidR="002A1E85">
        <w:rPr>
          <w:rFonts w:ascii="Arial" w:hAnsi="Arial" w:cs="Arial"/>
        </w:rPr>
        <w:t>E</w:t>
      </w:r>
      <w:r w:rsidR="00AB1E7F">
        <w:rPr>
          <w:rFonts w:ascii="Arial" w:hAnsi="Arial" w:cs="Arial"/>
        </w:rPr>
        <w:t>lectrophysiology confirmed</w:t>
      </w:r>
      <w:r w:rsidR="00623881">
        <w:rPr>
          <w:rFonts w:ascii="Arial" w:hAnsi="Arial" w:cs="Arial"/>
        </w:rPr>
        <w:t xml:space="preserve"> that </w:t>
      </w:r>
      <w:r w:rsidRPr="00BB26D4">
        <w:rPr>
          <w:rFonts w:ascii="Arial" w:hAnsi="Arial" w:cs="Arial"/>
        </w:rPr>
        <w:t>Nlgn1</w:t>
      </w:r>
      <w:r w:rsidR="00751951">
        <w:rPr>
          <w:rFonts w:ascii="Arial" w:hAnsi="Arial" w:cs="Arial"/>
        </w:rPr>
        <w:t xml:space="preserve"> and Nlgn2</w:t>
      </w:r>
      <w:r w:rsidRPr="00BB26D4">
        <w:rPr>
          <w:rFonts w:ascii="Arial" w:hAnsi="Arial" w:cs="Arial"/>
        </w:rPr>
        <w:t xml:space="preserve"> selectively </w:t>
      </w:r>
      <w:r w:rsidR="00AB1E7F">
        <w:rPr>
          <w:rFonts w:ascii="Arial" w:hAnsi="Arial" w:cs="Arial"/>
        </w:rPr>
        <w:t>restored</w:t>
      </w:r>
      <w:r w:rsidR="00AB1E7F" w:rsidRPr="00BB26D4">
        <w:rPr>
          <w:rFonts w:ascii="Arial" w:hAnsi="Arial" w:cs="Arial"/>
        </w:rPr>
        <w:t xml:space="preserve"> </w:t>
      </w:r>
      <w:r w:rsidRPr="00BB26D4">
        <w:rPr>
          <w:rFonts w:ascii="Arial" w:hAnsi="Arial" w:cs="Arial"/>
        </w:rPr>
        <w:t>excitatory</w:t>
      </w:r>
      <w:r w:rsidR="00623881">
        <w:rPr>
          <w:rFonts w:ascii="Arial" w:hAnsi="Arial" w:cs="Arial"/>
        </w:rPr>
        <w:t xml:space="preserve"> </w:t>
      </w:r>
      <w:r w:rsidR="00A93BBA">
        <w:rPr>
          <w:rFonts w:ascii="Arial" w:hAnsi="Arial" w:cs="Arial"/>
        </w:rPr>
        <w:t>and inhibitory</w:t>
      </w:r>
      <w:r w:rsidRPr="00BB26D4">
        <w:rPr>
          <w:rFonts w:ascii="Arial" w:hAnsi="Arial" w:cs="Arial"/>
        </w:rPr>
        <w:t xml:space="preserve"> synaptic transmission</w:t>
      </w:r>
      <w:r w:rsidR="00751951">
        <w:rPr>
          <w:rFonts w:ascii="Arial" w:hAnsi="Arial" w:cs="Arial"/>
        </w:rPr>
        <w:t>, respectively,</w:t>
      </w:r>
      <w:r w:rsidR="00421D80">
        <w:rPr>
          <w:rFonts w:ascii="Arial" w:hAnsi="Arial" w:cs="Arial"/>
        </w:rPr>
        <w:t xml:space="preserve"> </w:t>
      </w:r>
      <w:r w:rsidR="00AB1E7F">
        <w:rPr>
          <w:rFonts w:ascii="Arial" w:hAnsi="Arial" w:cs="Arial"/>
        </w:rPr>
        <w:t xml:space="preserve">in </w:t>
      </w:r>
      <w:r w:rsidR="006326AA">
        <w:rPr>
          <w:rFonts w:ascii="Arial" w:hAnsi="Arial" w:cs="Arial"/>
        </w:rPr>
        <w:t>neuroligin</w:t>
      </w:r>
      <w:r w:rsidR="00421D80">
        <w:rPr>
          <w:rFonts w:ascii="Arial" w:hAnsi="Arial" w:cs="Arial"/>
        </w:rPr>
        <w:t>-deficient neurons</w:t>
      </w:r>
      <w:r w:rsidR="00A93BBA">
        <w:rPr>
          <w:rFonts w:ascii="Arial" w:hAnsi="Arial" w:cs="Arial"/>
        </w:rPr>
        <w:t xml:space="preserve">, </w:t>
      </w:r>
      <w:r w:rsidRPr="00BB26D4">
        <w:rPr>
          <w:rFonts w:ascii="Arial" w:hAnsi="Arial" w:cs="Arial"/>
        </w:rPr>
        <w:t>align</w:t>
      </w:r>
      <w:r w:rsidR="001015F8">
        <w:rPr>
          <w:rFonts w:ascii="Arial" w:hAnsi="Arial" w:cs="Arial"/>
        </w:rPr>
        <w:t>ed</w:t>
      </w:r>
      <w:r w:rsidRPr="00BB26D4">
        <w:rPr>
          <w:rFonts w:ascii="Arial" w:hAnsi="Arial" w:cs="Arial"/>
        </w:rPr>
        <w:t xml:space="preserve"> with their</w:t>
      </w:r>
      <w:r w:rsidR="002A1E85">
        <w:rPr>
          <w:rFonts w:ascii="Arial" w:hAnsi="Arial" w:cs="Arial"/>
        </w:rPr>
        <w:t xml:space="preserve"> </w:t>
      </w:r>
      <w:r w:rsidR="00A93BBA">
        <w:rPr>
          <w:rFonts w:ascii="Arial" w:hAnsi="Arial" w:cs="Arial"/>
        </w:rPr>
        <w:t xml:space="preserve">synaptic </w:t>
      </w:r>
      <w:r w:rsidRPr="00BB26D4">
        <w:rPr>
          <w:rFonts w:ascii="Arial" w:hAnsi="Arial" w:cs="Arial"/>
        </w:rPr>
        <w:t>localization</w:t>
      </w:r>
      <w:r w:rsidR="00751951">
        <w:rPr>
          <w:rFonts w:ascii="Arial" w:hAnsi="Arial" w:cs="Arial"/>
        </w:rPr>
        <w:t>s</w:t>
      </w:r>
      <w:r w:rsidRPr="00BB26D4">
        <w:rPr>
          <w:rFonts w:ascii="Arial" w:hAnsi="Arial" w:cs="Arial"/>
        </w:rPr>
        <w:t>.</w:t>
      </w:r>
      <w:r w:rsidR="00AD31E1">
        <w:rPr>
          <w:rFonts w:ascii="Arial" w:hAnsi="Arial" w:cs="Arial" w:hint="eastAsia"/>
        </w:rPr>
        <w:t xml:space="preserve"> C</w:t>
      </w:r>
      <w:r w:rsidR="00AA7E8C" w:rsidRPr="00F703F1">
        <w:rPr>
          <w:rFonts w:ascii="Arial" w:hAnsi="Arial" w:cs="Arial"/>
        </w:rPr>
        <w:t>himeric Nlgn</w:t>
      </w:r>
      <w:r w:rsidR="00AA7E8C">
        <w:rPr>
          <w:rFonts w:ascii="Arial" w:hAnsi="Arial" w:cs="Arial"/>
        </w:rPr>
        <w:t>1</w:t>
      </w:r>
      <w:r w:rsidR="00AA7E8C" w:rsidRPr="00F703F1">
        <w:rPr>
          <w:rFonts w:ascii="Arial" w:hAnsi="Arial" w:cs="Arial"/>
        </w:rPr>
        <w:t>-Nlgn</w:t>
      </w:r>
      <w:r w:rsidR="00AA7E8C">
        <w:rPr>
          <w:rFonts w:ascii="Arial" w:hAnsi="Arial" w:cs="Arial"/>
        </w:rPr>
        <w:t>2</w:t>
      </w:r>
      <w:r w:rsidR="00AA7E8C" w:rsidRPr="00F703F1">
        <w:rPr>
          <w:rFonts w:ascii="Arial" w:hAnsi="Arial" w:cs="Arial"/>
        </w:rPr>
        <w:t xml:space="preserve"> </w:t>
      </w:r>
      <w:r w:rsidR="00AA7E8C">
        <w:rPr>
          <w:rFonts w:ascii="Arial" w:hAnsi="Arial" w:cs="Arial"/>
        </w:rPr>
        <w:t>constructs</w:t>
      </w:r>
      <w:r w:rsidR="00AA7E8C" w:rsidRPr="00F703F1">
        <w:rPr>
          <w:rFonts w:ascii="Arial" w:hAnsi="Arial" w:cs="Arial"/>
        </w:rPr>
        <w:t xml:space="preserve"> reveal that </w:t>
      </w:r>
      <w:r w:rsidR="00AA7E8C">
        <w:rPr>
          <w:rFonts w:ascii="Arial" w:hAnsi="Arial" w:cs="Arial"/>
        </w:rPr>
        <w:t xml:space="preserve">the </w:t>
      </w:r>
      <w:r w:rsidR="00AA7E8C" w:rsidRPr="00F703F1">
        <w:rPr>
          <w:rFonts w:ascii="Arial" w:hAnsi="Arial" w:cs="Arial"/>
        </w:rPr>
        <w:t xml:space="preserve">extracellular </w:t>
      </w:r>
      <w:r w:rsidR="00AA7E8C">
        <w:rPr>
          <w:rFonts w:ascii="Arial" w:hAnsi="Arial" w:cs="Arial"/>
        </w:rPr>
        <w:t xml:space="preserve">neuroligin </w:t>
      </w:r>
      <w:r w:rsidR="00AA7E8C" w:rsidRPr="00F703F1">
        <w:rPr>
          <w:rFonts w:ascii="Arial" w:hAnsi="Arial" w:cs="Arial"/>
        </w:rPr>
        <w:t>domains confer</w:t>
      </w:r>
      <w:r w:rsidR="00AA7E8C">
        <w:rPr>
          <w:rFonts w:ascii="Arial" w:hAnsi="Arial" w:cs="Arial"/>
        </w:rPr>
        <w:t xml:space="preserve"> synapse</w:t>
      </w:r>
      <w:r w:rsidR="006831A4">
        <w:rPr>
          <w:rFonts w:ascii="Arial" w:hAnsi="Arial" w:cs="Arial"/>
        </w:rPr>
        <w:t xml:space="preserve"> </w:t>
      </w:r>
      <w:r w:rsidR="00AA7E8C">
        <w:rPr>
          <w:rFonts w:ascii="Arial" w:hAnsi="Arial" w:cs="Arial"/>
        </w:rPr>
        <w:t xml:space="preserve">specificity, whereas their intracellular sequences </w:t>
      </w:r>
      <w:r w:rsidR="00CC3145" w:rsidRPr="00462E04">
        <w:rPr>
          <w:rFonts w:ascii="Arial" w:hAnsi="Arial" w:cs="Arial" w:hint="eastAsia"/>
          <w:color w:val="4472C4" w:themeColor="accent1"/>
        </w:rPr>
        <w:t xml:space="preserve">are </w:t>
      </w:r>
      <w:r w:rsidR="001015F8">
        <w:rPr>
          <w:rFonts w:ascii="Arial" w:hAnsi="Arial" w:cs="Arial"/>
        </w:rPr>
        <w:t>exchangeable</w:t>
      </w:r>
      <w:r w:rsidR="00AA7E8C">
        <w:rPr>
          <w:rFonts w:ascii="Arial" w:hAnsi="Arial" w:cs="Arial"/>
        </w:rPr>
        <w:t xml:space="preserve">. However, the </w:t>
      </w:r>
      <w:r w:rsidR="00DE1562" w:rsidRPr="00F703F1">
        <w:rPr>
          <w:rFonts w:ascii="Arial" w:hAnsi="Arial" w:cs="Arial"/>
        </w:rPr>
        <w:t>cytoplasmic</w:t>
      </w:r>
      <w:r w:rsidR="00AA7E8C">
        <w:rPr>
          <w:rFonts w:ascii="Arial" w:hAnsi="Arial" w:cs="Arial"/>
        </w:rPr>
        <w:t xml:space="preserve"> sequences of Nlgn2, including its</w:t>
      </w:r>
      <w:r w:rsidR="00DE1562" w:rsidRPr="00F703F1">
        <w:rPr>
          <w:rFonts w:ascii="Arial" w:hAnsi="Arial" w:cs="Arial"/>
        </w:rPr>
        <w:t xml:space="preserve"> </w:t>
      </w:r>
      <w:r w:rsidR="00AA7E8C" w:rsidRPr="00F703F1">
        <w:rPr>
          <w:rFonts w:ascii="Arial" w:hAnsi="Arial" w:cs="Arial"/>
        </w:rPr>
        <w:t xml:space="preserve">Gephyrin-binding </w:t>
      </w:r>
      <w:r w:rsidR="00AA7E8C">
        <w:rPr>
          <w:rFonts w:ascii="Arial" w:hAnsi="Arial" w:cs="Arial"/>
        </w:rPr>
        <w:t>motif</w:t>
      </w:r>
      <w:r w:rsidR="00AA7E8C" w:rsidRPr="00F703F1" w:rsidDel="00751951">
        <w:rPr>
          <w:rFonts w:ascii="Arial" w:hAnsi="Arial" w:cs="Arial"/>
        </w:rPr>
        <w:t xml:space="preserve"> </w:t>
      </w:r>
      <w:r w:rsidR="00AA7E8C">
        <w:rPr>
          <w:rFonts w:ascii="Arial" w:hAnsi="Arial" w:cs="Arial"/>
        </w:rPr>
        <w:t xml:space="preserve">that is </w:t>
      </w:r>
      <w:r w:rsidR="00751951">
        <w:rPr>
          <w:rFonts w:ascii="Arial" w:hAnsi="Arial" w:cs="Arial"/>
        </w:rPr>
        <w:t xml:space="preserve">identically present in </w:t>
      </w:r>
      <w:r w:rsidR="00AA7E8C">
        <w:rPr>
          <w:rFonts w:ascii="Arial" w:hAnsi="Arial" w:cs="Arial"/>
        </w:rPr>
        <w:t xml:space="preserve">the </w:t>
      </w:r>
      <w:r w:rsidR="00751951">
        <w:rPr>
          <w:rFonts w:ascii="Arial" w:hAnsi="Arial" w:cs="Arial"/>
        </w:rPr>
        <w:t>Nlgn1</w:t>
      </w:r>
      <w:r w:rsidR="00AA7E8C">
        <w:rPr>
          <w:rFonts w:ascii="Arial" w:hAnsi="Arial" w:cs="Arial"/>
        </w:rPr>
        <w:t xml:space="preserve">, </w:t>
      </w:r>
      <w:r w:rsidR="00CC3145" w:rsidRPr="00462E04">
        <w:rPr>
          <w:rFonts w:ascii="Arial" w:hAnsi="Arial" w:cs="Arial"/>
          <w:color w:val="4472C4" w:themeColor="accent1"/>
        </w:rPr>
        <w:t>is</w:t>
      </w:r>
      <w:r w:rsidR="00CC3145">
        <w:rPr>
          <w:rFonts w:ascii="Arial" w:hAnsi="Arial" w:cs="Arial"/>
        </w:rPr>
        <w:t xml:space="preserve"> </w:t>
      </w:r>
      <w:r w:rsidR="00751951">
        <w:rPr>
          <w:rFonts w:ascii="Arial" w:hAnsi="Arial" w:cs="Arial"/>
        </w:rPr>
        <w:t>essential</w:t>
      </w:r>
      <w:r w:rsidR="00751951" w:rsidRPr="00F703F1">
        <w:rPr>
          <w:rFonts w:ascii="Arial" w:hAnsi="Arial" w:cs="Arial"/>
        </w:rPr>
        <w:t xml:space="preserve"> </w:t>
      </w:r>
      <w:r w:rsidR="00DE1562" w:rsidRPr="00F703F1">
        <w:rPr>
          <w:rFonts w:ascii="Arial" w:hAnsi="Arial" w:cs="Arial"/>
        </w:rPr>
        <w:t>for</w:t>
      </w:r>
      <w:r w:rsidR="00AA7E8C">
        <w:rPr>
          <w:rFonts w:ascii="Arial" w:hAnsi="Arial" w:cs="Arial"/>
        </w:rPr>
        <w:t xml:space="preserve"> its synaptic function whereas they </w:t>
      </w:r>
      <w:r w:rsidR="00CC3145" w:rsidRPr="00462E04">
        <w:rPr>
          <w:rFonts w:ascii="Arial" w:hAnsi="Arial" w:cs="Arial"/>
          <w:color w:val="4472C4" w:themeColor="accent1"/>
        </w:rPr>
        <w:t>are</w:t>
      </w:r>
      <w:r w:rsidR="00CC3145">
        <w:rPr>
          <w:rFonts w:ascii="Arial" w:hAnsi="Arial" w:cs="Arial"/>
        </w:rPr>
        <w:t xml:space="preserve"> </w:t>
      </w:r>
      <w:r w:rsidR="00DE1562" w:rsidRPr="00F703F1">
        <w:rPr>
          <w:rFonts w:ascii="Arial" w:hAnsi="Arial" w:cs="Arial"/>
        </w:rPr>
        <w:t>dispensable for Nlgn1.</w:t>
      </w:r>
      <w:r w:rsidR="00DE1562">
        <w:rPr>
          <w:rFonts w:ascii="Arial" w:hAnsi="Arial" w:cs="Arial"/>
        </w:rPr>
        <w:t xml:space="preserve"> </w:t>
      </w:r>
      <w:r w:rsidRPr="00BB26D4">
        <w:rPr>
          <w:rFonts w:ascii="Arial" w:hAnsi="Arial" w:cs="Arial"/>
        </w:rPr>
        <w:t xml:space="preserve">These results </w:t>
      </w:r>
      <w:r w:rsidR="003818F5">
        <w:rPr>
          <w:rFonts w:ascii="Arial" w:hAnsi="Arial" w:cs="Arial"/>
        </w:rPr>
        <w:t>demonstrate</w:t>
      </w:r>
      <w:r w:rsidR="003818F5" w:rsidRPr="00BB26D4">
        <w:rPr>
          <w:rFonts w:ascii="Arial" w:hAnsi="Arial" w:cs="Arial"/>
        </w:rPr>
        <w:t xml:space="preserve"> </w:t>
      </w:r>
      <w:r w:rsidRPr="00BB26D4">
        <w:rPr>
          <w:rFonts w:ascii="Arial" w:hAnsi="Arial" w:cs="Arial"/>
        </w:rPr>
        <w:t xml:space="preserve">that </w:t>
      </w:r>
      <w:r w:rsidR="00AA7E8C">
        <w:rPr>
          <w:rFonts w:ascii="Arial" w:hAnsi="Arial" w:cs="Arial"/>
        </w:rPr>
        <w:t xml:space="preserve">although the excitatory vs. inhibitory synapse specificity of </w:t>
      </w:r>
      <w:r w:rsidRPr="00BB26D4">
        <w:rPr>
          <w:rFonts w:ascii="Arial" w:hAnsi="Arial" w:cs="Arial"/>
        </w:rPr>
        <w:t>Nlgn1 and Nlgn2</w:t>
      </w:r>
      <w:r w:rsidR="00AA7E8C">
        <w:rPr>
          <w:rFonts w:ascii="Arial" w:hAnsi="Arial" w:cs="Arial"/>
        </w:rPr>
        <w:t xml:space="preserve"> are both determined by their extracellular sequences, these neuroligins enable normal synaptic connections via distinct intracellular mechanisms.</w:t>
      </w:r>
      <w:r w:rsidR="002A1E85" w:rsidDel="002A1E85">
        <w:rPr>
          <w:rFonts w:ascii="Arial" w:hAnsi="Arial" w:cs="Arial"/>
        </w:rPr>
        <w:t xml:space="preserve"> </w:t>
      </w:r>
    </w:p>
    <w:p w14:paraId="71B584EC" w14:textId="77777777" w:rsidR="00DA1885" w:rsidRDefault="00DA1885">
      <w:pPr>
        <w:rPr>
          <w:rFonts w:ascii="Arial" w:hAnsi="Arial" w:cs="Arial"/>
        </w:rPr>
      </w:pPr>
      <w:r>
        <w:rPr>
          <w:rFonts w:ascii="Arial" w:hAnsi="Arial" w:cs="Arial"/>
        </w:rPr>
        <w:br w:type="page"/>
      </w:r>
    </w:p>
    <w:p w14:paraId="00CDE0A8" w14:textId="551D4E38" w:rsidR="00BF610B" w:rsidRPr="00520215" w:rsidRDefault="00BF610B" w:rsidP="009D2596">
      <w:pPr>
        <w:spacing w:after="120" w:line="276" w:lineRule="auto"/>
        <w:jc w:val="both"/>
        <w:rPr>
          <w:rFonts w:ascii="Arial" w:hAnsi="Arial" w:cs="Arial"/>
          <w:b/>
          <w:bCs/>
        </w:rPr>
      </w:pPr>
      <w:r w:rsidRPr="00520215">
        <w:rPr>
          <w:rFonts w:ascii="Arial" w:hAnsi="Arial" w:cs="Arial"/>
          <w:b/>
          <w:bCs/>
        </w:rPr>
        <w:lastRenderedPageBreak/>
        <w:t>Introduction</w:t>
      </w:r>
    </w:p>
    <w:p w14:paraId="67C2A027" w14:textId="4AA825D7" w:rsidR="00B50908" w:rsidRDefault="00A36FB2" w:rsidP="009D2596">
      <w:pPr>
        <w:spacing w:after="120" w:line="276" w:lineRule="auto"/>
        <w:jc w:val="both"/>
        <w:rPr>
          <w:rFonts w:ascii="Arial" w:hAnsi="Arial" w:cs="Arial"/>
        </w:rPr>
      </w:pPr>
      <w:r>
        <w:rPr>
          <w:rFonts w:ascii="Arial" w:hAnsi="Arial" w:cs="Arial"/>
        </w:rPr>
        <w:t>Neuroligins (</w:t>
      </w:r>
      <w:proofErr w:type="spellStart"/>
      <w:r w:rsidR="00833939">
        <w:rPr>
          <w:rFonts w:ascii="Arial" w:hAnsi="Arial" w:cs="Arial"/>
        </w:rPr>
        <w:t>Nlgn</w:t>
      </w:r>
      <w:r>
        <w:rPr>
          <w:rFonts w:ascii="Arial" w:hAnsi="Arial" w:cs="Arial"/>
        </w:rPr>
        <w:t>s</w:t>
      </w:r>
      <w:proofErr w:type="spellEnd"/>
      <w:r>
        <w:rPr>
          <w:rFonts w:ascii="Arial" w:hAnsi="Arial" w:cs="Arial"/>
        </w:rPr>
        <w:t xml:space="preserve">) are </w:t>
      </w:r>
      <w:r w:rsidR="00A730C1">
        <w:rPr>
          <w:rFonts w:ascii="Arial" w:hAnsi="Arial" w:cs="Arial"/>
        </w:rPr>
        <w:t xml:space="preserve">evolutionarily </w:t>
      </w:r>
      <w:r>
        <w:rPr>
          <w:rFonts w:ascii="Arial" w:hAnsi="Arial" w:cs="Arial"/>
        </w:rPr>
        <w:t>conserved postsynaptic cell adhesion molecules that bind to presynaptic neurexins (</w:t>
      </w:r>
      <w:proofErr w:type="spellStart"/>
      <w:r w:rsidR="00A730C1">
        <w:rPr>
          <w:rFonts w:ascii="Arial" w:hAnsi="Arial" w:cs="Arial"/>
        </w:rPr>
        <w:t>Nrxn</w:t>
      </w:r>
      <w:r>
        <w:rPr>
          <w:rFonts w:ascii="Arial" w:hAnsi="Arial" w:cs="Arial"/>
        </w:rPr>
        <w:t>s</w:t>
      </w:r>
      <w:proofErr w:type="spellEnd"/>
      <w:r>
        <w:rPr>
          <w:rFonts w:ascii="Arial" w:hAnsi="Arial" w:cs="Arial"/>
        </w:rPr>
        <w:t xml:space="preserve">) </w:t>
      </w:r>
      <w:r>
        <w:rPr>
          <w:rFonts w:ascii="Arial" w:hAnsi="Arial" w:cs="Arial"/>
        </w:rPr>
        <w:fldChar w:fldCharType="begin">
          <w:fldData xml:space="preserve">PEVuZE5vdGU+PENpdGU+PEF1dGhvcj5JY2h0Y2hlbmtvPC9BdXRob3I+PFllYXI+MTk5NTwvWWVh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</w:fldData>
        </w:fldChar>
      </w:r>
      <w:r w:rsidR="000D2B83">
        <w:rPr>
          <w:rFonts w:ascii="Arial" w:hAnsi="Arial" w:cs="Arial"/>
        </w:rPr>
        <w:instrText xml:space="preserve"> ADDIN EN.CITE </w:instrText>
      </w:r>
      <w:r w:rsidR="000D2B83">
        <w:rPr>
          <w:rFonts w:ascii="Arial" w:hAnsi="Arial" w:cs="Arial"/>
        </w:rPr>
        <w:fldChar w:fldCharType="begin">
          <w:fldData xml:space="preserve">PEVuZE5vdGU+PENpdGU+PEF1dGhvcj5JY2h0Y2hlbmtvPC9BdXRob3I+PFllYXI+MTk5NTwvWWVh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</w:fldData>
        </w:fldChar>
      </w:r>
      <w:r w:rsidR="000D2B83">
        <w:rPr>
          <w:rFonts w:ascii="Arial" w:hAnsi="Arial" w:cs="Arial"/>
        </w:rPr>
        <w:instrText xml:space="preserve"> ADDIN EN.CITE.DATA </w:instrText>
      </w:r>
      <w:r w:rsidR="000D2B83">
        <w:rPr>
          <w:rFonts w:ascii="Arial" w:hAnsi="Arial" w:cs="Arial"/>
        </w:rPr>
      </w:r>
      <w:r w:rsidR="000D2B83">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(Ichtchenko</w:t>
      </w:r>
      <w:r w:rsidRPr="00A36FB2">
        <w:rPr>
          <w:rFonts w:ascii="Arial" w:hAnsi="Arial" w:cs="Arial"/>
          <w:i/>
          <w:noProof/>
        </w:rPr>
        <w:t xml:space="preserve"> et al</w:t>
      </w:r>
      <w:r>
        <w:rPr>
          <w:rFonts w:ascii="Arial" w:hAnsi="Arial" w:cs="Arial"/>
          <w:noProof/>
        </w:rPr>
        <w:t>, 1995; Ichtchenko</w:t>
      </w:r>
      <w:r w:rsidRPr="00A36FB2">
        <w:rPr>
          <w:rFonts w:ascii="Arial" w:hAnsi="Arial" w:cs="Arial"/>
          <w:i/>
          <w:noProof/>
        </w:rPr>
        <w:t xml:space="preserve"> et al</w:t>
      </w:r>
      <w:r>
        <w:rPr>
          <w:rFonts w:ascii="Arial" w:hAnsi="Arial" w:cs="Arial"/>
          <w:noProof/>
        </w:rPr>
        <w:t>, 1996; Nguyen &amp; Sudhof, 1997)</w:t>
      </w:r>
      <w:r>
        <w:rPr>
          <w:rFonts w:ascii="Arial" w:hAnsi="Arial" w:cs="Arial"/>
        </w:rPr>
        <w:fldChar w:fldCharType="end"/>
      </w:r>
      <w:r>
        <w:rPr>
          <w:rFonts w:ascii="Arial" w:hAnsi="Arial" w:cs="Arial"/>
        </w:rPr>
        <w:t xml:space="preserve">. </w:t>
      </w:r>
      <w:r w:rsidR="00F70525" w:rsidRPr="00F70525">
        <w:rPr>
          <w:rFonts w:ascii="Arial" w:hAnsi="Arial" w:cs="Arial" w:hint="eastAsia"/>
        </w:rPr>
        <w:t>I</w:t>
      </w:r>
      <w:r w:rsidR="00F70525" w:rsidRPr="00F70525">
        <w:rPr>
          <w:rFonts w:ascii="Arial" w:hAnsi="Arial" w:cs="Arial"/>
        </w:rPr>
        <w:t xml:space="preserve">n vertebrates, four genes encode </w:t>
      </w:r>
      <w:proofErr w:type="spellStart"/>
      <w:r w:rsidR="00833939">
        <w:rPr>
          <w:rFonts w:ascii="Arial" w:hAnsi="Arial" w:cs="Arial"/>
        </w:rPr>
        <w:t>Nlgn</w:t>
      </w:r>
      <w:r w:rsidR="00F70525">
        <w:rPr>
          <w:rFonts w:ascii="Arial" w:hAnsi="Arial" w:cs="Arial"/>
        </w:rPr>
        <w:t>s</w:t>
      </w:r>
      <w:proofErr w:type="spellEnd"/>
      <w:r w:rsidR="00F70525" w:rsidRPr="00F70525">
        <w:rPr>
          <w:rFonts w:ascii="Arial" w:hAnsi="Arial" w:cs="Arial"/>
        </w:rPr>
        <w:t xml:space="preserve">: </w:t>
      </w:r>
      <w:r w:rsidR="00833939">
        <w:rPr>
          <w:rFonts w:ascii="Arial" w:hAnsi="Arial" w:cs="Arial"/>
        </w:rPr>
        <w:t>Nlgn</w:t>
      </w:r>
      <w:r w:rsidR="00F70525">
        <w:rPr>
          <w:rFonts w:ascii="Arial" w:hAnsi="Arial" w:cs="Arial"/>
        </w:rPr>
        <w:t>1</w:t>
      </w:r>
      <w:r w:rsidR="00F70525" w:rsidRPr="00F70525">
        <w:rPr>
          <w:rFonts w:ascii="Arial" w:hAnsi="Arial" w:cs="Arial"/>
        </w:rPr>
        <w:t xml:space="preserve">, </w:t>
      </w:r>
      <w:r w:rsidR="00833939">
        <w:rPr>
          <w:rFonts w:ascii="Arial" w:hAnsi="Arial" w:cs="Arial"/>
        </w:rPr>
        <w:t>Nlgn</w:t>
      </w:r>
      <w:r w:rsidR="00F70525">
        <w:rPr>
          <w:rFonts w:ascii="Arial" w:hAnsi="Arial" w:cs="Arial"/>
        </w:rPr>
        <w:t>2</w:t>
      </w:r>
      <w:r w:rsidR="00F70525" w:rsidRPr="00F70525">
        <w:rPr>
          <w:rFonts w:ascii="Arial" w:hAnsi="Arial" w:cs="Arial"/>
        </w:rPr>
        <w:t xml:space="preserve">, </w:t>
      </w:r>
      <w:r w:rsidR="00833939">
        <w:rPr>
          <w:rFonts w:ascii="Arial" w:hAnsi="Arial" w:cs="Arial"/>
        </w:rPr>
        <w:t>Nlgn</w:t>
      </w:r>
      <w:r w:rsidR="00F70525">
        <w:rPr>
          <w:rFonts w:ascii="Arial" w:hAnsi="Arial" w:cs="Arial"/>
        </w:rPr>
        <w:t>3</w:t>
      </w:r>
      <w:r w:rsidR="00F70525" w:rsidRPr="00F70525">
        <w:rPr>
          <w:rFonts w:ascii="Arial" w:hAnsi="Arial" w:cs="Arial"/>
        </w:rPr>
        <w:t xml:space="preserve">, and </w:t>
      </w:r>
      <w:r w:rsidR="00833939">
        <w:rPr>
          <w:rFonts w:ascii="Arial" w:hAnsi="Arial" w:cs="Arial"/>
        </w:rPr>
        <w:t>Nlgn</w:t>
      </w:r>
      <w:r w:rsidR="00F70525">
        <w:rPr>
          <w:rFonts w:ascii="Arial" w:hAnsi="Arial" w:cs="Arial"/>
        </w:rPr>
        <w:t>4</w:t>
      </w:r>
      <w:r w:rsidR="00F70525" w:rsidRPr="00F70525">
        <w:rPr>
          <w:rFonts w:ascii="Arial" w:hAnsi="Arial" w:cs="Arial"/>
        </w:rPr>
        <w:t xml:space="preserve">. Among these, </w:t>
      </w:r>
      <w:r w:rsidR="00833939">
        <w:rPr>
          <w:rFonts w:ascii="Arial" w:hAnsi="Arial" w:cs="Arial"/>
        </w:rPr>
        <w:t>Nlgn</w:t>
      </w:r>
      <w:r w:rsidR="00F70525">
        <w:rPr>
          <w:rFonts w:ascii="Arial" w:hAnsi="Arial" w:cs="Arial"/>
        </w:rPr>
        <w:t>1</w:t>
      </w:r>
      <w:r w:rsidR="00F70525" w:rsidRPr="00F70525">
        <w:rPr>
          <w:rFonts w:ascii="Arial" w:hAnsi="Arial" w:cs="Arial"/>
        </w:rPr>
        <w:t xml:space="preserve">, </w:t>
      </w:r>
      <w:r w:rsidR="00833939">
        <w:rPr>
          <w:rFonts w:ascii="Arial" w:hAnsi="Arial" w:cs="Arial"/>
        </w:rPr>
        <w:t>Nlgn</w:t>
      </w:r>
      <w:r w:rsidR="00F70525" w:rsidRPr="00F70525">
        <w:rPr>
          <w:rFonts w:ascii="Arial" w:hAnsi="Arial" w:cs="Arial"/>
        </w:rPr>
        <w:t xml:space="preserve">2, and </w:t>
      </w:r>
      <w:r w:rsidR="00833939">
        <w:rPr>
          <w:rFonts w:ascii="Arial" w:hAnsi="Arial" w:cs="Arial"/>
        </w:rPr>
        <w:t>Nlgn</w:t>
      </w:r>
      <w:r w:rsidR="00F70525" w:rsidRPr="00F70525">
        <w:rPr>
          <w:rFonts w:ascii="Arial" w:hAnsi="Arial" w:cs="Arial"/>
        </w:rPr>
        <w:t xml:space="preserve">3 exhibit high conservation across species, while </w:t>
      </w:r>
      <w:r w:rsidR="00833939">
        <w:rPr>
          <w:rFonts w:ascii="Arial" w:hAnsi="Arial" w:cs="Arial"/>
        </w:rPr>
        <w:t>Nlgn</w:t>
      </w:r>
      <w:r w:rsidR="00F70525" w:rsidRPr="00F70525">
        <w:rPr>
          <w:rFonts w:ascii="Arial" w:hAnsi="Arial" w:cs="Arial"/>
        </w:rPr>
        <w:t>4 displays variability between rodents and humans and is expressed at relatively low levels in mice</w:t>
      </w:r>
      <w:r w:rsidR="00F70525">
        <w:rPr>
          <w:rFonts w:ascii="Arial" w:hAnsi="Arial" w:cs="Arial"/>
        </w:rPr>
        <w:t xml:space="preserve"> </w:t>
      </w:r>
      <w:r w:rsidR="00F70525">
        <w:rPr>
          <w:rFonts w:ascii="Arial" w:hAnsi="Arial" w:cs="Arial"/>
        </w:rPr>
        <w:fldChar w:fldCharType="begin">
          <w:fldData xml:space="preserve">PEVuZE5vdGU+PENpdGU+PEF1dGhvcj5JY2h0Y2hlbmtvPC9BdXRob3I+PFllYXI+MTk5NTwvWWVh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</w:fldData>
        </w:fldChar>
      </w:r>
      <w:r w:rsidR="00BC0704">
        <w:rPr>
          <w:rFonts w:ascii="Arial" w:hAnsi="Arial" w:cs="Arial"/>
        </w:rPr>
        <w:instrText xml:space="preserve"> ADDIN EN.CITE </w:instrText>
      </w:r>
      <w:r w:rsidR="00BC0704">
        <w:rPr>
          <w:rFonts w:ascii="Arial" w:hAnsi="Arial" w:cs="Arial"/>
        </w:rPr>
        <w:fldChar w:fldCharType="begin">
          <w:fldData xml:space="preserve">PEVuZE5vdGU+PENpdGU+PEF1dGhvcj5JY2h0Y2hlbmtvPC9BdXRob3I+PFllYXI+MTk5NTwvWWVh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</w:fldData>
        </w:fldChar>
      </w:r>
      <w:r w:rsidR="00BC0704">
        <w:rPr>
          <w:rFonts w:ascii="Arial" w:hAnsi="Arial" w:cs="Arial"/>
        </w:rPr>
        <w:instrText xml:space="preserve"> ADDIN EN.CITE.DATA </w:instrText>
      </w:r>
      <w:r w:rsidR="00BC0704">
        <w:rPr>
          <w:rFonts w:ascii="Arial" w:hAnsi="Arial" w:cs="Arial"/>
        </w:rPr>
      </w:r>
      <w:r w:rsidR="00BC0704">
        <w:rPr>
          <w:rFonts w:ascii="Arial" w:hAnsi="Arial" w:cs="Arial"/>
        </w:rPr>
        <w:fldChar w:fldCharType="end"/>
      </w:r>
      <w:r w:rsidR="00F70525">
        <w:rPr>
          <w:rFonts w:ascii="Arial" w:hAnsi="Arial" w:cs="Arial"/>
        </w:rPr>
      </w:r>
      <w:r w:rsidR="00F70525">
        <w:rPr>
          <w:rFonts w:ascii="Arial" w:hAnsi="Arial" w:cs="Arial"/>
        </w:rPr>
        <w:fldChar w:fldCharType="separate"/>
      </w:r>
      <w:r w:rsidR="00570895">
        <w:rPr>
          <w:rFonts w:ascii="Arial" w:hAnsi="Arial" w:cs="Arial"/>
          <w:noProof/>
        </w:rPr>
        <w:t>(Bolliger</w:t>
      </w:r>
      <w:r w:rsidR="00570895" w:rsidRPr="00570895">
        <w:rPr>
          <w:rFonts w:ascii="Arial" w:hAnsi="Arial" w:cs="Arial"/>
          <w:i/>
          <w:noProof/>
        </w:rPr>
        <w:t xml:space="preserve"> et al</w:t>
      </w:r>
      <w:r w:rsidR="00570895">
        <w:rPr>
          <w:rFonts w:ascii="Arial" w:hAnsi="Arial" w:cs="Arial"/>
          <w:noProof/>
        </w:rPr>
        <w:t>, 2008; Ichtchenko</w:t>
      </w:r>
      <w:r w:rsidR="00570895" w:rsidRPr="00570895">
        <w:rPr>
          <w:rFonts w:ascii="Arial" w:hAnsi="Arial" w:cs="Arial"/>
          <w:i/>
          <w:noProof/>
        </w:rPr>
        <w:t xml:space="preserve"> et al.</w:t>
      </w:r>
      <w:r w:rsidR="00570895">
        <w:rPr>
          <w:rFonts w:ascii="Arial" w:hAnsi="Arial" w:cs="Arial"/>
          <w:noProof/>
        </w:rPr>
        <w:t>, 1995; Ichtchenko</w:t>
      </w:r>
      <w:r w:rsidR="00570895" w:rsidRPr="00570895">
        <w:rPr>
          <w:rFonts w:ascii="Arial" w:hAnsi="Arial" w:cs="Arial"/>
          <w:i/>
          <w:noProof/>
        </w:rPr>
        <w:t xml:space="preserve"> et al.</w:t>
      </w:r>
      <w:r w:rsidR="00570895">
        <w:rPr>
          <w:rFonts w:ascii="Arial" w:hAnsi="Arial" w:cs="Arial"/>
          <w:noProof/>
        </w:rPr>
        <w:t>, 1996; Jamain</w:t>
      </w:r>
      <w:r w:rsidR="00570895" w:rsidRPr="00570895">
        <w:rPr>
          <w:rFonts w:ascii="Arial" w:hAnsi="Arial" w:cs="Arial"/>
          <w:i/>
          <w:noProof/>
        </w:rPr>
        <w:t xml:space="preserve"> et al</w:t>
      </w:r>
      <w:r w:rsidR="00570895">
        <w:rPr>
          <w:rFonts w:ascii="Arial" w:hAnsi="Arial" w:cs="Arial"/>
          <w:noProof/>
        </w:rPr>
        <w:t>, 2003)</w:t>
      </w:r>
      <w:r w:rsidR="00F70525">
        <w:rPr>
          <w:rFonts w:ascii="Arial" w:hAnsi="Arial" w:cs="Arial"/>
        </w:rPr>
        <w:fldChar w:fldCharType="end"/>
      </w:r>
      <w:r w:rsidR="00F70525" w:rsidRPr="00F70525">
        <w:rPr>
          <w:rFonts w:ascii="Arial" w:hAnsi="Arial" w:cs="Arial"/>
        </w:rPr>
        <w:t>.</w:t>
      </w:r>
      <w:r w:rsidR="00DA154F">
        <w:rPr>
          <w:rFonts w:ascii="Arial" w:hAnsi="Arial" w:cs="Arial"/>
        </w:rPr>
        <w:t xml:space="preserve"> </w:t>
      </w:r>
      <w:proofErr w:type="spellStart"/>
      <w:r w:rsidR="00833939">
        <w:rPr>
          <w:rFonts w:ascii="Arial" w:hAnsi="Arial" w:cs="Arial"/>
        </w:rPr>
        <w:t>Nlgn</w:t>
      </w:r>
      <w:r w:rsidR="00DA154F" w:rsidRPr="00DA154F">
        <w:rPr>
          <w:rFonts w:ascii="Arial" w:hAnsi="Arial" w:cs="Arial"/>
        </w:rPr>
        <w:t>s</w:t>
      </w:r>
      <w:proofErr w:type="spellEnd"/>
      <w:r w:rsidR="00DA154F" w:rsidRPr="00DA154F">
        <w:rPr>
          <w:rFonts w:ascii="Arial" w:hAnsi="Arial" w:cs="Arial"/>
        </w:rPr>
        <w:t xml:space="preserve"> are type 1 transmembrane proteins that comprise a single, large extracellular domain</w:t>
      </w:r>
      <w:r w:rsidR="00DA154F">
        <w:rPr>
          <w:rFonts w:ascii="Arial" w:hAnsi="Arial" w:cs="Arial"/>
        </w:rPr>
        <w:t xml:space="preserve"> </w:t>
      </w:r>
      <w:r w:rsidR="00DA154F" w:rsidRPr="00DA154F">
        <w:rPr>
          <w:rFonts w:ascii="Arial" w:hAnsi="Arial" w:cs="Arial"/>
        </w:rPr>
        <w:t xml:space="preserve">consisting of a constitutively dimeric, enzymatically inactive esterase-homology domain, a transmembrane region (TMR), and a short cytoplasmic tail. </w:t>
      </w:r>
      <w:r w:rsidR="00C16858">
        <w:rPr>
          <w:rFonts w:ascii="Arial" w:hAnsi="Arial" w:cs="Arial"/>
        </w:rPr>
        <w:t>Remarkably, t</w:t>
      </w:r>
      <w:r w:rsidR="00DA154F" w:rsidRPr="00DA154F">
        <w:rPr>
          <w:rFonts w:ascii="Arial" w:hAnsi="Arial" w:cs="Arial"/>
        </w:rPr>
        <w:t xml:space="preserve">he targeting of </w:t>
      </w:r>
      <w:proofErr w:type="spellStart"/>
      <w:r w:rsidR="00833939">
        <w:rPr>
          <w:rFonts w:ascii="Arial" w:hAnsi="Arial" w:cs="Arial"/>
        </w:rPr>
        <w:t>Nlgn</w:t>
      </w:r>
      <w:r w:rsidR="00DA154F" w:rsidRPr="00DA154F">
        <w:rPr>
          <w:rFonts w:ascii="Arial" w:hAnsi="Arial" w:cs="Arial"/>
        </w:rPr>
        <w:t>s</w:t>
      </w:r>
      <w:proofErr w:type="spellEnd"/>
      <w:r w:rsidR="00DA154F" w:rsidRPr="00DA154F">
        <w:rPr>
          <w:rFonts w:ascii="Arial" w:hAnsi="Arial" w:cs="Arial"/>
        </w:rPr>
        <w:t xml:space="preserve"> to synapses is selective and specific. </w:t>
      </w:r>
      <w:r w:rsidR="00833939">
        <w:rPr>
          <w:rFonts w:ascii="Arial" w:hAnsi="Arial" w:cs="Arial"/>
        </w:rPr>
        <w:t>Nlgn</w:t>
      </w:r>
      <w:r w:rsidR="00DA154F" w:rsidRPr="00DA154F">
        <w:rPr>
          <w:rFonts w:ascii="Arial" w:hAnsi="Arial" w:cs="Arial"/>
        </w:rPr>
        <w:t xml:space="preserve">1 is </w:t>
      </w:r>
      <w:r w:rsidR="00A730C1">
        <w:rPr>
          <w:rFonts w:ascii="Arial" w:hAnsi="Arial" w:cs="Arial"/>
        </w:rPr>
        <w:t>only</w:t>
      </w:r>
      <w:r w:rsidR="00A730C1" w:rsidRPr="00DA154F">
        <w:rPr>
          <w:rFonts w:ascii="Arial" w:hAnsi="Arial" w:cs="Arial"/>
        </w:rPr>
        <w:t xml:space="preserve"> </w:t>
      </w:r>
      <w:r w:rsidR="00DA154F" w:rsidRPr="00DA154F">
        <w:rPr>
          <w:rFonts w:ascii="Arial" w:hAnsi="Arial" w:cs="Arial"/>
        </w:rPr>
        <w:t xml:space="preserve">localized to </w:t>
      </w:r>
      <w:r w:rsidR="00A730C1">
        <w:rPr>
          <w:rFonts w:ascii="Arial" w:hAnsi="Arial" w:cs="Arial"/>
        </w:rPr>
        <w:t>g</w:t>
      </w:r>
      <w:r w:rsidR="00C16858">
        <w:rPr>
          <w:rFonts w:ascii="Arial" w:hAnsi="Arial" w:cs="Arial"/>
        </w:rPr>
        <w:t>lutamatergic</w:t>
      </w:r>
      <w:r w:rsidR="00DA154F" w:rsidRPr="00DA154F">
        <w:rPr>
          <w:rFonts w:ascii="Arial" w:hAnsi="Arial" w:cs="Arial"/>
        </w:rPr>
        <w:t xml:space="preserve"> synapses</w:t>
      </w:r>
      <w:r w:rsidR="00DA154F">
        <w:rPr>
          <w:rFonts w:ascii="Arial" w:hAnsi="Arial" w:cs="Arial"/>
        </w:rPr>
        <w:t xml:space="preserve"> </w:t>
      </w:r>
      <w:r w:rsidR="00DA154F">
        <w:rPr>
          <w:rFonts w:ascii="Arial" w:hAnsi="Arial" w:cs="Arial"/>
        </w:rPr>
        <w:fldChar w:fldCharType="begin">
          <w:fldData xml:space="preserve">PEVuZE5vdGU+PENpdGU+PEF1dGhvcj5Tb25nPC9BdXRob3I+PFllYXI+MTk5OTwvWWVhcj48UmVj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</w:fldData>
        </w:fldChar>
      </w:r>
      <w:r w:rsidR="000D2B83">
        <w:rPr>
          <w:rFonts w:ascii="Arial" w:hAnsi="Arial" w:cs="Arial"/>
        </w:rPr>
        <w:instrText xml:space="preserve"> ADDIN EN.CITE </w:instrText>
      </w:r>
      <w:r w:rsidR="000D2B83">
        <w:rPr>
          <w:rFonts w:ascii="Arial" w:hAnsi="Arial" w:cs="Arial"/>
        </w:rPr>
        <w:fldChar w:fldCharType="begin">
          <w:fldData xml:space="preserve">PEVuZE5vdGU+PENpdGU+PEF1dGhvcj5Tb25nPC9BdXRob3I+PFllYXI+MTk5OTwvWWVhcj48UmVj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</w:fldData>
        </w:fldChar>
      </w:r>
      <w:r w:rsidR="000D2B83">
        <w:rPr>
          <w:rFonts w:ascii="Arial" w:hAnsi="Arial" w:cs="Arial"/>
        </w:rPr>
        <w:instrText xml:space="preserve"> ADDIN EN.CITE.DATA </w:instrText>
      </w:r>
      <w:r w:rsidR="000D2B83">
        <w:rPr>
          <w:rFonts w:ascii="Arial" w:hAnsi="Arial" w:cs="Arial"/>
        </w:rPr>
      </w:r>
      <w:r w:rsidR="000D2B83">
        <w:rPr>
          <w:rFonts w:ascii="Arial" w:hAnsi="Arial" w:cs="Arial"/>
        </w:rPr>
        <w:fldChar w:fldCharType="end"/>
      </w:r>
      <w:r w:rsidR="00DA154F">
        <w:rPr>
          <w:rFonts w:ascii="Arial" w:hAnsi="Arial" w:cs="Arial"/>
        </w:rPr>
      </w:r>
      <w:r w:rsidR="00DA154F">
        <w:rPr>
          <w:rFonts w:ascii="Arial" w:hAnsi="Arial" w:cs="Arial"/>
        </w:rPr>
        <w:fldChar w:fldCharType="separate"/>
      </w:r>
      <w:r w:rsidR="00DA154F">
        <w:rPr>
          <w:rFonts w:ascii="Arial" w:hAnsi="Arial" w:cs="Arial"/>
          <w:noProof/>
        </w:rPr>
        <w:t>(Song</w:t>
      </w:r>
      <w:r w:rsidR="00DA154F" w:rsidRPr="00DA154F">
        <w:rPr>
          <w:rFonts w:ascii="Arial" w:hAnsi="Arial" w:cs="Arial"/>
          <w:i/>
          <w:noProof/>
        </w:rPr>
        <w:t xml:space="preserve"> et al</w:t>
      </w:r>
      <w:r w:rsidR="00DA154F">
        <w:rPr>
          <w:rFonts w:ascii="Arial" w:hAnsi="Arial" w:cs="Arial"/>
          <w:noProof/>
        </w:rPr>
        <w:t>, 1999)</w:t>
      </w:r>
      <w:r w:rsidR="00DA154F">
        <w:rPr>
          <w:rFonts w:ascii="Arial" w:hAnsi="Arial" w:cs="Arial"/>
        </w:rPr>
        <w:fldChar w:fldCharType="end"/>
      </w:r>
      <w:r w:rsidR="00DA154F" w:rsidRPr="00DA154F">
        <w:rPr>
          <w:rFonts w:ascii="Arial" w:hAnsi="Arial" w:cs="Arial"/>
        </w:rPr>
        <w:t xml:space="preserve"> while </w:t>
      </w:r>
      <w:r w:rsidR="00833939">
        <w:rPr>
          <w:rFonts w:ascii="Arial" w:hAnsi="Arial" w:cs="Arial"/>
        </w:rPr>
        <w:t>Nlgn</w:t>
      </w:r>
      <w:r w:rsidR="00DA154F" w:rsidRPr="00DA154F">
        <w:rPr>
          <w:rFonts w:ascii="Arial" w:hAnsi="Arial" w:cs="Arial"/>
        </w:rPr>
        <w:t xml:space="preserve">2 </w:t>
      </w:r>
      <w:r w:rsidR="00A730C1">
        <w:rPr>
          <w:rFonts w:ascii="Arial" w:hAnsi="Arial" w:cs="Arial"/>
        </w:rPr>
        <w:t xml:space="preserve">is exclusively present </w:t>
      </w:r>
      <w:r w:rsidR="00DA154F" w:rsidRPr="00DA154F">
        <w:rPr>
          <w:rFonts w:ascii="Arial" w:hAnsi="Arial" w:cs="Arial"/>
        </w:rPr>
        <w:t xml:space="preserve">at </w:t>
      </w:r>
      <w:r w:rsidR="00C16858">
        <w:rPr>
          <w:rFonts w:ascii="Arial" w:hAnsi="Arial" w:cs="Arial"/>
        </w:rPr>
        <w:t>GABAergic</w:t>
      </w:r>
      <w:r w:rsidR="00DA154F" w:rsidRPr="00DA154F">
        <w:rPr>
          <w:rFonts w:ascii="Arial" w:hAnsi="Arial" w:cs="Arial"/>
        </w:rPr>
        <w:t>, dopaminergic, and cholinergic synapses</w:t>
      </w:r>
      <w:r w:rsidR="00DA154F">
        <w:rPr>
          <w:rFonts w:ascii="Arial" w:hAnsi="Arial" w:cs="Arial"/>
        </w:rPr>
        <w:t xml:space="preserve"> </w:t>
      </w:r>
      <w:r w:rsidR="00DA154F">
        <w:rPr>
          <w:rFonts w:ascii="Arial" w:hAnsi="Arial" w:cs="Arial"/>
        </w:rPr>
        <w:fldChar w:fldCharType="begin">
          <w:fldData xml:space="preserve">PEVuZE5vdGU+PENpdGU+PEF1dGhvcj5HcmFmPC9BdXRob3I+PFllYXI+MjAwNDwvWWVhcj48UmVj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</w:fldData>
        </w:fldChar>
      </w:r>
      <w:r w:rsidR="000D2B83">
        <w:rPr>
          <w:rFonts w:ascii="Arial" w:hAnsi="Arial" w:cs="Arial"/>
        </w:rPr>
        <w:instrText xml:space="preserve"> ADDIN EN.CITE </w:instrText>
      </w:r>
      <w:r w:rsidR="000D2B83">
        <w:rPr>
          <w:rFonts w:ascii="Arial" w:hAnsi="Arial" w:cs="Arial"/>
        </w:rPr>
        <w:fldChar w:fldCharType="begin">
          <w:fldData xml:space="preserve">PEVuZE5vdGU+PENpdGU+PEF1dGhvcj5HcmFmPC9BdXRob3I+PFllYXI+MjAwNDwvWWVhcj48UmVj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</w:fldData>
        </w:fldChar>
      </w:r>
      <w:r w:rsidR="000D2B83">
        <w:rPr>
          <w:rFonts w:ascii="Arial" w:hAnsi="Arial" w:cs="Arial"/>
        </w:rPr>
        <w:instrText xml:space="preserve"> ADDIN EN.CITE.DATA </w:instrText>
      </w:r>
      <w:r w:rsidR="000D2B83">
        <w:rPr>
          <w:rFonts w:ascii="Arial" w:hAnsi="Arial" w:cs="Arial"/>
        </w:rPr>
      </w:r>
      <w:r w:rsidR="000D2B83">
        <w:rPr>
          <w:rFonts w:ascii="Arial" w:hAnsi="Arial" w:cs="Arial"/>
        </w:rPr>
        <w:fldChar w:fldCharType="end"/>
      </w:r>
      <w:r w:rsidR="00DA154F">
        <w:rPr>
          <w:rFonts w:ascii="Arial" w:hAnsi="Arial" w:cs="Arial"/>
        </w:rPr>
      </w:r>
      <w:r w:rsidR="00DA154F">
        <w:rPr>
          <w:rFonts w:ascii="Arial" w:hAnsi="Arial" w:cs="Arial"/>
        </w:rPr>
        <w:fldChar w:fldCharType="separate"/>
      </w:r>
      <w:r w:rsidR="00DA154F">
        <w:rPr>
          <w:rFonts w:ascii="Arial" w:hAnsi="Arial" w:cs="Arial"/>
          <w:noProof/>
        </w:rPr>
        <w:t>(Graf</w:t>
      </w:r>
      <w:r w:rsidR="00DA154F" w:rsidRPr="00DA154F">
        <w:rPr>
          <w:rFonts w:ascii="Arial" w:hAnsi="Arial" w:cs="Arial"/>
          <w:i/>
          <w:noProof/>
        </w:rPr>
        <w:t xml:space="preserve"> et al</w:t>
      </w:r>
      <w:r w:rsidR="00DA154F">
        <w:rPr>
          <w:rFonts w:ascii="Arial" w:hAnsi="Arial" w:cs="Arial"/>
          <w:noProof/>
        </w:rPr>
        <w:t>, 2004; Takacs</w:t>
      </w:r>
      <w:r w:rsidR="00DA154F" w:rsidRPr="00DA154F">
        <w:rPr>
          <w:rFonts w:ascii="Arial" w:hAnsi="Arial" w:cs="Arial"/>
          <w:i/>
          <w:noProof/>
        </w:rPr>
        <w:t xml:space="preserve"> et al</w:t>
      </w:r>
      <w:r w:rsidR="00DA154F">
        <w:rPr>
          <w:rFonts w:ascii="Arial" w:hAnsi="Arial" w:cs="Arial"/>
          <w:noProof/>
        </w:rPr>
        <w:t>, 2013; Uchigashima</w:t>
      </w:r>
      <w:r w:rsidR="00DA154F" w:rsidRPr="00DA154F">
        <w:rPr>
          <w:rFonts w:ascii="Arial" w:hAnsi="Arial" w:cs="Arial"/>
          <w:i/>
          <w:noProof/>
        </w:rPr>
        <w:t xml:space="preserve"> et al</w:t>
      </w:r>
      <w:r w:rsidR="00DA154F">
        <w:rPr>
          <w:rFonts w:ascii="Arial" w:hAnsi="Arial" w:cs="Arial"/>
          <w:noProof/>
        </w:rPr>
        <w:t>, 2016; Varoqueaux</w:t>
      </w:r>
      <w:r w:rsidR="00DA154F" w:rsidRPr="00DA154F">
        <w:rPr>
          <w:rFonts w:ascii="Arial" w:hAnsi="Arial" w:cs="Arial"/>
          <w:i/>
          <w:noProof/>
        </w:rPr>
        <w:t xml:space="preserve"> et al</w:t>
      </w:r>
      <w:r w:rsidR="00DA154F">
        <w:rPr>
          <w:rFonts w:ascii="Arial" w:hAnsi="Arial" w:cs="Arial"/>
          <w:noProof/>
        </w:rPr>
        <w:t>, 2004)</w:t>
      </w:r>
      <w:r w:rsidR="00DA154F">
        <w:rPr>
          <w:rFonts w:ascii="Arial" w:hAnsi="Arial" w:cs="Arial"/>
        </w:rPr>
        <w:fldChar w:fldCharType="end"/>
      </w:r>
      <w:r w:rsidR="00DA154F" w:rsidRPr="00DA154F">
        <w:rPr>
          <w:rFonts w:ascii="Arial" w:hAnsi="Arial" w:cs="Arial"/>
        </w:rPr>
        <w:t>.</w:t>
      </w:r>
      <w:r w:rsidR="00DA154F">
        <w:rPr>
          <w:rFonts w:ascii="Arial" w:hAnsi="Arial" w:cs="Arial"/>
        </w:rPr>
        <w:t xml:space="preserve"> </w:t>
      </w:r>
      <w:r w:rsidR="00833939">
        <w:rPr>
          <w:rFonts w:ascii="Arial" w:hAnsi="Arial" w:cs="Arial"/>
        </w:rPr>
        <w:t>Nlgn</w:t>
      </w:r>
      <w:r w:rsidR="00DA154F">
        <w:rPr>
          <w:rFonts w:ascii="Arial" w:hAnsi="Arial" w:cs="Arial"/>
        </w:rPr>
        <w:t xml:space="preserve">3 is found in both excitatory and inhibitory synapses </w:t>
      </w:r>
      <w:r w:rsidR="00DA154F">
        <w:rPr>
          <w:rFonts w:ascii="Arial" w:hAnsi="Arial" w:cs="Arial"/>
        </w:rPr>
        <w:fldChar w:fldCharType="begin">
          <w:fldData xml:space="preserve">PEVuZE5vdGU+PENpdGU+PEF1dGhvcj5CdWRyZWNrPC9BdXRob3I+PFllYXI+MjAwNzwvWWVhcj48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PEVuZE5vdGU+PENpdGU+PEF1dGhvcj5CdWRyZWNrPC9BdXRob3I+PFllYXI+MjAwNzwvWWVhcj48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sidR="00DA154F">
        <w:rPr>
          <w:rFonts w:ascii="Arial" w:hAnsi="Arial" w:cs="Arial"/>
        </w:rPr>
      </w:r>
      <w:r w:rsidR="00DA154F">
        <w:rPr>
          <w:rFonts w:ascii="Arial" w:hAnsi="Arial" w:cs="Arial"/>
        </w:rPr>
        <w:fldChar w:fldCharType="separate"/>
      </w:r>
      <w:r w:rsidR="00DA154F">
        <w:rPr>
          <w:rFonts w:ascii="Arial" w:hAnsi="Arial" w:cs="Arial"/>
          <w:noProof/>
        </w:rPr>
        <w:t>(Budreck &amp; Scheiffele, 2007)</w:t>
      </w:r>
      <w:r w:rsidR="00DA154F">
        <w:rPr>
          <w:rFonts w:ascii="Arial" w:hAnsi="Arial" w:cs="Arial"/>
        </w:rPr>
        <w:fldChar w:fldCharType="end"/>
      </w:r>
      <w:r w:rsidR="00DA154F">
        <w:rPr>
          <w:rFonts w:ascii="Arial" w:hAnsi="Arial" w:cs="Arial"/>
        </w:rPr>
        <w:t xml:space="preserve">, and </w:t>
      </w:r>
      <w:r w:rsidR="00833939">
        <w:rPr>
          <w:rFonts w:ascii="Arial" w:hAnsi="Arial" w:cs="Arial"/>
        </w:rPr>
        <w:t>Nlgn</w:t>
      </w:r>
      <w:r w:rsidR="00DA154F">
        <w:rPr>
          <w:rFonts w:ascii="Arial" w:hAnsi="Arial" w:cs="Arial"/>
        </w:rPr>
        <w:t>4</w:t>
      </w:r>
      <w:r w:rsidR="00A730C1">
        <w:rPr>
          <w:rFonts w:ascii="Arial" w:hAnsi="Arial" w:cs="Arial"/>
        </w:rPr>
        <w:t xml:space="preserve"> functions </w:t>
      </w:r>
      <w:r w:rsidR="00DA154F">
        <w:rPr>
          <w:rFonts w:ascii="Arial" w:hAnsi="Arial" w:cs="Arial"/>
        </w:rPr>
        <w:t>in glycinergic synapses</w:t>
      </w:r>
      <w:r w:rsidR="00C16858">
        <w:rPr>
          <w:rFonts w:ascii="Arial" w:hAnsi="Arial" w:cs="Arial"/>
        </w:rPr>
        <w:t xml:space="preserve"> in mice and in GABAergic</w:t>
      </w:r>
      <w:r w:rsidR="00DA154F">
        <w:rPr>
          <w:rFonts w:ascii="Arial" w:hAnsi="Arial" w:cs="Arial"/>
        </w:rPr>
        <w:t xml:space="preserve"> </w:t>
      </w:r>
      <w:r w:rsidR="00C16858">
        <w:rPr>
          <w:rFonts w:ascii="Arial" w:hAnsi="Arial" w:cs="Arial"/>
        </w:rPr>
        <w:t xml:space="preserve">synapses in human neurons </w:t>
      </w:r>
      <w:r w:rsidR="008F570E">
        <w:rPr>
          <w:rFonts w:ascii="Arial" w:hAnsi="Arial" w:cs="Arial"/>
        </w:rPr>
        <w:fldChar w:fldCharType="begin">
          <w:fldData xml:space="preserve">PEVuZE5vdGU+PENpdGU+PEF1dGhvcj5aaGFuZzwvQXV0aG9yPjxZZWFyPjIwMTg8L1llYXI+PFJl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</w:fldData>
        </w:fldChar>
      </w:r>
      <w:r w:rsidR="000D2B83">
        <w:rPr>
          <w:rFonts w:ascii="Arial" w:hAnsi="Arial" w:cs="Arial"/>
        </w:rPr>
        <w:instrText xml:space="preserve"> ADDIN EN.CITE </w:instrText>
      </w:r>
      <w:r w:rsidR="000D2B83">
        <w:rPr>
          <w:rFonts w:ascii="Arial" w:hAnsi="Arial" w:cs="Arial"/>
        </w:rPr>
        <w:fldChar w:fldCharType="begin">
          <w:fldData xml:space="preserve">PEVuZE5vdGU+PENpdGU+PEF1dGhvcj5aaGFuZzwvQXV0aG9yPjxZZWFyPjIwMTg8L1llYXI+PFJl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</w:fldData>
        </w:fldChar>
      </w:r>
      <w:r w:rsidR="000D2B83">
        <w:rPr>
          <w:rFonts w:ascii="Arial" w:hAnsi="Arial" w:cs="Arial"/>
        </w:rPr>
        <w:instrText xml:space="preserve"> ADDIN EN.CITE.DATA </w:instrText>
      </w:r>
      <w:r w:rsidR="000D2B83">
        <w:rPr>
          <w:rFonts w:ascii="Arial" w:hAnsi="Arial" w:cs="Arial"/>
        </w:rPr>
      </w:r>
      <w:r w:rsidR="000D2B83">
        <w:rPr>
          <w:rFonts w:ascii="Arial" w:hAnsi="Arial" w:cs="Arial"/>
        </w:rPr>
        <w:fldChar w:fldCharType="end"/>
      </w:r>
      <w:r w:rsidR="008F570E">
        <w:rPr>
          <w:rFonts w:ascii="Arial" w:hAnsi="Arial" w:cs="Arial"/>
        </w:rPr>
      </w:r>
      <w:r w:rsidR="008F570E">
        <w:rPr>
          <w:rFonts w:ascii="Arial" w:hAnsi="Arial" w:cs="Arial"/>
        </w:rPr>
        <w:fldChar w:fldCharType="separate"/>
      </w:r>
      <w:r w:rsidR="002C14CC">
        <w:rPr>
          <w:rFonts w:ascii="Arial" w:hAnsi="Arial" w:cs="Arial"/>
          <w:noProof/>
        </w:rPr>
        <w:t>(Hoon</w:t>
      </w:r>
      <w:r w:rsidR="002C14CC" w:rsidRPr="002C14CC">
        <w:rPr>
          <w:rFonts w:ascii="Arial" w:hAnsi="Arial" w:cs="Arial"/>
          <w:i/>
          <w:noProof/>
        </w:rPr>
        <w:t xml:space="preserve"> et al</w:t>
      </w:r>
      <w:r w:rsidR="002C14CC">
        <w:rPr>
          <w:rFonts w:ascii="Arial" w:hAnsi="Arial" w:cs="Arial"/>
          <w:noProof/>
        </w:rPr>
        <w:t>, 2011; Marro</w:t>
      </w:r>
      <w:r w:rsidR="002C14CC" w:rsidRPr="002C14CC">
        <w:rPr>
          <w:rFonts w:ascii="Arial" w:hAnsi="Arial" w:cs="Arial"/>
          <w:i/>
          <w:noProof/>
        </w:rPr>
        <w:t xml:space="preserve"> et al</w:t>
      </w:r>
      <w:r w:rsidR="002C14CC">
        <w:rPr>
          <w:rFonts w:ascii="Arial" w:hAnsi="Arial" w:cs="Arial"/>
          <w:noProof/>
        </w:rPr>
        <w:t>, 2019; Zhang</w:t>
      </w:r>
      <w:r w:rsidR="002C14CC" w:rsidRPr="002C14CC">
        <w:rPr>
          <w:rFonts w:ascii="Arial" w:hAnsi="Arial" w:cs="Arial"/>
          <w:i/>
          <w:noProof/>
        </w:rPr>
        <w:t xml:space="preserve"> et al</w:t>
      </w:r>
      <w:r w:rsidR="002C14CC">
        <w:rPr>
          <w:rFonts w:ascii="Arial" w:hAnsi="Arial" w:cs="Arial"/>
          <w:noProof/>
        </w:rPr>
        <w:t>, 2018)</w:t>
      </w:r>
      <w:r w:rsidR="008F570E">
        <w:rPr>
          <w:rFonts w:ascii="Arial" w:hAnsi="Arial" w:cs="Arial"/>
        </w:rPr>
        <w:fldChar w:fldCharType="end"/>
      </w:r>
      <w:r w:rsidR="00DA154F">
        <w:rPr>
          <w:rFonts w:ascii="Arial" w:hAnsi="Arial" w:cs="Arial"/>
        </w:rPr>
        <w:t xml:space="preserve">. </w:t>
      </w:r>
      <w:r w:rsidR="00A025F8" w:rsidRPr="00A025F8">
        <w:rPr>
          <w:rFonts w:ascii="Arial" w:hAnsi="Arial" w:cs="Arial"/>
        </w:rPr>
        <w:t>Consistent with the</w:t>
      </w:r>
      <w:r w:rsidR="00A730C1">
        <w:rPr>
          <w:rFonts w:ascii="Arial" w:hAnsi="Arial" w:cs="Arial"/>
        </w:rPr>
        <w:t>ir</w:t>
      </w:r>
      <w:r w:rsidR="00A025F8" w:rsidRPr="00A025F8">
        <w:rPr>
          <w:rFonts w:ascii="Arial" w:hAnsi="Arial" w:cs="Arial"/>
        </w:rPr>
        <w:t xml:space="preserve"> localization </w:t>
      </w:r>
      <w:r w:rsidR="00A730C1">
        <w:rPr>
          <w:rFonts w:ascii="Arial" w:hAnsi="Arial" w:cs="Arial"/>
        </w:rPr>
        <w:t xml:space="preserve">to </w:t>
      </w:r>
      <w:r w:rsidR="00A025F8" w:rsidRPr="00A025F8">
        <w:rPr>
          <w:rFonts w:ascii="Arial" w:hAnsi="Arial" w:cs="Arial"/>
        </w:rPr>
        <w:t xml:space="preserve">synapses, </w:t>
      </w:r>
      <w:proofErr w:type="spellStart"/>
      <w:r w:rsidR="00833939">
        <w:rPr>
          <w:rFonts w:ascii="Arial" w:hAnsi="Arial" w:cs="Arial"/>
        </w:rPr>
        <w:t>Nlgn</w:t>
      </w:r>
      <w:r w:rsidR="00A025F8" w:rsidRPr="00A025F8">
        <w:rPr>
          <w:rFonts w:ascii="Arial" w:hAnsi="Arial" w:cs="Arial"/>
        </w:rPr>
        <w:t>s</w:t>
      </w:r>
      <w:proofErr w:type="spellEnd"/>
      <w:r w:rsidR="00A025F8" w:rsidRPr="00A025F8">
        <w:rPr>
          <w:rFonts w:ascii="Arial" w:hAnsi="Arial" w:cs="Arial"/>
        </w:rPr>
        <w:t xml:space="preserve"> </w:t>
      </w:r>
      <w:r w:rsidR="00A730C1">
        <w:rPr>
          <w:rFonts w:ascii="Arial" w:hAnsi="Arial" w:cs="Arial"/>
        </w:rPr>
        <w:t>perform</w:t>
      </w:r>
      <w:r w:rsidR="00A730C1" w:rsidRPr="00A025F8">
        <w:rPr>
          <w:rFonts w:ascii="Arial" w:hAnsi="Arial" w:cs="Arial"/>
        </w:rPr>
        <w:t xml:space="preserve"> </w:t>
      </w:r>
      <w:r w:rsidR="00A025F8" w:rsidRPr="00A025F8">
        <w:rPr>
          <w:rFonts w:ascii="Arial" w:hAnsi="Arial" w:cs="Arial"/>
        </w:rPr>
        <w:t>multiple synapse-specific functions</w:t>
      </w:r>
      <w:r w:rsidR="00A025F8">
        <w:rPr>
          <w:rFonts w:ascii="Arial" w:hAnsi="Arial" w:cs="Arial"/>
        </w:rPr>
        <w:t xml:space="preserve">. </w:t>
      </w:r>
      <w:r w:rsidR="001901A8" w:rsidRPr="001901A8">
        <w:rPr>
          <w:rFonts w:ascii="Arial" w:hAnsi="Arial" w:cs="Arial"/>
        </w:rPr>
        <w:t xml:space="preserve">Compelling initial evidence supporting the synaptic function of </w:t>
      </w:r>
      <w:proofErr w:type="spellStart"/>
      <w:r w:rsidR="00833939">
        <w:rPr>
          <w:rFonts w:ascii="Arial" w:hAnsi="Arial" w:cs="Arial"/>
        </w:rPr>
        <w:t>Nlgn</w:t>
      </w:r>
      <w:r w:rsidR="001901A8">
        <w:rPr>
          <w:rFonts w:ascii="Arial" w:hAnsi="Arial" w:cs="Arial"/>
        </w:rPr>
        <w:t>s</w:t>
      </w:r>
      <w:proofErr w:type="spellEnd"/>
      <w:r w:rsidR="001901A8" w:rsidRPr="001901A8">
        <w:rPr>
          <w:rFonts w:ascii="Arial" w:hAnsi="Arial" w:cs="Arial"/>
        </w:rPr>
        <w:t xml:space="preserve"> was obtained through overexpression experiments, which demonstrated significant increases in synapse density and synaptic transmission in transfected neurons</w:t>
      </w:r>
      <w:r w:rsidR="001901A8">
        <w:rPr>
          <w:rFonts w:ascii="Arial" w:hAnsi="Arial" w:cs="Arial"/>
        </w:rPr>
        <w:t xml:space="preserve"> </w:t>
      </w:r>
      <w:r w:rsidR="001901A8">
        <w:rPr>
          <w:rFonts w:ascii="Arial" w:hAnsi="Arial" w:cs="Arial"/>
        </w:rPr>
        <w:fldChar w:fldCharType="begin">
          <w:fldData xml:space="preserve">PEVuZE5vdGU+PENpdGU+PEF1dGhvcj5TY2hlaWZmZWxlPC9BdXRob3I+PFllYXI+MjAwMDwvWWVh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PEVuZE5vdGU+PENpdGU+PEF1dGhvcj5TY2hlaWZmZWxlPC9BdXRob3I+PFllYXI+MjAwMDwvWWVh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sidR="001901A8">
        <w:rPr>
          <w:rFonts w:ascii="Arial" w:hAnsi="Arial" w:cs="Arial"/>
        </w:rPr>
      </w:r>
      <w:r w:rsidR="001901A8">
        <w:rPr>
          <w:rFonts w:ascii="Arial" w:hAnsi="Arial" w:cs="Arial"/>
        </w:rPr>
        <w:fldChar w:fldCharType="separate"/>
      </w:r>
      <w:r w:rsidR="001901A8">
        <w:rPr>
          <w:rFonts w:ascii="Arial" w:hAnsi="Arial" w:cs="Arial"/>
          <w:noProof/>
        </w:rPr>
        <w:t>(Chubykin</w:t>
      </w:r>
      <w:r w:rsidR="001901A8" w:rsidRPr="001901A8">
        <w:rPr>
          <w:rFonts w:ascii="Arial" w:hAnsi="Arial" w:cs="Arial"/>
          <w:i/>
          <w:noProof/>
        </w:rPr>
        <w:t xml:space="preserve"> et al</w:t>
      </w:r>
      <w:r w:rsidR="001901A8">
        <w:rPr>
          <w:rFonts w:ascii="Arial" w:hAnsi="Arial" w:cs="Arial"/>
          <w:noProof/>
        </w:rPr>
        <w:t>, 2007; Scheiffele</w:t>
      </w:r>
      <w:r w:rsidR="001901A8" w:rsidRPr="001901A8">
        <w:rPr>
          <w:rFonts w:ascii="Arial" w:hAnsi="Arial" w:cs="Arial"/>
          <w:i/>
          <w:noProof/>
        </w:rPr>
        <w:t xml:space="preserve"> et al</w:t>
      </w:r>
      <w:r w:rsidR="001901A8">
        <w:rPr>
          <w:rFonts w:ascii="Arial" w:hAnsi="Arial" w:cs="Arial"/>
          <w:noProof/>
        </w:rPr>
        <w:t>, 2000)</w:t>
      </w:r>
      <w:r w:rsidR="001901A8">
        <w:rPr>
          <w:rFonts w:ascii="Arial" w:hAnsi="Arial" w:cs="Arial"/>
        </w:rPr>
        <w:fldChar w:fldCharType="end"/>
      </w:r>
      <w:r w:rsidR="001901A8" w:rsidRPr="001901A8">
        <w:rPr>
          <w:rFonts w:ascii="Arial" w:hAnsi="Arial" w:cs="Arial"/>
        </w:rPr>
        <w:t>.</w:t>
      </w:r>
      <w:r w:rsidR="00834C3C" w:rsidRPr="00834C3C">
        <w:rPr>
          <w:rFonts w:ascii="Arial" w:hAnsi="Arial" w:cs="Arial"/>
        </w:rPr>
        <w:t xml:space="preserve"> </w:t>
      </w:r>
      <w:r w:rsidR="00A730C1">
        <w:rPr>
          <w:rFonts w:ascii="Arial" w:hAnsi="Arial" w:cs="Arial"/>
        </w:rPr>
        <w:t xml:space="preserve">Since then, a large number of functional studies in invertebrates and vertebrates using both deletions of and mutations in </w:t>
      </w:r>
      <w:proofErr w:type="spellStart"/>
      <w:r w:rsidR="00A730C1">
        <w:rPr>
          <w:rFonts w:ascii="Arial" w:hAnsi="Arial" w:cs="Arial"/>
        </w:rPr>
        <w:t>Nlgn</w:t>
      </w:r>
      <w:proofErr w:type="spellEnd"/>
      <w:r w:rsidR="00A730C1">
        <w:rPr>
          <w:rFonts w:ascii="Arial" w:hAnsi="Arial" w:cs="Arial"/>
        </w:rPr>
        <w:t xml:space="preserve"> genes revealed a panoply of important roles for </w:t>
      </w:r>
      <w:proofErr w:type="spellStart"/>
      <w:r w:rsidR="00A730C1">
        <w:rPr>
          <w:rFonts w:ascii="Arial" w:hAnsi="Arial" w:cs="Arial"/>
        </w:rPr>
        <w:t>Nlgns</w:t>
      </w:r>
      <w:proofErr w:type="spellEnd"/>
      <w:r w:rsidR="00A730C1">
        <w:rPr>
          <w:rFonts w:ascii="Arial" w:hAnsi="Arial" w:cs="Arial"/>
        </w:rPr>
        <w:t xml:space="preserve"> in shaping synapses, confirming the central contribution of </w:t>
      </w:r>
      <w:proofErr w:type="spellStart"/>
      <w:r w:rsidR="00A730C1">
        <w:rPr>
          <w:rFonts w:ascii="Arial" w:hAnsi="Arial" w:cs="Arial"/>
        </w:rPr>
        <w:t>Nlgns</w:t>
      </w:r>
      <w:proofErr w:type="spellEnd"/>
      <w:r w:rsidR="00A730C1">
        <w:rPr>
          <w:rFonts w:ascii="Arial" w:hAnsi="Arial" w:cs="Arial"/>
        </w:rPr>
        <w:t xml:space="preserve"> to the functional architecture of synaptic connections </w:t>
      </w:r>
      <w:r w:rsidR="00957F0F">
        <w:rPr>
          <w:rFonts w:ascii="Arial" w:hAnsi="Arial" w:cs="Arial"/>
        </w:rPr>
        <w:fldChar w:fldCharType="begin">
          <w:fldData xml:space="preserve">PjIwNTQ3MTMwPC9hY2Nlc3Npb24tbnVtPjx1cmxzPjxyZWxhdGVkLXVybHM+PHVybD5odHRwczov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</w:fldData>
        </w:fldChar>
      </w:r>
      <w:r w:rsidR="000D2B83">
        <w:rPr>
          <w:rFonts w:ascii="Arial" w:hAnsi="Arial" w:cs="Arial"/>
        </w:rPr>
        <w:instrText xml:space="preserve"> ADDIN EN.CITE </w:instrText>
      </w:r>
      <w:r w:rsidR="000D2B83">
        <w:rPr>
          <w:rFonts w:ascii="Arial" w:hAnsi="Arial" w:cs="Arial"/>
        </w:rPr>
        <w:fldChar w:fldCharType="begin">
          <w:fldData xml:space="preserve">PEVuZE5vdGU+PENpdGU+PEF1dGhvcj5WYXJvcXVlYXV4PC9BdXRob3I+PFllYXI+MjAwNjwvWWVh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==
</w:fldData>
        </w:fldChar>
      </w:r>
      <w:r w:rsidR="000D2B83">
        <w:rPr>
          <w:rFonts w:ascii="Arial" w:hAnsi="Arial" w:cs="Arial"/>
        </w:rPr>
        <w:instrText xml:space="preserve"> ADDIN EN.CITE.DATA </w:instrText>
      </w:r>
      <w:r w:rsidR="000D2B83">
        <w:rPr>
          <w:rFonts w:ascii="Arial" w:hAnsi="Arial" w:cs="Arial"/>
        </w:rPr>
      </w:r>
      <w:r w:rsidR="000D2B83">
        <w:rPr>
          <w:rFonts w:ascii="Arial" w:hAnsi="Arial" w:cs="Arial"/>
        </w:rPr>
        <w:fldChar w:fldCharType="end"/>
      </w:r>
      <w:r w:rsidR="000D2B83">
        <w:rPr>
          <w:rFonts w:ascii="Arial" w:hAnsi="Arial" w:cs="Arial"/>
        </w:rPr>
        <w:fldChar w:fldCharType="begin">
          <w:fldData xml:space="preserve">PjIwNTQ3MTMwPC9hY2Nlc3Npb24tbnVtPjx1cmxzPjxyZWxhdGVkLXVybHM+PHVybD5odHRwczov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</w:fldData>
        </w:fldChar>
      </w:r>
      <w:r w:rsidR="000D2B83">
        <w:rPr>
          <w:rFonts w:ascii="Arial" w:hAnsi="Arial" w:cs="Arial"/>
        </w:rPr>
        <w:instrText xml:space="preserve"> ADDIN EN.CITE.DATA </w:instrText>
      </w:r>
      <w:r w:rsidR="000D2B83">
        <w:rPr>
          <w:rFonts w:ascii="Arial" w:hAnsi="Arial" w:cs="Arial"/>
        </w:rPr>
      </w:r>
      <w:r w:rsidR="000D2B83">
        <w:rPr>
          <w:rFonts w:ascii="Arial" w:hAnsi="Arial" w:cs="Arial"/>
        </w:rPr>
        <w:fldChar w:fldCharType="end"/>
      </w:r>
      <w:r w:rsidR="00957F0F">
        <w:rPr>
          <w:rFonts w:ascii="Arial" w:hAnsi="Arial" w:cs="Arial"/>
        </w:rPr>
      </w:r>
      <w:r w:rsidR="00957F0F">
        <w:rPr>
          <w:rFonts w:ascii="Arial" w:hAnsi="Arial" w:cs="Arial"/>
        </w:rPr>
        <w:fldChar w:fldCharType="separate"/>
      </w:r>
      <w:r w:rsidR="00B1230B">
        <w:rPr>
          <w:rFonts w:ascii="Arial" w:hAnsi="Arial" w:cs="Arial"/>
          <w:noProof/>
        </w:rPr>
        <w:t>(Banovic</w:t>
      </w:r>
      <w:r w:rsidR="00B1230B" w:rsidRPr="00B1230B">
        <w:rPr>
          <w:rFonts w:ascii="Arial" w:hAnsi="Arial" w:cs="Arial"/>
          <w:i/>
          <w:noProof/>
        </w:rPr>
        <w:t xml:space="preserve"> et al</w:t>
      </w:r>
      <w:r w:rsidR="00B1230B">
        <w:rPr>
          <w:rFonts w:ascii="Arial" w:hAnsi="Arial" w:cs="Arial"/>
          <w:noProof/>
        </w:rPr>
        <w:t>, 2010; Calahorro &amp; Ruiz-Rubio, 2012; Chubykin</w:t>
      </w:r>
      <w:r w:rsidR="00B1230B" w:rsidRPr="00B1230B">
        <w:rPr>
          <w:rFonts w:ascii="Arial" w:hAnsi="Arial" w:cs="Arial"/>
          <w:i/>
          <w:noProof/>
        </w:rPr>
        <w:t xml:space="preserve"> et al.</w:t>
      </w:r>
      <w:r w:rsidR="00B1230B">
        <w:rPr>
          <w:rFonts w:ascii="Arial" w:hAnsi="Arial" w:cs="Arial"/>
          <w:noProof/>
        </w:rPr>
        <w:t>, 2007; Hu</w:t>
      </w:r>
      <w:r w:rsidR="00B1230B" w:rsidRPr="00B1230B">
        <w:rPr>
          <w:rFonts w:ascii="Arial" w:hAnsi="Arial" w:cs="Arial"/>
          <w:i/>
          <w:noProof/>
        </w:rPr>
        <w:t xml:space="preserve"> et al</w:t>
      </w:r>
      <w:r w:rsidR="00B1230B">
        <w:rPr>
          <w:rFonts w:ascii="Arial" w:hAnsi="Arial" w:cs="Arial"/>
          <w:noProof/>
        </w:rPr>
        <w:t>, 2012; Hunter</w:t>
      </w:r>
      <w:r w:rsidR="00B1230B" w:rsidRPr="00B1230B">
        <w:rPr>
          <w:rFonts w:ascii="Arial" w:hAnsi="Arial" w:cs="Arial"/>
          <w:i/>
          <w:noProof/>
        </w:rPr>
        <w:t xml:space="preserve"> et al</w:t>
      </w:r>
      <w:r w:rsidR="00B1230B">
        <w:rPr>
          <w:rFonts w:ascii="Arial" w:hAnsi="Arial" w:cs="Arial"/>
          <w:noProof/>
        </w:rPr>
        <w:t>, 2010; Maglioni</w:t>
      </w:r>
      <w:r w:rsidR="00B1230B" w:rsidRPr="00B1230B">
        <w:rPr>
          <w:rFonts w:ascii="Arial" w:hAnsi="Arial" w:cs="Arial"/>
          <w:i/>
          <w:noProof/>
        </w:rPr>
        <w:t xml:space="preserve"> et al</w:t>
      </w:r>
      <w:r w:rsidR="00B1230B">
        <w:rPr>
          <w:rFonts w:ascii="Arial" w:hAnsi="Arial" w:cs="Arial"/>
          <w:noProof/>
        </w:rPr>
        <w:t>, 2022; Sudhof, 2008; Sun</w:t>
      </w:r>
      <w:r w:rsidR="00B1230B" w:rsidRPr="00B1230B">
        <w:rPr>
          <w:rFonts w:ascii="Arial" w:hAnsi="Arial" w:cs="Arial"/>
          <w:i/>
          <w:noProof/>
        </w:rPr>
        <w:t xml:space="preserve"> et al</w:t>
      </w:r>
      <w:r w:rsidR="00B1230B">
        <w:rPr>
          <w:rFonts w:ascii="Arial" w:hAnsi="Arial" w:cs="Arial"/>
          <w:noProof/>
        </w:rPr>
        <w:t>, 2011; Sun</w:t>
      </w:r>
      <w:r w:rsidR="00B1230B" w:rsidRPr="00B1230B">
        <w:rPr>
          <w:rFonts w:ascii="Arial" w:hAnsi="Arial" w:cs="Arial"/>
          <w:i/>
          <w:noProof/>
        </w:rPr>
        <w:t xml:space="preserve"> et al</w:t>
      </w:r>
      <w:r w:rsidR="00B1230B">
        <w:rPr>
          <w:rFonts w:ascii="Arial" w:hAnsi="Arial" w:cs="Arial"/>
          <w:noProof/>
        </w:rPr>
        <w:t>, 2023; Tabuchi</w:t>
      </w:r>
      <w:r w:rsidR="00B1230B" w:rsidRPr="00B1230B">
        <w:rPr>
          <w:rFonts w:ascii="Arial" w:hAnsi="Arial" w:cs="Arial"/>
          <w:i/>
          <w:noProof/>
        </w:rPr>
        <w:t xml:space="preserve"> et al</w:t>
      </w:r>
      <w:r w:rsidR="00B1230B">
        <w:rPr>
          <w:rFonts w:ascii="Arial" w:hAnsi="Arial" w:cs="Arial"/>
          <w:noProof/>
        </w:rPr>
        <w:t>, 2007; Tu</w:t>
      </w:r>
      <w:r w:rsidR="00B1230B" w:rsidRPr="00B1230B">
        <w:rPr>
          <w:rFonts w:ascii="Arial" w:hAnsi="Arial" w:cs="Arial"/>
          <w:i/>
          <w:noProof/>
        </w:rPr>
        <w:t xml:space="preserve"> et al</w:t>
      </w:r>
      <w:r w:rsidR="00B1230B">
        <w:rPr>
          <w:rFonts w:ascii="Arial" w:hAnsi="Arial" w:cs="Arial"/>
          <w:noProof/>
        </w:rPr>
        <w:t>, 2015; Varoqueaux</w:t>
      </w:r>
      <w:r w:rsidR="00B1230B" w:rsidRPr="00B1230B">
        <w:rPr>
          <w:rFonts w:ascii="Arial" w:hAnsi="Arial" w:cs="Arial"/>
          <w:i/>
          <w:noProof/>
        </w:rPr>
        <w:t xml:space="preserve"> et al</w:t>
      </w:r>
      <w:r w:rsidR="00B1230B">
        <w:rPr>
          <w:rFonts w:ascii="Arial" w:hAnsi="Arial" w:cs="Arial"/>
          <w:noProof/>
        </w:rPr>
        <w:t>, 2006; Xing</w:t>
      </w:r>
      <w:r w:rsidR="00B1230B" w:rsidRPr="00B1230B">
        <w:rPr>
          <w:rFonts w:ascii="Arial" w:hAnsi="Arial" w:cs="Arial"/>
          <w:i/>
          <w:noProof/>
        </w:rPr>
        <w:t xml:space="preserve"> et al</w:t>
      </w:r>
      <w:r w:rsidR="00B1230B">
        <w:rPr>
          <w:rFonts w:ascii="Arial" w:hAnsi="Arial" w:cs="Arial"/>
          <w:noProof/>
        </w:rPr>
        <w:t>, 2014)</w:t>
      </w:r>
      <w:r w:rsidR="00957F0F">
        <w:rPr>
          <w:rFonts w:ascii="Arial" w:hAnsi="Arial" w:cs="Arial"/>
        </w:rPr>
        <w:fldChar w:fldCharType="end"/>
      </w:r>
      <w:r w:rsidR="00A730C1">
        <w:rPr>
          <w:rFonts w:ascii="Arial" w:hAnsi="Arial" w:cs="Arial"/>
        </w:rPr>
        <w:t>.</w:t>
      </w:r>
    </w:p>
    <w:p w14:paraId="52D97179" w14:textId="1469D62A" w:rsidR="00D37365" w:rsidRDefault="00F952C6" w:rsidP="009D2596">
      <w:pPr>
        <w:spacing w:after="120" w:line="276" w:lineRule="auto"/>
        <w:jc w:val="both"/>
        <w:rPr>
          <w:rFonts w:ascii="Arial" w:hAnsi="Arial" w:cs="Arial"/>
        </w:rPr>
      </w:pPr>
      <w:r>
        <w:rPr>
          <w:rFonts w:ascii="Arial" w:hAnsi="Arial" w:cs="Arial"/>
        </w:rPr>
        <w:t xml:space="preserve">Despite much investigation, </w:t>
      </w:r>
      <w:r w:rsidR="00A730C1">
        <w:rPr>
          <w:rFonts w:ascii="Arial" w:hAnsi="Arial" w:cs="Arial"/>
        </w:rPr>
        <w:t xml:space="preserve">however, </w:t>
      </w:r>
      <w:r>
        <w:rPr>
          <w:rFonts w:ascii="Arial" w:hAnsi="Arial" w:cs="Arial"/>
        </w:rPr>
        <w:t xml:space="preserve">several key questions about </w:t>
      </w:r>
      <w:proofErr w:type="spellStart"/>
      <w:r w:rsidR="00833939">
        <w:rPr>
          <w:rFonts w:ascii="Arial" w:hAnsi="Arial" w:cs="Arial"/>
        </w:rPr>
        <w:t>Nlgn</w:t>
      </w:r>
      <w:proofErr w:type="spellEnd"/>
      <w:r>
        <w:rPr>
          <w:rFonts w:ascii="Arial" w:hAnsi="Arial" w:cs="Arial"/>
        </w:rPr>
        <w:t xml:space="preserve"> function remain </w:t>
      </w:r>
      <w:r w:rsidR="00A730C1">
        <w:rPr>
          <w:rFonts w:ascii="Arial" w:hAnsi="Arial" w:cs="Arial"/>
        </w:rPr>
        <w:t>unaddressed</w:t>
      </w:r>
      <w:r w:rsidR="00D70E09" w:rsidRPr="00D70E09">
        <w:rPr>
          <w:rFonts w:ascii="Arial" w:hAnsi="Arial" w:cs="Arial"/>
        </w:rPr>
        <w:t xml:space="preserve">. </w:t>
      </w:r>
      <w:r w:rsidR="00A730C1">
        <w:rPr>
          <w:rFonts w:ascii="Arial" w:hAnsi="Arial" w:cs="Arial"/>
        </w:rPr>
        <w:t xml:space="preserve">Possibly the most important of </w:t>
      </w:r>
      <w:r>
        <w:rPr>
          <w:rFonts w:ascii="Arial" w:hAnsi="Arial" w:cs="Arial"/>
        </w:rPr>
        <w:t>these questions</w:t>
      </w:r>
      <w:r w:rsidR="00A730C1">
        <w:rPr>
          <w:rFonts w:ascii="Arial" w:hAnsi="Arial" w:cs="Arial"/>
        </w:rPr>
        <w:t xml:space="preserve"> regards the observation that different </w:t>
      </w:r>
      <w:proofErr w:type="spellStart"/>
      <w:r w:rsidR="00A730C1">
        <w:rPr>
          <w:rFonts w:ascii="Arial" w:hAnsi="Arial" w:cs="Arial"/>
        </w:rPr>
        <w:t>Nlgn</w:t>
      </w:r>
      <w:proofErr w:type="spellEnd"/>
      <w:r w:rsidR="00A730C1">
        <w:rPr>
          <w:rFonts w:ascii="Arial" w:hAnsi="Arial" w:cs="Arial"/>
        </w:rPr>
        <w:t xml:space="preserve"> isoforms, despite a high degree of sequence similarity, perform largely non-overlapping distinct functions in the same neurons. H</w:t>
      </w:r>
      <w:r>
        <w:rPr>
          <w:rFonts w:ascii="Arial" w:hAnsi="Arial" w:cs="Arial"/>
        </w:rPr>
        <w:t xml:space="preserve">ow </w:t>
      </w:r>
      <w:r w:rsidR="00A730C1">
        <w:rPr>
          <w:rFonts w:ascii="Arial" w:hAnsi="Arial" w:cs="Arial"/>
        </w:rPr>
        <w:t xml:space="preserve">are different </w:t>
      </w:r>
      <w:proofErr w:type="spellStart"/>
      <w:r w:rsidR="00833939">
        <w:rPr>
          <w:rFonts w:ascii="Arial" w:hAnsi="Arial" w:cs="Arial"/>
        </w:rPr>
        <w:t>Nlgn</w:t>
      </w:r>
      <w:r>
        <w:rPr>
          <w:rFonts w:ascii="Arial" w:hAnsi="Arial" w:cs="Arial"/>
        </w:rPr>
        <w:t>s</w:t>
      </w:r>
      <w:proofErr w:type="spellEnd"/>
      <w:r>
        <w:rPr>
          <w:rFonts w:ascii="Arial" w:hAnsi="Arial" w:cs="Arial"/>
        </w:rPr>
        <w:t xml:space="preserve"> </w:t>
      </w:r>
      <w:r w:rsidR="00A730C1">
        <w:rPr>
          <w:rFonts w:ascii="Arial" w:hAnsi="Arial" w:cs="Arial"/>
        </w:rPr>
        <w:t xml:space="preserve">targeted to distinct synapses where they perform different roles? This question represents </w:t>
      </w:r>
      <w:r>
        <w:rPr>
          <w:rFonts w:ascii="Arial" w:hAnsi="Arial" w:cs="Arial"/>
        </w:rPr>
        <w:t xml:space="preserve">an intriguing cell biological challenge given that </w:t>
      </w:r>
      <w:proofErr w:type="spellStart"/>
      <w:r w:rsidR="00833939">
        <w:rPr>
          <w:rFonts w:ascii="Arial" w:hAnsi="Arial" w:cs="Arial"/>
        </w:rPr>
        <w:t>Nlgn</w:t>
      </w:r>
      <w:r>
        <w:rPr>
          <w:rFonts w:ascii="Arial" w:hAnsi="Arial" w:cs="Arial"/>
        </w:rPr>
        <w:t>s</w:t>
      </w:r>
      <w:proofErr w:type="spellEnd"/>
      <w:r>
        <w:rPr>
          <w:rFonts w:ascii="Arial" w:hAnsi="Arial" w:cs="Arial"/>
        </w:rPr>
        <w:t xml:space="preserve"> are </w:t>
      </w:r>
      <w:r w:rsidR="00DF2EAB">
        <w:rPr>
          <w:rFonts w:ascii="Arial" w:hAnsi="Arial" w:cs="Arial"/>
        </w:rPr>
        <w:t>postsynaptic,</w:t>
      </w:r>
      <w:r>
        <w:rPr>
          <w:rFonts w:ascii="Arial" w:hAnsi="Arial" w:cs="Arial"/>
        </w:rPr>
        <w:t xml:space="preserve"> and each neuron may receive inpu</w:t>
      </w:r>
      <w:r w:rsidR="00251FA2">
        <w:rPr>
          <w:rFonts w:ascii="Arial" w:hAnsi="Arial" w:cs="Arial"/>
        </w:rPr>
        <w:t>t</w:t>
      </w:r>
      <w:r w:rsidR="00A730C1">
        <w:rPr>
          <w:rFonts w:ascii="Arial" w:hAnsi="Arial" w:cs="Arial"/>
        </w:rPr>
        <w:t>s</w:t>
      </w:r>
      <w:r w:rsidR="00251FA2">
        <w:rPr>
          <w:rFonts w:ascii="Arial" w:hAnsi="Arial" w:cs="Arial"/>
        </w:rPr>
        <w:t xml:space="preserve"> from </w:t>
      </w:r>
      <w:r w:rsidR="00A730C1">
        <w:rPr>
          <w:rFonts w:ascii="Arial" w:hAnsi="Arial" w:cs="Arial"/>
        </w:rPr>
        <w:t xml:space="preserve">thousands of </w:t>
      </w:r>
      <w:r w:rsidR="00251FA2">
        <w:rPr>
          <w:rFonts w:ascii="Arial" w:hAnsi="Arial" w:cs="Arial"/>
        </w:rPr>
        <w:t xml:space="preserve">neurons using </w:t>
      </w:r>
      <w:r w:rsidR="00A730C1">
        <w:rPr>
          <w:rFonts w:ascii="Arial" w:hAnsi="Arial" w:cs="Arial"/>
        </w:rPr>
        <w:t xml:space="preserve">the whole range of </w:t>
      </w:r>
      <w:r>
        <w:rPr>
          <w:rFonts w:ascii="Arial" w:hAnsi="Arial" w:cs="Arial"/>
        </w:rPr>
        <w:t>neurotransmitter</w:t>
      </w:r>
      <w:r w:rsidR="00A730C1">
        <w:rPr>
          <w:rFonts w:ascii="Arial" w:hAnsi="Arial" w:cs="Arial"/>
        </w:rPr>
        <w:t xml:space="preserve"> type</w:t>
      </w:r>
      <w:r w:rsidR="00251FA2">
        <w:rPr>
          <w:rFonts w:ascii="Arial" w:hAnsi="Arial" w:cs="Arial"/>
        </w:rPr>
        <w:t>s.</w:t>
      </w:r>
      <w:r>
        <w:rPr>
          <w:rFonts w:ascii="Arial" w:hAnsi="Arial" w:cs="Arial"/>
        </w:rPr>
        <w:t xml:space="preserve"> </w:t>
      </w:r>
      <w:r w:rsidR="00251FA2">
        <w:rPr>
          <w:rFonts w:ascii="Arial" w:hAnsi="Arial" w:cs="Arial"/>
        </w:rPr>
        <w:t xml:space="preserve">Since </w:t>
      </w:r>
      <w:proofErr w:type="spellStart"/>
      <w:r w:rsidR="00833939">
        <w:rPr>
          <w:rFonts w:ascii="Arial" w:hAnsi="Arial" w:cs="Arial"/>
        </w:rPr>
        <w:t>Nlgn</w:t>
      </w:r>
      <w:r w:rsidR="00251FA2">
        <w:rPr>
          <w:rFonts w:ascii="Arial" w:hAnsi="Arial" w:cs="Arial"/>
        </w:rPr>
        <w:t>s</w:t>
      </w:r>
      <w:proofErr w:type="spellEnd"/>
      <w:r w:rsidR="00251FA2">
        <w:rPr>
          <w:rFonts w:ascii="Arial" w:hAnsi="Arial" w:cs="Arial"/>
        </w:rPr>
        <w:t xml:space="preserve"> interact with synapse-specific molecules at both the post-synaptic (on the same cell) and pre-synaptic side (with molecules from the projecting neuron)</w:t>
      </w:r>
      <w:r w:rsidR="00A730C1">
        <w:rPr>
          <w:rFonts w:ascii="Arial" w:hAnsi="Arial" w:cs="Arial"/>
        </w:rPr>
        <w:t>,</w:t>
      </w:r>
      <w:r w:rsidR="00251FA2">
        <w:rPr>
          <w:rFonts w:ascii="Arial" w:hAnsi="Arial" w:cs="Arial"/>
        </w:rPr>
        <w:t xml:space="preserve"> </w:t>
      </w:r>
      <w:r w:rsidR="00CC34BA">
        <w:rPr>
          <w:rFonts w:ascii="Arial" w:hAnsi="Arial" w:cs="Arial"/>
        </w:rPr>
        <w:t xml:space="preserve">E/I </w:t>
      </w:r>
      <w:r w:rsidR="00A730C1">
        <w:rPr>
          <w:rFonts w:ascii="Arial" w:hAnsi="Arial" w:cs="Arial"/>
        </w:rPr>
        <w:t xml:space="preserve">specificity </w:t>
      </w:r>
      <w:r w:rsidR="00251FA2">
        <w:rPr>
          <w:rFonts w:ascii="Arial" w:hAnsi="Arial" w:cs="Arial"/>
        </w:rPr>
        <w:t>could be</w:t>
      </w:r>
      <w:r w:rsidR="00A730C1">
        <w:rPr>
          <w:rFonts w:ascii="Arial" w:hAnsi="Arial" w:cs="Arial"/>
        </w:rPr>
        <w:t xml:space="preserve"> conferred to various </w:t>
      </w:r>
      <w:proofErr w:type="spellStart"/>
      <w:r w:rsidR="00A730C1">
        <w:rPr>
          <w:rFonts w:ascii="Arial" w:hAnsi="Arial" w:cs="Arial"/>
        </w:rPr>
        <w:t>Nlgns</w:t>
      </w:r>
      <w:proofErr w:type="spellEnd"/>
      <w:r w:rsidR="00A730C1">
        <w:rPr>
          <w:rFonts w:ascii="Arial" w:hAnsi="Arial" w:cs="Arial"/>
        </w:rPr>
        <w:t xml:space="preserve"> by</w:t>
      </w:r>
      <w:r w:rsidR="00251FA2">
        <w:rPr>
          <w:rFonts w:ascii="Arial" w:hAnsi="Arial" w:cs="Arial"/>
        </w:rPr>
        <w:t xml:space="preserve"> intra- </w:t>
      </w:r>
      <w:r w:rsidR="00A730C1">
        <w:rPr>
          <w:rFonts w:ascii="Arial" w:hAnsi="Arial" w:cs="Arial"/>
        </w:rPr>
        <w:t>and/</w:t>
      </w:r>
      <w:r w:rsidR="00251FA2">
        <w:rPr>
          <w:rFonts w:ascii="Arial" w:hAnsi="Arial" w:cs="Arial"/>
        </w:rPr>
        <w:t xml:space="preserve">or extra-cellular mechanisms. </w:t>
      </w:r>
      <w:r w:rsidR="00A730C1">
        <w:rPr>
          <w:rFonts w:ascii="Arial" w:hAnsi="Arial" w:cs="Arial"/>
        </w:rPr>
        <w:t xml:space="preserve">For example, </w:t>
      </w:r>
      <w:r w:rsidR="00833939">
        <w:rPr>
          <w:rFonts w:ascii="Arial" w:hAnsi="Arial" w:cs="Arial"/>
        </w:rPr>
        <w:t>Nlgn</w:t>
      </w:r>
      <w:r w:rsidR="00251FA2">
        <w:rPr>
          <w:rFonts w:ascii="Arial" w:hAnsi="Arial" w:cs="Arial"/>
        </w:rPr>
        <w:t xml:space="preserve">2 is primarily localized to inhibitory synapses and </w:t>
      </w:r>
      <w:r w:rsidR="00833939">
        <w:rPr>
          <w:rFonts w:ascii="Arial" w:hAnsi="Arial" w:cs="Arial"/>
        </w:rPr>
        <w:t>Nlgn</w:t>
      </w:r>
      <w:r w:rsidR="00251FA2">
        <w:rPr>
          <w:rFonts w:ascii="Arial" w:hAnsi="Arial" w:cs="Arial"/>
        </w:rPr>
        <w:t xml:space="preserve">2 loss-of-function results in impaired </w:t>
      </w:r>
      <w:r w:rsidR="00C21817">
        <w:rPr>
          <w:rFonts w:ascii="Arial" w:hAnsi="Arial" w:cs="Arial"/>
        </w:rPr>
        <w:t xml:space="preserve">inhibitory but not excitatory synaptic transmission </w:t>
      </w:r>
      <w:r w:rsidR="00C21817">
        <w:rPr>
          <w:rFonts w:ascii="Arial" w:hAnsi="Arial" w:cs="Arial"/>
        </w:rPr>
        <w:fldChar w:fldCharType="begin">
          <w:fldData xml:space="preserve">PEVuZE5vdGU+PENpdGU+PEF1dGhvcj5DaHVieWtpbjwvQXV0aG9yPjxZZWFyPjIwMDc8L1llYXI+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PEVuZE5vdGU+PENpdGU+PEF1dGhvcj5DaHVieWtpbjwvQXV0aG9yPjxZZWFyPjIwMDc8L1llYXI+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sidR="00C21817">
        <w:rPr>
          <w:rFonts w:ascii="Arial" w:hAnsi="Arial" w:cs="Arial"/>
        </w:rPr>
      </w:r>
      <w:r w:rsidR="00C21817">
        <w:rPr>
          <w:rFonts w:ascii="Arial" w:hAnsi="Arial" w:cs="Arial"/>
        </w:rPr>
        <w:fldChar w:fldCharType="separate"/>
      </w:r>
      <w:r w:rsidR="00C21817">
        <w:rPr>
          <w:rFonts w:ascii="Arial" w:hAnsi="Arial" w:cs="Arial"/>
          <w:noProof/>
        </w:rPr>
        <w:t>(Chanda</w:t>
      </w:r>
      <w:r w:rsidR="00C21817" w:rsidRPr="00B66B34">
        <w:rPr>
          <w:rFonts w:ascii="Arial" w:hAnsi="Arial" w:cs="Arial"/>
          <w:i/>
          <w:noProof/>
        </w:rPr>
        <w:t xml:space="preserve"> et al</w:t>
      </w:r>
      <w:r w:rsidR="00C21817">
        <w:rPr>
          <w:rFonts w:ascii="Arial" w:hAnsi="Arial" w:cs="Arial"/>
          <w:noProof/>
        </w:rPr>
        <w:t xml:space="preserve">, 2017; </w:t>
      </w:r>
      <w:r w:rsidR="00C21817">
        <w:rPr>
          <w:rFonts w:ascii="Arial" w:hAnsi="Arial" w:cs="Arial"/>
          <w:noProof/>
        </w:rPr>
        <w:lastRenderedPageBreak/>
        <w:t>Chubykin</w:t>
      </w:r>
      <w:r w:rsidR="00C21817" w:rsidRPr="00B66B34">
        <w:rPr>
          <w:rFonts w:ascii="Arial" w:hAnsi="Arial" w:cs="Arial"/>
          <w:i/>
          <w:noProof/>
        </w:rPr>
        <w:t xml:space="preserve"> et al.</w:t>
      </w:r>
      <w:r w:rsidR="00C21817">
        <w:rPr>
          <w:rFonts w:ascii="Arial" w:hAnsi="Arial" w:cs="Arial"/>
          <w:noProof/>
        </w:rPr>
        <w:t>, 2007; Gibson</w:t>
      </w:r>
      <w:r w:rsidR="00C21817" w:rsidRPr="00B66B34">
        <w:rPr>
          <w:rFonts w:ascii="Arial" w:hAnsi="Arial" w:cs="Arial"/>
          <w:i/>
          <w:noProof/>
        </w:rPr>
        <w:t xml:space="preserve"> et al</w:t>
      </w:r>
      <w:r w:rsidR="00C21817">
        <w:rPr>
          <w:rFonts w:ascii="Arial" w:hAnsi="Arial" w:cs="Arial"/>
          <w:noProof/>
        </w:rPr>
        <w:t>, 2009; Liang</w:t>
      </w:r>
      <w:r w:rsidR="00C21817" w:rsidRPr="00B66B34">
        <w:rPr>
          <w:rFonts w:ascii="Arial" w:hAnsi="Arial" w:cs="Arial"/>
          <w:i/>
          <w:noProof/>
        </w:rPr>
        <w:t xml:space="preserve"> et al</w:t>
      </w:r>
      <w:r w:rsidR="00C21817">
        <w:rPr>
          <w:rFonts w:ascii="Arial" w:hAnsi="Arial" w:cs="Arial"/>
          <w:noProof/>
        </w:rPr>
        <w:t>, 2015; Poulopoulos</w:t>
      </w:r>
      <w:r w:rsidR="00C21817" w:rsidRPr="00B66B34">
        <w:rPr>
          <w:rFonts w:ascii="Arial" w:hAnsi="Arial" w:cs="Arial"/>
          <w:i/>
          <w:noProof/>
        </w:rPr>
        <w:t xml:space="preserve"> et al</w:t>
      </w:r>
      <w:r w:rsidR="00C21817">
        <w:rPr>
          <w:rFonts w:ascii="Arial" w:hAnsi="Arial" w:cs="Arial"/>
          <w:noProof/>
        </w:rPr>
        <w:t>, 2009; Zhang</w:t>
      </w:r>
      <w:r w:rsidR="00C21817" w:rsidRPr="00B66B34">
        <w:rPr>
          <w:rFonts w:ascii="Arial" w:hAnsi="Arial" w:cs="Arial"/>
          <w:i/>
          <w:noProof/>
        </w:rPr>
        <w:t xml:space="preserve"> et al</w:t>
      </w:r>
      <w:r w:rsidR="00C21817">
        <w:rPr>
          <w:rFonts w:ascii="Arial" w:hAnsi="Arial" w:cs="Arial"/>
          <w:noProof/>
        </w:rPr>
        <w:t>, 2015)</w:t>
      </w:r>
      <w:r w:rsidR="00C21817">
        <w:rPr>
          <w:rFonts w:ascii="Arial" w:hAnsi="Arial" w:cs="Arial"/>
        </w:rPr>
        <w:fldChar w:fldCharType="end"/>
      </w:r>
      <w:r w:rsidR="00C21817">
        <w:rPr>
          <w:rFonts w:ascii="Arial" w:hAnsi="Arial" w:cs="Arial"/>
        </w:rPr>
        <w:t xml:space="preserve">. Intracellularly, </w:t>
      </w:r>
      <w:r w:rsidR="00833939">
        <w:rPr>
          <w:rFonts w:ascii="Arial" w:hAnsi="Arial" w:cs="Arial"/>
        </w:rPr>
        <w:t>Nlgn</w:t>
      </w:r>
      <w:r w:rsidR="00C21817">
        <w:rPr>
          <w:rFonts w:ascii="Arial" w:hAnsi="Arial" w:cs="Arial"/>
        </w:rPr>
        <w:t>2 binds to the inhibitory</w:t>
      </w:r>
      <w:r w:rsidR="00A730C1">
        <w:rPr>
          <w:rFonts w:ascii="Arial" w:hAnsi="Arial" w:cs="Arial"/>
        </w:rPr>
        <w:t xml:space="preserve"> </w:t>
      </w:r>
      <w:r w:rsidR="00C21817">
        <w:rPr>
          <w:rFonts w:ascii="Arial" w:hAnsi="Arial" w:cs="Arial"/>
        </w:rPr>
        <w:t xml:space="preserve">synapse-specific molecules gephyrin, collybistin, GARLH3, and GARLH4, which </w:t>
      </w:r>
      <w:r w:rsidR="00251FA2">
        <w:rPr>
          <w:rFonts w:ascii="Arial" w:hAnsi="Arial" w:cs="Arial"/>
        </w:rPr>
        <w:t>are plausible candidates to</w:t>
      </w:r>
      <w:r w:rsidR="00C21817">
        <w:rPr>
          <w:rFonts w:ascii="Arial" w:hAnsi="Arial" w:cs="Arial"/>
        </w:rPr>
        <w:t xml:space="preserve"> recruit </w:t>
      </w:r>
      <w:r w:rsidR="00833939">
        <w:rPr>
          <w:rFonts w:ascii="Arial" w:hAnsi="Arial" w:cs="Arial"/>
        </w:rPr>
        <w:t>Nlgn</w:t>
      </w:r>
      <w:r w:rsidR="00C21817">
        <w:rPr>
          <w:rFonts w:ascii="Arial" w:hAnsi="Arial" w:cs="Arial"/>
        </w:rPr>
        <w:t xml:space="preserve">2 to </w:t>
      </w:r>
      <w:r w:rsidR="00945B7C">
        <w:rPr>
          <w:rFonts w:ascii="Arial" w:hAnsi="Arial" w:cs="Arial"/>
        </w:rPr>
        <w:t xml:space="preserve">inhibitory </w:t>
      </w:r>
      <w:r w:rsidR="00C21817">
        <w:rPr>
          <w:rFonts w:ascii="Arial" w:hAnsi="Arial" w:cs="Arial"/>
        </w:rPr>
        <w:t xml:space="preserve">synapses </w:t>
      </w:r>
      <w:r w:rsidR="00C21817">
        <w:rPr>
          <w:rFonts w:ascii="Arial" w:hAnsi="Arial" w:cs="Arial"/>
        </w:rPr>
        <w:fldChar w:fldCharType="begin">
          <w:fldData xml:space="preserve">PEVuZE5vdGU+PENpdGU+PEF1dGhvcj5Qb3Vsb3BvdWxvczwvQXV0aG9yPjxZZWFyPjIwMDk8L1ll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PEVuZE5vdGU+PENpdGU+PEF1dGhvcj5Qb3Vsb3BvdWxvczwvQXV0aG9yPjxZZWFyPjIwMDk8L1ll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sidR="00C21817">
        <w:rPr>
          <w:rFonts w:ascii="Arial" w:hAnsi="Arial" w:cs="Arial"/>
        </w:rPr>
      </w:r>
      <w:r w:rsidR="00C21817">
        <w:rPr>
          <w:rFonts w:ascii="Arial" w:hAnsi="Arial" w:cs="Arial"/>
        </w:rPr>
        <w:fldChar w:fldCharType="separate"/>
      </w:r>
      <w:r w:rsidR="00C21817">
        <w:rPr>
          <w:rFonts w:ascii="Arial" w:hAnsi="Arial" w:cs="Arial"/>
          <w:noProof/>
        </w:rPr>
        <w:t>(Poulopoulos</w:t>
      </w:r>
      <w:r w:rsidR="00C21817" w:rsidRPr="005D1CAB">
        <w:rPr>
          <w:rFonts w:ascii="Arial" w:hAnsi="Arial" w:cs="Arial"/>
          <w:i/>
          <w:noProof/>
        </w:rPr>
        <w:t xml:space="preserve"> et al.</w:t>
      </w:r>
      <w:r w:rsidR="00C21817">
        <w:rPr>
          <w:rFonts w:ascii="Arial" w:hAnsi="Arial" w:cs="Arial"/>
          <w:noProof/>
        </w:rPr>
        <w:t>, 2009; Yamasaki</w:t>
      </w:r>
      <w:r w:rsidR="00C21817" w:rsidRPr="005D1CAB">
        <w:rPr>
          <w:rFonts w:ascii="Arial" w:hAnsi="Arial" w:cs="Arial"/>
          <w:i/>
          <w:noProof/>
        </w:rPr>
        <w:t xml:space="preserve"> et al</w:t>
      </w:r>
      <w:r w:rsidR="00C21817">
        <w:rPr>
          <w:rFonts w:ascii="Arial" w:hAnsi="Arial" w:cs="Arial"/>
          <w:noProof/>
        </w:rPr>
        <w:t>, 2017)</w:t>
      </w:r>
      <w:r w:rsidR="00C21817">
        <w:rPr>
          <w:rFonts w:ascii="Arial" w:hAnsi="Arial" w:cs="Arial"/>
        </w:rPr>
        <w:fldChar w:fldCharType="end"/>
      </w:r>
      <w:r w:rsidR="00C21817">
        <w:rPr>
          <w:rFonts w:ascii="Arial" w:hAnsi="Arial" w:cs="Arial"/>
        </w:rPr>
        <w:t xml:space="preserve">. </w:t>
      </w:r>
      <w:r w:rsidR="00251FA2">
        <w:rPr>
          <w:rFonts w:ascii="Arial" w:hAnsi="Arial" w:cs="Arial"/>
        </w:rPr>
        <w:t xml:space="preserve">However, the intracellular domains of different </w:t>
      </w:r>
      <w:proofErr w:type="spellStart"/>
      <w:r w:rsidR="00833939">
        <w:rPr>
          <w:rFonts w:ascii="Arial" w:hAnsi="Arial" w:cs="Arial"/>
        </w:rPr>
        <w:t>Nlgn</w:t>
      </w:r>
      <w:r w:rsidR="00251FA2">
        <w:rPr>
          <w:rFonts w:ascii="Arial" w:hAnsi="Arial" w:cs="Arial"/>
        </w:rPr>
        <w:t>s</w:t>
      </w:r>
      <w:proofErr w:type="spellEnd"/>
      <w:r w:rsidR="00251FA2">
        <w:rPr>
          <w:rFonts w:ascii="Arial" w:hAnsi="Arial" w:cs="Arial"/>
        </w:rPr>
        <w:t xml:space="preserve"> are highly conserved</w:t>
      </w:r>
      <w:r w:rsidR="00A730C1">
        <w:rPr>
          <w:rFonts w:ascii="Arial" w:hAnsi="Arial" w:cs="Arial"/>
        </w:rPr>
        <w:t>,</w:t>
      </w:r>
      <w:r w:rsidR="00251FA2">
        <w:rPr>
          <w:rFonts w:ascii="Arial" w:hAnsi="Arial" w:cs="Arial"/>
        </w:rPr>
        <w:t xml:space="preserve"> </w:t>
      </w:r>
      <w:r w:rsidR="00945B7C">
        <w:rPr>
          <w:rFonts w:ascii="Arial" w:hAnsi="Arial" w:cs="Arial"/>
        </w:rPr>
        <w:t xml:space="preserve">which argues against a strong contribution of intracellular interaction partners </w:t>
      </w:r>
      <w:r w:rsidR="00A730C1">
        <w:rPr>
          <w:rFonts w:ascii="Arial" w:hAnsi="Arial" w:cs="Arial"/>
        </w:rPr>
        <w:t xml:space="preserve">as a mechanism of </w:t>
      </w:r>
      <w:r w:rsidR="00CC34BA">
        <w:rPr>
          <w:rFonts w:ascii="Arial" w:hAnsi="Arial" w:cs="Arial"/>
        </w:rPr>
        <w:t xml:space="preserve">E/I </w:t>
      </w:r>
      <w:r w:rsidR="00945B7C">
        <w:rPr>
          <w:rFonts w:ascii="Arial" w:hAnsi="Arial" w:cs="Arial"/>
        </w:rPr>
        <w:t>specificity.</w:t>
      </w:r>
      <w:r w:rsidR="00C21817">
        <w:rPr>
          <w:rFonts w:ascii="Arial" w:hAnsi="Arial" w:cs="Arial"/>
        </w:rPr>
        <w:t xml:space="preserve"> </w:t>
      </w:r>
      <w:r w:rsidR="00A2482C">
        <w:rPr>
          <w:rFonts w:ascii="Arial" w:hAnsi="Arial" w:cs="Arial"/>
        </w:rPr>
        <w:t>On the extracellular side facing pre-synaptic terminals</w:t>
      </w:r>
      <w:r w:rsidR="00A730C1">
        <w:rPr>
          <w:rFonts w:ascii="Arial" w:hAnsi="Arial" w:cs="Arial"/>
        </w:rPr>
        <w:t xml:space="preserve">, </w:t>
      </w:r>
      <w:r w:rsidR="00A2482C">
        <w:rPr>
          <w:rFonts w:ascii="Arial" w:hAnsi="Arial" w:cs="Arial"/>
        </w:rPr>
        <w:t xml:space="preserve">several molecules </w:t>
      </w:r>
      <w:r w:rsidR="00A730C1">
        <w:rPr>
          <w:rFonts w:ascii="Arial" w:hAnsi="Arial" w:cs="Arial"/>
        </w:rPr>
        <w:t xml:space="preserve">are also </w:t>
      </w:r>
      <w:r w:rsidR="00A2482C">
        <w:rPr>
          <w:rFonts w:ascii="Arial" w:hAnsi="Arial" w:cs="Arial"/>
        </w:rPr>
        <w:t xml:space="preserve">known to bind </w:t>
      </w:r>
      <w:r w:rsidR="00A730C1">
        <w:rPr>
          <w:rFonts w:ascii="Arial" w:hAnsi="Arial" w:cs="Arial"/>
        </w:rPr>
        <w:t xml:space="preserve">to </w:t>
      </w:r>
      <w:proofErr w:type="spellStart"/>
      <w:r w:rsidR="00833939">
        <w:rPr>
          <w:rFonts w:ascii="Arial" w:hAnsi="Arial" w:cs="Arial"/>
        </w:rPr>
        <w:t>Nlgn</w:t>
      </w:r>
      <w:r w:rsidR="00A2482C">
        <w:rPr>
          <w:rFonts w:ascii="Arial" w:hAnsi="Arial" w:cs="Arial"/>
        </w:rPr>
        <w:t>s</w:t>
      </w:r>
      <w:proofErr w:type="spellEnd"/>
      <w:r w:rsidR="00A2482C">
        <w:rPr>
          <w:rFonts w:ascii="Arial" w:hAnsi="Arial" w:cs="Arial"/>
        </w:rPr>
        <w:t xml:space="preserve">. The best characterized </w:t>
      </w:r>
      <w:proofErr w:type="spellStart"/>
      <w:r w:rsidR="00833939">
        <w:rPr>
          <w:rFonts w:ascii="Arial" w:hAnsi="Arial" w:cs="Arial"/>
        </w:rPr>
        <w:t>Nlgn</w:t>
      </w:r>
      <w:proofErr w:type="spellEnd"/>
      <w:r w:rsidR="00A2482C">
        <w:rPr>
          <w:rFonts w:ascii="Arial" w:hAnsi="Arial" w:cs="Arial"/>
        </w:rPr>
        <w:t xml:space="preserve"> interacting proteins are</w:t>
      </w:r>
      <w:r w:rsidR="00A730C1">
        <w:rPr>
          <w:rFonts w:ascii="Arial" w:hAnsi="Arial" w:cs="Arial"/>
        </w:rPr>
        <w:t xml:space="preserve"> the three</w:t>
      </w:r>
      <w:r w:rsidR="00A2482C">
        <w:rPr>
          <w:rFonts w:ascii="Arial" w:hAnsi="Arial" w:cs="Arial"/>
        </w:rPr>
        <w:t xml:space="preserve"> </w:t>
      </w:r>
      <w:proofErr w:type="spellStart"/>
      <w:r w:rsidR="00A730C1">
        <w:rPr>
          <w:rFonts w:ascii="Arial" w:hAnsi="Arial" w:cs="Arial"/>
        </w:rPr>
        <w:t>Nrxn</w:t>
      </w:r>
      <w:r w:rsidR="00A2482C">
        <w:rPr>
          <w:rFonts w:ascii="Arial" w:hAnsi="Arial" w:cs="Arial"/>
        </w:rPr>
        <w:t>s</w:t>
      </w:r>
      <w:proofErr w:type="spellEnd"/>
      <w:r w:rsidR="00A2482C">
        <w:rPr>
          <w:rFonts w:ascii="Arial" w:hAnsi="Arial" w:cs="Arial"/>
        </w:rPr>
        <w:t xml:space="preserve"> (</w:t>
      </w:r>
      <w:r w:rsidR="00A730C1">
        <w:rPr>
          <w:rFonts w:ascii="Arial" w:hAnsi="Arial" w:cs="Arial"/>
        </w:rPr>
        <w:t>Nrxn</w:t>
      </w:r>
      <w:r w:rsidR="00A2482C">
        <w:rPr>
          <w:rFonts w:ascii="Arial" w:hAnsi="Arial" w:cs="Arial"/>
        </w:rPr>
        <w:t>1-3)</w:t>
      </w:r>
      <w:r w:rsidR="00A730C1">
        <w:rPr>
          <w:rFonts w:ascii="Arial" w:hAnsi="Arial" w:cs="Arial"/>
        </w:rPr>
        <w:t xml:space="preserve">, each of which is expressed in </w:t>
      </w:r>
      <w:r w:rsidR="00A2482C">
        <w:rPr>
          <w:rFonts w:ascii="Arial" w:hAnsi="Arial" w:cs="Arial"/>
        </w:rPr>
        <w:t xml:space="preserve">hundreds of </w:t>
      </w:r>
      <w:r w:rsidR="00A730C1">
        <w:rPr>
          <w:rFonts w:ascii="Arial" w:hAnsi="Arial" w:cs="Arial"/>
        </w:rPr>
        <w:t>alternatively spliced variants</w:t>
      </w:r>
      <w:r w:rsidR="002C14CC">
        <w:rPr>
          <w:rFonts w:ascii="Arial" w:hAnsi="Arial" w:cs="Arial"/>
        </w:rPr>
        <w:t xml:space="preserve"> </w:t>
      </w:r>
      <w:r w:rsidR="002C14CC">
        <w:rPr>
          <w:rFonts w:ascii="Arial" w:hAnsi="Arial" w:cs="Arial"/>
        </w:rPr>
        <w:fldChar w:fldCharType="begin">
          <w:fldData xml:space="preserve">PEVuZE5vdGU+PENpdGU+PEF1dGhvcj5UcmV1dGxlaW48L0F1dGhvcj48WWVhcj4yMDE0PC9ZZWFy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PEVuZE5vdGU+PENpdGU+PEF1dGhvcj5UcmV1dGxlaW48L0F1dGhvcj48WWVhcj4yMDE0PC9ZZWFy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sidR="002C14CC">
        <w:rPr>
          <w:rFonts w:ascii="Arial" w:hAnsi="Arial" w:cs="Arial"/>
        </w:rPr>
      </w:r>
      <w:r w:rsidR="002C14CC">
        <w:rPr>
          <w:rFonts w:ascii="Arial" w:hAnsi="Arial" w:cs="Arial"/>
        </w:rPr>
        <w:fldChar w:fldCharType="separate"/>
      </w:r>
      <w:r w:rsidR="002C14CC">
        <w:rPr>
          <w:rFonts w:ascii="Arial" w:hAnsi="Arial" w:cs="Arial"/>
          <w:noProof/>
        </w:rPr>
        <w:t>(Treutlein</w:t>
      </w:r>
      <w:r w:rsidR="002C14CC" w:rsidRPr="002C14CC">
        <w:rPr>
          <w:rFonts w:ascii="Arial" w:hAnsi="Arial" w:cs="Arial"/>
          <w:i/>
          <w:noProof/>
        </w:rPr>
        <w:t xml:space="preserve"> et al</w:t>
      </w:r>
      <w:r w:rsidR="002C14CC">
        <w:rPr>
          <w:rFonts w:ascii="Arial" w:hAnsi="Arial" w:cs="Arial"/>
          <w:noProof/>
        </w:rPr>
        <w:t>, 2014)</w:t>
      </w:r>
      <w:r w:rsidR="002C14CC">
        <w:rPr>
          <w:rFonts w:ascii="Arial" w:hAnsi="Arial" w:cs="Arial"/>
        </w:rPr>
        <w:fldChar w:fldCharType="end"/>
      </w:r>
      <w:r w:rsidR="00A2482C">
        <w:rPr>
          <w:rFonts w:ascii="Arial" w:hAnsi="Arial" w:cs="Arial"/>
        </w:rPr>
        <w:t xml:space="preserve">. With this impressive </w:t>
      </w:r>
      <w:r w:rsidR="008664E2">
        <w:rPr>
          <w:rFonts w:ascii="Arial" w:hAnsi="Arial" w:cs="Arial"/>
        </w:rPr>
        <w:t>possibility of</w:t>
      </w:r>
      <w:r w:rsidR="00A2482C">
        <w:rPr>
          <w:rFonts w:ascii="Arial" w:hAnsi="Arial" w:cs="Arial"/>
        </w:rPr>
        <w:t xml:space="preserve"> combinations, it is conceivable that specific "</w:t>
      </w:r>
      <w:proofErr w:type="spellStart"/>
      <w:r w:rsidR="00A730C1">
        <w:rPr>
          <w:rFonts w:ascii="Arial" w:hAnsi="Arial" w:cs="Arial"/>
        </w:rPr>
        <w:t>Nrxn</w:t>
      </w:r>
      <w:proofErr w:type="spellEnd"/>
      <w:r w:rsidR="00A2482C">
        <w:rPr>
          <w:rFonts w:ascii="Arial" w:hAnsi="Arial" w:cs="Arial"/>
        </w:rPr>
        <w:t xml:space="preserve"> codes" could decorate different classes of synapses</w:t>
      </w:r>
      <w:r w:rsidR="008664E2">
        <w:rPr>
          <w:rFonts w:ascii="Arial" w:hAnsi="Arial" w:cs="Arial"/>
        </w:rPr>
        <w:t xml:space="preserve"> </w:t>
      </w:r>
      <w:r w:rsidR="002C14CC">
        <w:rPr>
          <w:rFonts w:ascii="Arial" w:hAnsi="Arial" w:cs="Arial"/>
        </w:rPr>
        <w:fldChar w:fldCharType="begin">
          <w:fldData xml:space="preserve">PEVuZE5vdGU+PENpdGU+PEF1dGhvcj5Bb3RvPC9BdXRob3I+PFllYXI+MjAxNTwvWWVhcj48UmVj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==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PEVuZE5vdGU+PENpdGU+PEF1dGhvcj5Bb3RvPC9BdXRob3I+PFllYXI+MjAxNTwvWWVhcj48UmVj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==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sidR="002C14CC">
        <w:rPr>
          <w:rFonts w:ascii="Arial" w:hAnsi="Arial" w:cs="Arial"/>
        </w:rPr>
      </w:r>
      <w:r w:rsidR="002C14CC">
        <w:rPr>
          <w:rFonts w:ascii="Arial" w:hAnsi="Arial" w:cs="Arial"/>
        </w:rPr>
        <w:fldChar w:fldCharType="separate"/>
      </w:r>
      <w:r w:rsidR="002C14CC">
        <w:rPr>
          <w:rFonts w:ascii="Arial" w:hAnsi="Arial" w:cs="Arial"/>
          <w:noProof/>
        </w:rPr>
        <w:t>(Aoto</w:t>
      </w:r>
      <w:r w:rsidR="002C14CC" w:rsidRPr="002C14CC">
        <w:rPr>
          <w:rFonts w:ascii="Arial" w:hAnsi="Arial" w:cs="Arial"/>
          <w:i/>
          <w:noProof/>
        </w:rPr>
        <w:t xml:space="preserve"> et al</w:t>
      </w:r>
      <w:r w:rsidR="002C14CC">
        <w:rPr>
          <w:rFonts w:ascii="Arial" w:hAnsi="Arial" w:cs="Arial"/>
          <w:noProof/>
        </w:rPr>
        <w:t>, 2015; Dai</w:t>
      </w:r>
      <w:r w:rsidR="002C14CC" w:rsidRPr="002C14CC">
        <w:rPr>
          <w:rFonts w:ascii="Arial" w:hAnsi="Arial" w:cs="Arial"/>
          <w:i/>
          <w:noProof/>
        </w:rPr>
        <w:t xml:space="preserve"> et al</w:t>
      </w:r>
      <w:r w:rsidR="002C14CC">
        <w:rPr>
          <w:rFonts w:ascii="Arial" w:hAnsi="Arial" w:cs="Arial"/>
          <w:noProof/>
        </w:rPr>
        <w:t>, 2019; Dai</w:t>
      </w:r>
      <w:r w:rsidR="002C14CC" w:rsidRPr="002C14CC">
        <w:rPr>
          <w:rFonts w:ascii="Arial" w:hAnsi="Arial" w:cs="Arial"/>
          <w:i/>
          <w:noProof/>
        </w:rPr>
        <w:t xml:space="preserve"> et al</w:t>
      </w:r>
      <w:r w:rsidR="002C14CC">
        <w:rPr>
          <w:rFonts w:ascii="Arial" w:hAnsi="Arial" w:cs="Arial"/>
          <w:noProof/>
        </w:rPr>
        <w:t>, 2021)</w:t>
      </w:r>
      <w:r w:rsidR="002C14CC">
        <w:rPr>
          <w:rFonts w:ascii="Arial" w:hAnsi="Arial" w:cs="Arial"/>
        </w:rPr>
        <w:fldChar w:fldCharType="end"/>
      </w:r>
      <w:r w:rsidR="00A2482C">
        <w:rPr>
          <w:rFonts w:ascii="Arial" w:hAnsi="Arial" w:cs="Arial"/>
        </w:rPr>
        <w:t xml:space="preserve">. </w:t>
      </w:r>
      <w:r w:rsidR="00945B7C">
        <w:rPr>
          <w:rFonts w:ascii="Arial" w:hAnsi="Arial" w:cs="Arial"/>
        </w:rPr>
        <w:t xml:space="preserve">More recently, the extracellular </w:t>
      </w:r>
      <w:r w:rsidR="00C21817">
        <w:rPr>
          <w:rFonts w:ascii="Arial" w:hAnsi="Arial" w:cs="Arial"/>
        </w:rPr>
        <w:t>MDGA</w:t>
      </w:r>
      <w:r w:rsidR="00945B7C">
        <w:rPr>
          <w:rFonts w:ascii="Arial" w:hAnsi="Arial" w:cs="Arial"/>
        </w:rPr>
        <w:t xml:space="preserve"> proteins have been described </w:t>
      </w:r>
      <w:r w:rsidR="00C21817">
        <w:rPr>
          <w:rFonts w:ascii="Arial" w:hAnsi="Arial" w:cs="Arial"/>
        </w:rPr>
        <w:t xml:space="preserve">as </w:t>
      </w:r>
      <w:proofErr w:type="spellStart"/>
      <w:r w:rsidR="00833939">
        <w:rPr>
          <w:rFonts w:ascii="Arial" w:hAnsi="Arial" w:cs="Arial"/>
        </w:rPr>
        <w:t>Nlgn</w:t>
      </w:r>
      <w:proofErr w:type="spellEnd"/>
      <w:r w:rsidR="00C21817">
        <w:rPr>
          <w:rFonts w:ascii="Arial" w:hAnsi="Arial" w:cs="Arial"/>
        </w:rPr>
        <w:t xml:space="preserve"> regulators </w:t>
      </w:r>
      <w:r w:rsidR="00945B7C">
        <w:rPr>
          <w:rFonts w:ascii="Arial" w:hAnsi="Arial" w:cs="Arial"/>
        </w:rPr>
        <w:t>by</w:t>
      </w:r>
      <w:r w:rsidR="00C21817">
        <w:rPr>
          <w:rFonts w:ascii="Arial" w:hAnsi="Arial" w:cs="Arial"/>
        </w:rPr>
        <w:t xml:space="preserve"> bind</w:t>
      </w:r>
      <w:r w:rsidR="00945B7C">
        <w:rPr>
          <w:rFonts w:ascii="Arial" w:hAnsi="Arial" w:cs="Arial"/>
        </w:rPr>
        <w:t>ing</w:t>
      </w:r>
      <w:r w:rsidR="00C21817">
        <w:rPr>
          <w:rFonts w:ascii="Arial" w:hAnsi="Arial" w:cs="Arial"/>
        </w:rPr>
        <w:t xml:space="preserve"> to </w:t>
      </w:r>
      <w:proofErr w:type="spellStart"/>
      <w:r w:rsidR="00833939">
        <w:rPr>
          <w:rFonts w:ascii="Arial" w:hAnsi="Arial" w:cs="Arial"/>
        </w:rPr>
        <w:t>Nlgn</w:t>
      </w:r>
      <w:r w:rsidR="00945B7C">
        <w:rPr>
          <w:rFonts w:ascii="Arial" w:hAnsi="Arial" w:cs="Arial"/>
        </w:rPr>
        <w:t>s</w:t>
      </w:r>
      <w:proofErr w:type="spellEnd"/>
      <w:r w:rsidR="00C21817">
        <w:rPr>
          <w:rFonts w:ascii="Arial" w:hAnsi="Arial" w:cs="Arial"/>
        </w:rPr>
        <w:t xml:space="preserve"> in competition with </w:t>
      </w:r>
      <w:proofErr w:type="spellStart"/>
      <w:r w:rsidR="00A730C1">
        <w:rPr>
          <w:rFonts w:ascii="Arial" w:hAnsi="Arial" w:cs="Arial"/>
        </w:rPr>
        <w:t>Nrxn</w:t>
      </w:r>
      <w:r w:rsidR="00C21817">
        <w:rPr>
          <w:rFonts w:ascii="Arial" w:hAnsi="Arial" w:cs="Arial"/>
        </w:rPr>
        <w:t>s</w:t>
      </w:r>
      <w:proofErr w:type="spellEnd"/>
      <w:r w:rsidR="00A730C1">
        <w:rPr>
          <w:rFonts w:ascii="Arial" w:hAnsi="Arial" w:cs="Arial"/>
        </w:rPr>
        <w:t xml:space="preserve"> </w:t>
      </w:r>
      <w:r w:rsidR="003B2E91">
        <w:rPr>
          <w:rFonts w:ascii="Arial" w:hAnsi="Arial" w:cs="Arial"/>
        </w:rPr>
        <w:fldChar w:fldCharType="begin">
          <w:fldData xml:space="preserve">PEVuZE5vdGU+PENpdGU+PEF1dGhvcj5UYW5ha2E8L0F1dGhvcj48WWVhcj4yMDEyPC9ZZWFyPjxS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=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PEVuZE5vdGU+PENpdGU+PEF1dGhvcj5UYW5ha2E8L0F1dGhvcj48WWVhcj4yMDEyPC9ZZWFyPjxS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=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sidR="003B2E91">
        <w:rPr>
          <w:rFonts w:ascii="Arial" w:hAnsi="Arial" w:cs="Arial"/>
        </w:rPr>
      </w:r>
      <w:r w:rsidR="003B2E91">
        <w:rPr>
          <w:rFonts w:ascii="Arial" w:hAnsi="Arial" w:cs="Arial"/>
        </w:rPr>
        <w:fldChar w:fldCharType="separate"/>
      </w:r>
      <w:r w:rsidR="003B2E91">
        <w:rPr>
          <w:rFonts w:ascii="Arial" w:hAnsi="Arial" w:cs="Arial"/>
          <w:noProof/>
        </w:rPr>
        <w:t>(Connor</w:t>
      </w:r>
      <w:r w:rsidR="003B2E91" w:rsidRPr="003B2E91">
        <w:rPr>
          <w:rFonts w:ascii="Arial" w:hAnsi="Arial" w:cs="Arial"/>
          <w:i/>
          <w:noProof/>
        </w:rPr>
        <w:t xml:space="preserve"> et al</w:t>
      </w:r>
      <w:r w:rsidR="003B2E91">
        <w:rPr>
          <w:rFonts w:ascii="Arial" w:hAnsi="Arial" w:cs="Arial"/>
          <w:noProof/>
        </w:rPr>
        <w:t>, 2019; Lee</w:t>
      </w:r>
      <w:r w:rsidR="003B2E91" w:rsidRPr="003B2E91">
        <w:rPr>
          <w:rFonts w:ascii="Arial" w:hAnsi="Arial" w:cs="Arial"/>
          <w:i/>
          <w:noProof/>
        </w:rPr>
        <w:t xml:space="preserve"> et al</w:t>
      </w:r>
      <w:r w:rsidR="003B2E91">
        <w:rPr>
          <w:rFonts w:ascii="Arial" w:hAnsi="Arial" w:cs="Arial"/>
          <w:noProof/>
        </w:rPr>
        <w:t>, 2013; Tanaka</w:t>
      </w:r>
      <w:r w:rsidR="003B2E91" w:rsidRPr="003B2E91">
        <w:rPr>
          <w:rFonts w:ascii="Arial" w:hAnsi="Arial" w:cs="Arial"/>
          <w:i/>
          <w:noProof/>
        </w:rPr>
        <w:t xml:space="preserve"> et al</w:t>
      </w:r>
      <w:r w:rsidR="003B2E91">
        <w:rPr>
          <w:rFonts w:ascii="Arial" w:hAnsi="Arial" w:cs="Arial"/>
          <w:noProof/>
        </w:rPr>
        <w:t>, 2012)</w:t>
      </w:r>
      <w:r w:rsidR="003B2E91">
        <w:rPr>
          <w:rFonts w:ascii="Arial" w:hAnsi="Arial" w:cs="Arial"/>
        </w:rPr>
        <w:fldChar w:fldCharType="end"/>
      </w:r>
      <w:r w:rsidR="00A730C1">
        <w:rPr>
          <w:rFonts w:ascii="Arial" w:hAnsi="Arial" w:cs="Arial"/>
        </w:rPr>
        <w:t>. C</w:t>
      </w:r>
      <w:r w:rsidR="00C21817">
        <w:rPr>
          <w:rFonts w:ascii="Arial" w:hAnsi="Arial" w:cs="Arial"/>
        </w:rPr>
        <w:t>rystal structures of MDGA1/</w:t>
      </w:r>
      <w:r w:rsidR="00833939">
        <w:rPr>
          <w:rFonts w:ascii="Arial" w:hAnsi="Arial" w:cs="Arial"/>
        </w:rPr>
        <w:t>Nlgn</w:t>
      </w:r>
      <w:r w:rsidR="00C21817">
        <w:rPr>
          <w:rFonts w:ascii="Arial" w:hAnsi="Arial" w:cs="Arial"/>
        </w:rPr>
        <w:t>1 and MDGA1/</w:t>
      </w:r>
      <w:r w:rsidR="00833939">
        <w:rPr>
          <w:rFonts w:ascii="Arial" w:hAnsi="Arial" w:cs="Arial"/>
        </w:rPr>
        <w:t>Nlgn</w:t>
      </w:r>
      <w:r w:rsidR="00C21817">
        <w:rPr>
          <w:rFonts w:ascii="Arial" w:hAnsi="Arial" w:cs="Arial"/>
        </w:rPr>
        <w:t xml:space="preserve">2 complexes revealed that two N-terminal lg domains of MDGA1 straddle the </w:t>
      </w:r>
      <w:r w:rsidR="00833939">
        <w:rPr>
          <w:rFonts w:ascii="Arial" w:hAnsi="Arial" w:cs="Arial"/>
        </w:rPr>
        <w:t>Nlgn</w:t>
      </w:r>
      <w:r w:rsidR="00C21817">
        <w:rPr>
          <w:rFonts w:ascii="Arial" w:hAnsi="Arial" w:cs="Arial"/>
        </w:rPr>
        <w:t xml:space="preserve">1 or </w:t>
      </w:r>
      <w:r w:rsidR="00833939">
        <w:rPr>
          <w:rFonts w:ascii="Arial" w:hAnsi="Arial" w:cs="Arial"/>
        </w:rPr>
        <w:t>Nlgn</w:t>
      </w:r>
      <w:r w:rsidR="00C21817">
        <w:rPr>
          <w:rFonts w:ascii="Arial" w:hAnsi="Arial" w:cs="Arial"/>
        </w:rPr>
        <w:t xml:space="preserve">2 homodimer, such that each </w:t>
      </w:r>
      <w:proofErr w:type="spellStart"/>
      <w:r w:rsidR="00833939">
        <w:rPr>
          <w:rFonts w:ascii="Arial" w:hAnsi="Arial" w:cs="Arial"/>
        </w:rPr>
        <w:t>Nlgn</w:t>
      </w:r>
      <w:proofErr w:type="spellEnd"/>
      <w:r w:rsidR="00C21817">
        <w:rPr>
          <w:rFonts w:ascii="Arial" w:hAnsi="Arial" w:cs="Arial"/>
        </w:rPr>
        <w:t xml:space="preserve"> homodimer binds to </w:t>
      </w:r>
      <w:r w:rsidR="00A730C1">
        <w:rPr>
          <w:rFonts w:ascii="Arial" w:hAnsi="Arial" w:cs="Arial"/>
        </w:rPr>
        <w:t xml:space="preserve">two </w:t>
      </w:r>
      <w:r w:rsidR="00C21817">
        <w:rPr>
          <w:rFonts w:ascii="Arial" w:hAnsi="Arial" w:cs="Arial"/>
        </w:rPr>
        <w:t xml:space="preserve">MDGA1 molecules </w:t>
      </w:r>
      <w:r w:rsidR="00C21817">
        <w:rPr>
          <w:rFonts w:ascii="Arial" w:hAnsi="Arial" w:cs="Arial"/>
        </w:rPr>
        <w:fldChar w:fldCharType="begin">
          <w:fldData xml:space="preserve">PEVuZE5vdGU+PENpdGU+PEF1dGhvcj5MZWU8L0F1dGhvcj48WWVhcj4yMDEzPC9ZZWFyPjxSZWNO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</w:fldData>
        </w:fldChar>
      </w:r>
      <w:r w:rsidR="00570895">
        <w:rPr>
          <w:rFonts w:ascii="Arial" w:hAnsi="Arial" w:cs="Arial"/>
        </w:rPr>
        <w:instrText xml:space="preserve"> ADDIN EN.CITE </w:instrText>
      </w:r>
      <w:r w:rsidR="00570895">
        <w:rPr>
          <w:rFonts w:ascii="Arial" w:hAnsi="Arial" w:cs="Arial"/>
        </w:rPr>
        <w:fldChar w:fldCharType="begin">
          <w:fldData xml:space="preserve">PEVuZE5vdGU+PENpdGU+PEF1dGhvcj5MZWU8L0F1dGhvcj48WWVhcj4yMDEzPC9ZZWFyPjxSZWNO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</w:fldData>
        </w:fldChar>
      </w:r>
      <w:r w:rsidR="00570895">
        <w:rPr>
          <w:rFonts w:ascii="Arial" w:hAnsi="Arial" w:cs="Arial"/>
        </w:rPr>
        <w:instrText xml:space="preserve"> ADDIN EN.CITE.DATA </w:instrText>
      </w:r>
      <w:r w:rsidR="00570895">
        <w:rPr>
          <w:rFonts w:ascii="Arial" w:hAnsi="Arial" w:cs="Arial"/>
        </w:rPr>
      </w:r>
      <w:r w:rsidR="00570895">
        <w:rPr>
          <w:rFonts w:ascii="Arial" w:hAnsi="Arial" w:cs="Arial"/>
        </w:rPr>
        <w:fldChar w:fldCharType="end"/>
      </w:r>
      <w:r w:rsidR="00C21817">
        <w:rPr>
          <w:rFonts w:ascii="Arial" w:hAnsi="Arial" w:cs="Arial"/>
        </w:rPr>
      </w:r>
      <w:r w:rsidR="00C21817">
        <w:rPr>
          <w:rFonts w:ascii="Arial" w:hAnsi="Arial" w:cs="Arial"/>
        </w:rPr>
        <w:fldChar w:fldCharType="separate"/>
      </w:r>
      <w:r w:rsidR="003B2E91">
        <w:rPr>
          <w:rFonts w:ascii="Arial" w:hAnsi="Arial" w:cs="Arial"/>
          <w:noProof/>
        </w:rPr>
        <w:t>(Connor</w:t>
      </w:r>
      <w:r w:rsidR="003B2E91" w:rsidRPr="003B2E91">
        <w:rPr>
          <w:rFonts w:ascii="Arial" w:hAnsi="Arial" w:cs="Arial"/>
          <w:i/>
          <w:noProof/>
        </w:rPr>
        <w:t xml:space="preserve"> et al</w:t>
      </w:r>
      <w:r w:rsidR="003B2E91">
        <w:rPr>
          <w:rFonts w:ascii="Arial" w:hAnsi="Arial" w:cs="Arial"/>
          <w:noProof/>
        </w:rPr>
        <w:t>, 2016; Gangwar</w:t>
      </w:r>
      <w:r w:rsidR="003B2E91" w:rsidRPr="003B2E91">
        <w:rPr>
          <w:rFonts w:ascii="Arial" w:hAnsi="Arial" w:cs="Arial"/>
          <w:i/>
          <w:noProof/>
        </w:rPr>
        <w:t xml:space="preserve"> et al</w:t>
      </w:r>
      <w:r w:rsidR="003B2E91">
        <w:rPr>
          <w:rFonts w:ascii="Arial" w:hAnsi="Arial" w:cs="Arial"/>
          <w:noProof/>
        </w:rPr>
        <w:t>, 2017; Kim</w:t>
      </w:r>
      <w:r w:rsidR="003B2E91" w:rsidRPr="003B2E91">
        <w:rPr>
          <w:rFonts w:ascii="Arial" w:hAnsi="Arial" w:cs="Arial"/>
          <w:i/>
          <w:noProof/>
        </w:rPr>
        <w:t xml:space="preserve"> et al</w:t>
      </w:r>
      <w:r w:rsidR="003B2E91">
        <w:rPr>
          <w:rFonts w:ascii="Arial" w:hAnsi="Arial" w:cs="Arial"/>
          <w:noProof/>
        </w:rPr>
        <w:t>, 2017; Lee</w:t>
      </w:r>
      <w:r w:rsidR="003B2E91" w:rsidRPr="003B2E91">
        <w:rPr>
          <w:rFonts w:ascii="Arial" w:hAnsi="Arial" w:cs="Arial"/>
          <w:i/>
          <w:noProof/>
        </w:rPr>
        <w:t xml:space="preserve"> et al.</w:t>
      </w:r>
      <w:r w:rsidR="003B2E91">
        <w:rPr>
          <w:rFonts w:ascii="Arial" w:hAnsi="Arial" w:cs="Arial"/>
          <w:noProof/>
        </w:rPr>
        <w:t>, 2013)</w:t>
      </w:r>
      <w:r w:rsidR="00C21817">
        <w:rPr>
          <w:rFonts w:ascii="Arial" w:hAnsi="Arial" w:cs="Arial"/>
        </w:rPr>
        <w:fldChar w:fldCharType="end"/>
      </w:r>
      <w:r w:rsidR="00C21817">
        <w:rPr>
          <w:rFonts w:ascii="Arial" w:hAnsi="Arial" w:cs="Arial"/>
        </w:rPr>
        <w:t xml:space="preserve">. </w:t>
      </w:r>
      <w:r w:rsidR="00C21817" w:rsidRPr="002D08B2">
        <w:rPr>
          <w:rFonts w:ascii="Arial" w:hAnsi="Arial" w:cs="Arial"/>
        </w:rPr>
        <w:t xml:space="preserve">The </w:t>
      </w:r>
      <w:r w:rsidR="00A730C1">
        <w:rPr>
          <w:rFonts w:ascii="Arial" w:hAnsi="Arial" w:cs="Arial"/>
        </w:rPr>
        <w:t xml:space="preserve">binding </w:t>
      </w:r>
      <w:r w:rsidR="00C21817" w:rsidRPr="002D08B2">
        <w:rPr>
          <w:rFonts w:ascii="Arial" w:hAnsi="Arial" w:cs="Arial"/>
        </w:rPr>
        <w:t xml:space="preserve">of </w:t>
      </w:r>
      <w:proofErr w:type="spellStart"/>
      <w:r w:rsidR="00833939">
        <w:rPr>
          <w:rFonts w:ascii="Arial" w:hAnsi="Arial" w:cs="Arial"/>
        </w:rPr>
        <w:t>Nlgn</w:t>
      </w:r>
      <w:r w:rsidR="00C21817" w:rsidRPr="002D08B2">
        <w:rPr>
          <w:rFonts w:ascii="Arial" w:hAnsi="Arial" w:cs="Arial"/>
        </w:rPr>
        <w:t>s</w:t>
      </w:r>
      <w:proofErr w:type="spellEnd"/>
      <w:r w:rsidR="00C21817" w:rsidRPr="002D08B2">
        <w:rPr>
          <w:rFonts w:ascii="Arial" w:hAnsi="Arial" w:cs="Arial"/>
        </w:rPr>
        <w:t xml:space="preserve"> </w:t>
      </w:r>
      <w:r w:rsidR="00A730C1">
        <w:rPr>
          <w:rFonts w:ascii="Arial" w:hAnsi="Arial" w:cs="Arial"/>
        </w:rPr>
        <w:t>to</w:t>
      </w:r>
      <w:r w:rsidR="00A730C1" w:rsidRPr="002D08B2">
        <w:rPr>
          <w:rFonts w:ascii="Arial" w:hAnsi="Arial" w:cs="Arial"/>
        </w:rPr>
        <w:t xml:space="preserve"> </w:t>
      </w:r>
      <w:r w:rsidR="00C21817" w:rsidRPr="002D08B2">
        <w:rPr>
          <w:rFonts w:ascii="Arial" w:hAnsi="Arial" w:cs="Arial"/>
        </w:rPr>
        <w:t>MDGA</w:t>
      </w:r>
      <w:r w:rsidR="00A730C1">
        <w:rPr>
          <w:rFonts w:ascii="Arial" w:hAnsi="Arial" w:cs="Arial"/>
        </w:rPr>
        <w:t xml:space="preserve">s has been hypothesized to restrain </w:t>
      </w:r>
      <w:proofErr w:type="spellStart"/>
      <w:r w:rsidR="00A730C1">
        <w:rPr>
          <w:rFonts w:ascii="Arial" w:hAnsi="Arial" w:cs="Arial"/>
        </w:rPr>
        <w:t>Nlgn</w:t>
      </w:r>
      <w:proofErr w:type="spellEnd"/>
      <w:r w:rsidR="00A730C1">
        <w:rPr>
          <w:rFonts w:ascii="Arial" w:hAnsi="Arial" w:cs="Arial"/>
        </w:rPr>
        <w:t xml:space="preserve"> functions</w:t>
      </w:r>
      <w:r w:rsidR="00B75B43">
        <w:rPr>
          <w:rFonts w:ascii="Arial" w:hAnsi="Arial" w:cs="Arial"/>
        </w:rPr>
        <w:t xml:space="preserve"> </w:t>
      </w:r>
      <w:r w:rsidR="00B75B43">
        <w:rPr>
          <w:rFonts w:ascii="Arial" w:hAnsi="Arial" w:cs="Arial"/>
        </w:rPr>
        <w:fldChar w:fldCharType="begin">
          <w:fldData xml:space="preserve">PEVuZE5vdGU+PENpdGU+PEF1dGhvcj5QZXR0ZW08L0F1dGhvcj48WWVhcj4yMDEzPC9ZZWFyPjxS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</w:fldData>
        </w:fldChar>
      </w:r>
      <w:r w:rsidR="00570895">
        <w:rPr>
          <w:rFonts w:ascii="Arial" w:hAnsi="Arial" w:cs="Arial"/>
        </w:rPr>
        <w:instrText xml:space="preserve"> ADDIN EN.CITE </w:instrText>
      </w:r>
      <w:r w:rsidR="00570895">
        <w:rPr>
          <w:rFonts w:ascii="Arial" w:hAnsi="Arial" w:cs="Arial"/>
        </w:rPr>
        <w:fldChar w:fldCharType="begin">
          <w:fldData xml:space="preserve">PEVuZE5vdGU+PENpdGU+PEF1dGhvcj5QZXR0ZW08L0F1dGhvcj48WWVhcj4yMDEzPC9ZZWFyPjxS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</w:fldData>
        </w:fldChar>
      </w:r>
      <w:r w:rsidR="00570895">
        <w:rPr>
          <w:rFonts w:ascii="Arial" w:hAnsi="Arial" w:cs="Arial"/>
        </w:rPr>
        <w:instrText xml:space="preserve"> ADDIN EN.CITE.DATA </w:instrText>
      </w:r>
      <w:r w:rsidR="00570895">
        <w:rPr>
          <w:rFonts w:ascii="Arial" w:hAnsi="Arial" w:cs="Arial"/>
        </w:rPr>
      </w:r>
      <w:r w:rsidR="00570895">
        <w:rPr>
          <w:rFonts w:ascii="Arial" w:hAnsi="Arial" w:cs="Arial"/>
        </w:rPr>
        <w:fldChar w:fldCharType="end"/>
      </w:r>
      <w:r w:rsidR="00B75B43">
        <w:rPr>
          <w:rFonts w:ascii="Arial" w:hAnsi="Arial" w:cs="Arial"/>
        </w:rPr>
      </w:r>
      <w:r w:rsidR="00B75B43">
        <w:rPr>
          <w:rFonts w:ascii="Arial" w:hAnsi="Arial" w:cs="Arial"/>
        </w:rPr>
        <w:fldChar w:fldCharType="separate"/>
      </w:r>
      <w:r w:rsidR="00570895">
        <w:rPr>
          <w:rFonts w:ascii="Arial" w:hAnsi="Arial" w:cs="Arial"/>
          <w:noProof/>
        </w:rPr>
        <w:t>(Elegheert</w:t>
      </w:r>
      <w:r w:rsidR="00570895" w:rsidRPr="00570895">
        <w:rPr>
          <w:rFonts w:ascii="Arial" w:hAnsi="Arial" w:cs="Arial"/>
          <w:i/>
          <w:noProof/>
        </w:rPr>
        <w:t xml:space="preserve"> et al</w:t>
      </w:r>
      <w:r w:rsidR="00570895">
        <w:rPr>
          <w:rFonts w:ascii="Arial" w:hAnsi="Arial" w:cs="Arial"/>
          <w:noProof/>
        </w:rPr>
        <w:t>, 2017b; Pettem</w:t>
      </w:r>
      <w:r w:rsidR="00570895" w:rsidRPr="00570895">
        <w:rPr>
          <w:rFonts w:ascii="Arial" w:hAnsi="Arial" w:cs="Arial"/>
          <w:i/>
          <w:noProof/>
        </w:rPr>
        <w:t xml:space="preserve"> et al</w:t>
      </w:r>
      <w:r w:rsidR="00570895">
        <w:rPr>
          <w:rFonts w:ascii="Arial" w:hAnsi="Arial" w:cs="Arial"/>
          <w:noProof/>
        </w:rPr>
        <w:t>, 2013)</w:t>
      </w:r>
      <w:r w:rsidR="00B75B43">
        <w:rPr>
          <w:rFonts w:ascii="Arial" w:hAnsi="Arial" w:cs="Arial"/>
        </w:rPr>
        <w:fldChar w:fldCharType="end"/>
      </w:r>
      <w:r w:rsidR="00A730C1">
        <w:rPr>
          <w:rFonts w:ascii="Arial" w:hAnsi="Arial" w:cs="Arial"/>
        </w:rPr>
        <w:t xml:space="preserve">, but much about the mechanisms and relative importance of this interaction is unknown. </w:t>
      </w:r>
      <w:r w:rsidR="008664E2">
        <w:rPr>
          <w:rFonts w:ascii="Arial" w:hAnsi="Arial" w:cs="Arial"/>
        </w:rPr>
        <w:t xml:space="preserve">In summary, </w:t>
      </w:r>
      <w:r w:rsidR="00821A3B">
        <w:rPr>
          <w:rFonts w:ascii="Arial" w:hAnsi="Arial" w:cs="Arial"/>
        </w:rPr>
        <w:t>how</w:t>
      </w:r>
      <w:r w:rsidR="008664E2">
        <w:rPr>
          <w:rFonts w:ascii="Arial" w:hAnsi="Arial" w:cs="Arial"/>
        </w:rPr>
        <w:t xml:space="preserve"> </w:t>
      </w:r>
      <w:proofErr w:type="spellStart"/>
      <w:r w:rsidR="00833939">
        <w:rPr>
          <w:rFonts w:ascii="Arial" w:hAnsi="Arial" w:cs="Arial"/>
        </w:rPr>
        <w:t>Nlgn</w:t>
      </w:r>
      <w:r w:rsidR="008664E2">
        <w:rPr>
          <w:rFonts w:ascii="Arial" w:hAnsi="Arial" w:cs="Arial"/>
        </w:rPr>
        <w:t>s</w:t>
      </w:r>
      <w:proofErr w:type="spellEnd"/>
      <w:r w:rsidR="008664E2">
        <w:rPr>
          <w:rFonts w:ascii="Arial" w:hAnsi="Arial" w:cs="Arial"/>
        </w:rPr>
        <w:t xml:space="preserve"> </w:t>
      </w:r>
      <w:r w:rsidR="00821A3B">
        <w:rPr>
          <w:rFonts w:ascii="Arial" w:hAnsi="Arial" w:cs="Arial"/>
        </w:rPr>
        <w:t>target and exert their function</w:t>
      </w:r>
      <w:r w:rsidR="00A730C1">
        <w:rPr>
          <w:rFonts w:ascii="Arial" w:hAnsi="Arial" w:cs="Arial"/>
        </w:rPr>
        <w:t>s</w:t>
      </w:r>
      <w:r w:rsidR="00821A3B">
        <w:rPr>
          <w:rFonts w:ascii="Arial" w:hAnsi="Arial" w:cs="Arial"/>
        </w:rPr>
        <w:t xml:space="preserve"> at specific </w:t>
      </w:r>
      <w:r w:rsidR="00A730C1">
        <w:rPr>
          <w:rFonts w:ascii="Arial" w:hAnsi="Arial" w:cs="Arial"/>
        </w:rPr>
        <w:t xml:space="preserve">types </w:t>
      </w:r>
      <w:r w:rsidR="008664E2">
        <w:rPr>
          <w:rFonts w:ascii="Arial" w:hAnsi="Arial" w:cs="Arial"/>
        </w:rPr>
        <w:t xml:space="preserve">of synapses </w:t>
      </w:r>
      <w:r w:rsidR="00821A3B">
        <w:rPr>
          <w:rFonts w:ascii="Arial" w:hAnsi="Arial" w:cs="Arial"/>
        </w:rPr>
        <w:t>remains a mystery.</w:t>
      </w:r>
    </w:p>
    <w:p w14:paraId="2E907620" w14:textId="4E1BB054" w:rsidR="00520215" w:rsidRDefault="00821A3B" w:rsidP="009D2596">
      <w:pPr>
        <w:spacing w:after="120" w:line="276" w:lineRule="auto"/>
        <w:jc w:val="both"/>
        <w:rPr>
          <w:rFonts w:ascii="Arial" w:hAnsi="Arial" w:cs="Arial"/>
        </w:rPr>
      </w:pPr>
      <w:r>
        <w:rPr>
          <w:rFonts w:ascii="Arial" w:hAnsi="Arial" w:cs="Arial"/>
        </w:rPr>
        <w:t xml:space="preserve">Here, we </w:t>
      </w:r>
      <w:r w:rsidR="00A730C1">
        <w:rPr>
          <w:rFonts w:ascii="Arial" w:hAnsi="Arial" w:cs="Arial"/>
        </w:rPr>
        <w:t xml:space="preserve">begin to </w:t>
      </w:r>
      <w:r>
        <w:rPr>
          <w:rFonts w:ascii="Arial" w:hAnsi="Arial" w:cs="Arial"/>
        </w:rPr>
        <w:t>address</w:t>
      </w:r>
      <w:r w:rsidR="00A730C1">
        <w:rPr>
          <w:rFonts w:ascii="Arial" w:hAnsi="Arial" w:cs="Arial"/>
        </w:rPr>
        <w:t xml:space="preserve"> some of</w:t>
      </w:r>
      <w:r>
        <w:rPr>
          <w:rFonts w:ascii="Arial" w:hAnsi="Arial" w:cs="Arial"/>
        </w:rPr>
        <w:t xml:space="preserve"> </w:t>
      </w:r>
      <w:r w:rsidR="009533DF" w:rsidRPr="009533DF">
        <w:rPr>
          <w:rFonts w:ascii="Arial" w:hAnsi="Arial" w:cs="Arial"/>
        </w:rPr>
        <w:t xml:space="preserve">these critical questions </w:t>
      </w:r>
      <w:r>
        <w:rPr>
          <w:rFonts w:ascii="Arial" w:hAnsi="Arial" w:cs="Arial"/>
        </w:rPr>
        <w:t xml:space="preserve">using </w:t>
      </w:r>
      <w:r w:rsidR="00A730C1">
        <w:rPr>
          <w:rFonts w:ascii="Arial" w:hAnsi="Arial" w:cs="Arial"/>
        </w:rPr>
        <w:t xml:space="preserve">expression of specific </w:t>
      </w:r>
      <w:proofErr w:type="spellStart"/>
      <w:r w:rsidR="00A730C1">
        <w:rPr>
          <w:rFonts w:ascii="Arial" w:hAnsi="Arial" w:cs="Arial"/>
        </w:rPr>
        <w:t>Nlgns</w:t>
      </w:r>
      <w:proofErr w:type="spellEnd"/>
      <w:r w:rsidR="00A730C1">
        <w:rPr>
          <w:rFonts w:ascii="Arial" w:hAnsi="Arial" w:cs="Arial"/>
        </w:rPr>
        <w:t xml:space="preserve"> and their mutants in cultured </w:t>
      </w:r>
      <w:r>
        <w:rPr>
          <w:rFonts w:ascii="Arial" w:hAnsi="Arial" w:cs="Arial"/>
        </w:rPr>
        <w:t xml:space="preserve">hippocampal </w:t>
      </w:r>
      <w:r w:rsidR="00A730C1">
        <w:rPr>
          <w:rFonts w:ascii="Arial" w:hAnsi="Arial" w:cs="Arial"/>
        </w:rPr>
        <w:t xml:space="preserve">neurons in which all </w:t>
      </w:r>
      <w:proofErr w:type="spellStart"/>
      <w:r w:rsidR="00A730C1">
        <w:rPr>
          <w:rFonts w:ascii="Arial" w:hAnsi="Arial" w:cs="Arial"/>
        </w:rPr>
        <w:t>Nlgn</w:t>
      </w:r>
      <w:proofErr w:type="spellEnd"/>
      <w:r w:rsidR="00A730C1">
        <w:rPr>
          <w:rFonts w:ascii="Arial" w:hAnsi="Arial" w:cs="Arial"/>
        </w:rPr>
        <w:t xml:space="preserve"> isoforms were genetically deleted, with functional analyses performed </w:t>
      </w:r>
      <w:r w:rsidR="00E45CB2">
        <w:rPr>
          <w:rFonts w:ascii="Arial" w:hAnsi="Arial" w:cs="Arial"/>
        </w:rPr>
        <w:t>by electrophysiology</w:t>
      </w:r>
      <w:r w:rsidR="00DD4EE5">
        <w:rPr>
          <w:rFonts w:ascii="Arial" w:hAnsi="Arial" w:cs="Arial"/>
        </w:rPr>
        <w:t xml:space="preserve"> and imaging.</w:t>
      </w:r>
      <w:r w:rsidR="00DF4A43">
        <w:rPr>
          <w:rFonts w:ascii="Arial" w:hAnsi="Arial" w:cs="Arial"/>
        </w:rPr>
        <w:t xml:space="preserve"> This approach reduces the complexity of potential interactions among different </w:t>
      </w:r>
      <w:proofErr w:type="spellStart"/>
      <w:r w:rsidR="00833939">
        <w:rPr>
          <w:rFonts w:ascii="Arial" w:hAnsi="Arial" w:cs="Arial"/>
        </w:rPr>
        <w:t>Nlgn</w:t>
      </w:r>
      <w:proofErr w:type="spellEnd"/>
      <w:r w:rsidR="00A730C1">
        <w:rPr>
          <w:rFonts w:ascii="Arial" w:hAnsi="Arial" w:cs="Arial"/>
        </w:rPr>
        <w:t xml:space="preserve"> isoform</w:t>
      </w:r>
      <w:r w:rsidR="00DF4A43">
        <w:rPr>
          <w:rFonts w:ascii="Arial" w:hAnsi="Arial" w:cs="Arial"/>
        </w:rPr>
        <w:t xml:space="preserve">s that can be present in the same postsynaptic compartment and elucidates the inherent functions of the single </w:t>
      </w:r>
      <w:proofErr w:type="spellStart"/>
      <w:r w:rsidR="00833939">
        <w:rPr>
          <w:rFonts w:ascii="Arial" w:hAnsi="Arial" w:cs="Arial"/>
        </w:rPr>
        <w:t>Nlgn</w:t>
      </w:r>
      <w:proofErr w:type="spellEnd"/>
      <w:r w:rsidR="00DF4A43">
        <w:rPr>
          <w:rFonts w:ascii="Arial" w:hAnsi="Arial" w:cs="Arial"/>
        </w:rPr>
        <w:t xml:space="preserve"> </w:t>
      </w:r>
      <w:r w:rsidR="00A730C1">
        <w:rPr>
          <w:rFonts w:ascii="Arial" w:hAnsi="Arial" w:cs="Arial"/>
        </w:rPr>
        <w:t xml:space="preserve">molecules </w:t>
      </w:r>
      <w:r w:rsidR="00DF4A43">
        <w:rPr>
          <w:rFonts w:ascii="Arial" w:hAnsi="Arial" w:cs="Arial"/>
        </w:rPr>
        <w:t>expressed in this system</w:t>
      </w:r>
      <w:r w:rsidR="00A730C1">
        <w:rPr>
          <w:rFonts w:ascii="Arial" w:hAnsi="Arial" w:cs="Arial"/>
        </w:rPr>
        <w:t>, thereby simplifying functional interpretations</w:t>
      </w:r>
      <w:r w:rsidR="00DF4A43">
        <w:rPr>
          <w:rFonts w:ascii="Arial" w:hAnsi="Arial" w:cs="Arial"/>
        </w:rPr>
        <w:t>.</w:t>
      </w:r>
      <w:r w:rsidR="00520215">
        <w:rPr>
          <w:rFonts w:ascii="Arial" w:hAnsi="Arial" w:cs="Arial"/>
        </w:rPr>
        <w:br w:type="page"/>
      </w:r>
    </w:p>
    <w:p w14:paraId="348DACC4" w14:textId="57B88BDE" w:rsidR="007E0345" w:rsidRPr="00520215" w:rsidRDefault="007E0345" w:rsidP="009D2596">
      <w:pPr>
        <w:spacing w:after="120" w:line="276" w:lineRule="auto"/>
        <w:jc w:val="both"/>
        <w:rPr>
          <w:rFonts w:ascii="Arial" w:hAnsi="Arial" w:cs="Arial"/>
          <w:b/>
          <w:bCs/>
        </w:rPr>
      </w:pPr>
      <w:r w:rsidRPr="00520215">
        <w:rPr>
          <w:rFonts w:ascii="Arial" w:hAnsi="Arial" w:cs="Arial"/>
          <w:b/>
          <w:bCs/>
        </w:rPr>
        <w:lastRenderedPageBreak/>
        <w:t>Results</w:t>
      </w:r>
    </w:p>
    <w:p w14:paraId="4EFD48BC" w14:textId="63F7EC5E" w:rsidR="000D7BB0" w:rsidRDefault="00DF4A43" w:rsidP="009D2596">
      <w:pPr>
        <w:spacing w:after="120" w:line="276" w:lineRule="auto"/>
        <w:jc w:val="both"/>
        <w:rPr>
          <w:rFonts w:ascii="Arial" w:hAnsi="Arial" w:cs="Arial"/>
          <w:b/>
          <w:bCs/>
        </w:rPr>
      </w:pPr>
      <w:r>
        <w:rPr>
          <w:rFonts w:ascii="Arial" w:hAnsi="Arial" w:cs="Arial"/>
          <w:b/>
          <w:bCs/>
        </w:rPr>
        <w:t>Specific</w:t>
      </w:r>
      <w:r w:rsidR="007B3915">
        <w:rPr>
          <w:rFonts w:ascii="Arial" w:hAnsi="Arial" w:cs="Arial"/>
          <w:b/>
          <w:bCs/>
        </w:rPr>
        <w:t xml:space="preserve"> synaptic </w:t>
      </w:r>
      <w:r w:rsidR="00A730C1">
        <w:rPr>
          <w:rFonts w:ascii="Arial" w:hAnsi="Arial" w:cs="Arial"/>
          <w:b/>
          <w:bCs/>
        </w:rPr>
        <w:t xml:space="preserve">targeting </w:t>
      </w:r>
      <w:r w:rsidR="007B3915">
        <w:rPr>
          <w:rFonts w:ascii="Arial" w:hAnsi="Arial" w:cs="Arial"/>
          <w:b/>
          <w:bCs/>
        </w:rPr>
        <w:t xml:space="preserve">is </w:t>
      </w:r>
      <w:r>
        <w:rPr>
          <w:rFonts w:ascii="Arial" w:hAnsi="Arial" w:cs="Arial"/>
          <w:b/>
          <w:bCs/>
        </w:rPr>
        <w:t xml:space="preserve">an inherent property of </w:t>
      </w:r>
      <w:r w:rsidR="00833939">
        <w:rPr>
          <w:rFonts w:ascii="Arial" w:hAnsi="Arial" w:cs="Arial"/>
          <w:b/>
          <w:bCs/>
        </w:rPr>
        <w:t>Nlgn</w:t>
      </w:r>
      <w:r>
        <w:rPr>
          <w:rFonts w:ascii="Arial" w:hAnsi="Arial" w:cs="Arial"/>
          <w:b/>
          <w:bCs/>
        </w:rPr>
        <w:t xml:space="preserve">1 </w:t>
      </w:r>
      <w:r w:rsidR="00A730C1">
        <w:rPr>
          <w:rFonts w:ascii="Arial" w:hAnsi="Arial" w:cs="Arial"/>
          <w:b/>
          <w:bCs/>
        </w:rPr>
        <w:t>and</w:t>
      </w:r>
      <w:r>
        <w:rPr>
          <w:rFonts w:ascii="Arial" w:hAnsi="Arial" w:cs="Arial"/>
          <w:b/>
          <w:bCs/>
        </w:rPr>
        <w:t xml:space="preserve"> </w:t>
      </w:r>
      <w:r w:rsidR="00A730C1">
        <w:rPr>
          <w:rFonts w:ascii="Arial" w:hAnsi="Arial" w:cs="Arial"/>
          <w:b/>
          <w:bCs/>
        </w:rPr>
        <w:t>Nlgn</w:t>
      </w:r>
      <w:r>
        <w:rPr>
          <w:rFonts w:ascii="Arial" w:hAnsi="Arial" w:cs="Arial"/>
          <w:b/>
          <w:bCs/>
        </w:rPr>
        <w:t>2</w:t>
      </w:r>
    </w:p>
    <w:p w14:paraId="21331E37" w14:textId="3A0F9FA6" w:rsidR="00A730C1" w:rsidRPr="00474A8D" w:rsidRDefault="00DF4A43" w:rsidP="00EC6E42">
      <w:pPr>
        <w:spacing w:after="120" w:line="276" w:lineRule="auto"/>
        <w:jc w:val="both"/>
        <w:rPr>
          <w:rFonts w:ascii="Arial" w:eastAsia="DengXian" w:hAnsi="Arial" w:cs="Arial"/>
          <w:color w:val="000000" w:themeColor="text1"/>
        </w:rPr>
      </w:pPr>
      <w:r>
        <w:rPr>
          <w:rFonts w:ascii="Arial" w:hAnsi="Arial" w:cs="Arial"/>
        </w:rPr>
        <w:t xml:space="preserve">The co-existence of various </w:t>
      </w:r>
      <w:proofErr w:type="spellStart"/>
      <w:r w:rsidR="00833939">
        <w:rPr>
          <w:rFonts w:ascii="Arial" w:hAnsi="Arial" w:cs="Arial"/>
        </w:rPr>
        <w:t>Nlgn</w:t>
      </w:r>
      <w:r>
        <w:rPr>
          <w:rFonts w:ascii="Arial" w:hAnsi="Arial" w:cs="Arial"/>
        </w:rPr>
        <w:t>s</w:t>
      </w:r>
      <w:proofErr w:type="spellEnd"/>
      <w:r>
        <w:rPr>
          <w:rFonts w:ascii="Arial" w:hAnsi="Arial" w:cs="Arial"/>
        </w:rPr>
        <w:t xml:space="preserve"> in synapses complicates the conclusions about a particular </w:t>
      </w:r>
      <w:proofErr w:type="spellStart"/>
      <w:r w:rsidR="00833939">
        <w:rPr>
          <w:rFonts w:ascii="Arial" w:hAnsi="Arial" w:cs="Arial"/>
        </w:rPr>
        <w:t>Nlgn</w:t>
      </w:r>
      <w:proofErr w:type="spellEnd"/>
      <w:r>
        <w:rPr>
          <w:rFonts w:ascii="Arial" w:hAnsi="Arial" w:cs="Arial"/>
        </w:rPr>
        <w:t xml:space="preserve"> using conventional experimental approaches. We therefore sought to reduce the complexity to a neuronal cell system that contains only a single </w:t>
      </w:r>
      <w:proofErr w:type="spellStart"/>
      <w:r w:rsidR="00833939">
        <w:rPr>
          <w:rFonts w:ascii="Arial" w:hAnsi="Arial" w:cs="Arial"/>
        </w:rPr>
        <w:t>Nlgn</w:t>
      </w:r>
      <w:proofErr w:type="spellEnd"/>
      <w:r>
        <w:rPr>
          <w:rFonts w:ascii="Arial" w:hAnsi="Arial" w:cs="Arial"/>
        </w:rPr>
        <w:t xml:space="preserve"> of interest. To this end, we generated quadruple conditional knock-out (</w:t>
      </w:r>
      <w:proofErr w:type="spellStart"/>
      <w:r>
        <w:rPr>
          <w:rFonts w:ascii="Arial" w:hAnsi="Arial" w:cs="Arial"/>
        </w:rPr>
        <w:t>cKO</w:t>
      </w:r>
      <w:proofErr w:type="spellEnd"/>
      <w:r>
        <w:rPr>
          <w:rFonts w:ascii="Arial" w:hAnsi="Arial" w:cs="Arial"/>
        </w:rPr>
        <w:t xml:space="preserve">) mice where all 4 </w:t>
      </w:r>
      <w:r w:rsidR="00A730C1">
        <w:rPr>
          <w:rFonts w:ascii="Arial" w:hAnsi="Arial" w:cs="Arial"/>
        </w:rPr>
        <w:t xml:space="preserve">endogenous </w:t>
      </w:r>
      <w:proofErr w:type="spellStart"/>
      <w:r w:rsidR="00833939">
        <w:rPr>
          <w:rFonts w:ascii="Arial" w:hAnsi="Arial" w:cs="Arial"/>
        </w:rPr>
        <w:t>Nlgn</w:t>
      </w:r>
      <w:proofErr w:type="spellEnd"/>
      <w:r>
        <w:rPr>
          <w:rFonts w:ascii="Arial" w:hAnsi="Arial" w:cs="Arial"/>
        </w:rPr>
        <w:t xml:space="preserve"> genes are conditionally deleted upon </w:t>
      </w:r>
      <w:r w:rsidR="00A730C1">
        <w:rPr>
          <w:rFonts w:ascii="Arial" w:hAnsi="Arial" w:cs="Arial"/>
        </w:rPr>
        <w:t xml:space="preserve">expression </w:t>
      </w:r>
      <w:r>
        <w:rPr>
          <w:rFonts w:ascii="Arial" w:hAnsi="Arial" w:cs="Arial"/>
        </w:rPr>
        <w:t xml:space="preserve">of Cre recombinase. Our experimental setup is illustrated in </w:t>
      </w:r>
      <w:r w:rsidRPr="004F04F1">
        <w:rPr>
          <w:rFonts w:ascii="Arial" w:hAnsi="Arial" w:cs="Arial"/>
        </w:rPr>
        <w:t xml:space="preserve">Fig. 1A </w:t>
      </w:r>
      <w:r>
        <w:rPr>
          <w:rFonts w:ascii="Arial" w:hAnsi="Arial" w:cs="Arial"/>
        </w:rPr>
        <w:t>and entails (</w:t>
      </w:r>
      <w:proofErr w:type="spellStart"/>
      <w:r>
        <w:rPr>
          <w:rFonts w:ascii="Arial" w:hAnsi="Arial" w:cs="Arial"/>
        </w:rPr>
        <w:t>i</w:t>
      </w:r>
      <w:proofErr w:type="spellEnd"/>
      <w:r>
        <w:rPr>
          <w:rFonts w:ascii="Arial" w:hAnsi="Arial" w:cs="Arial"/>
        </w:rPr>
        <w:t xml:space="preserve">) the generation of primary hippocampal cultures of postnatal day 0 (P0) mice, (ii) the </w:t>
      </w:r>
      <w:r w:rsidR="00A730C1">
        <w:rPr>
          <w:rFonts w:ascii="Arial" w:hAnsi="Arial" w:cs="Arial"/>
        </w:rPr>
        <w:t xml:space="preserve">expression by lentiviral transduction </w:t>
      </w:r>
      <w:r>
        <w:rPr>
          <w:rFonts w:ascii="Arial" w:hAnsi="Arial" w:cs="Arial"/>
        </w:rPr>
        <w:t xml:space="preserve">of active Cre recombinase or inactive </w:t>
      </w:r>
      <w:r w:rsidR="00A06900" w:rsidRPr="00D66F08">
        <w:sym w:font="Symbol" w:char="F044"/>
      </w:r>
      <w:r w:rsidR="00A06900" w:rsidRPr="00D66F08">
        <w:rPr>
          <w:rFonts w:ascii="Arial" w:eastAsia="DengXian" w:hAnsi="Arial" w:cs="Arial"/>
          <w:color w:val="000000" w:themeColor="text1"/>
        </w:rPr>
        <w:t>Cre</w:t>
      </w:r>
      <w:r w:rsidR="00A06900">
        <w:rPr>
          <w:rFonts w:ascii="Arial" w:eastAsia="DengXian" w:hAnsi="Arial" w:cs="Arial"/>
          <w:color w:val="000000" w:themeColor="text1"/>
        </w:rPr>
        <w:t xml:space="preserve"> recombinase</w:t>
      </w:r>
      <w:r w:rsidR="00A730C1">
        <w:rPr>
          <w:rFonts w:ascii="Arial" w:eastAsia="DengXian" w:hAnsi="Arial" w:cs="Arial"/>
          <w:color w:val="000000" w:themeColor="text1"/>
        </w:rPr>
        <w:t xml:space="preserve"> as a control</w:t>
      </w:r>
      <w:r w:rsidR="00A06900">
        <w:rPr>
          <w:rFonts w:ascii="Arial" w:eastAsia="DengXian" w:hAnsi="Arial" w:cs="Arial"/>
          <w:color w:val="000000" w:themeColor="text1"/>
        </w:rPr>
        <w:t xml:space="preserve">, and (iii) the </w:t>
      </w:r>
      <w:r w:rsidR="00A730C1">
        <w:rPr>
          <w:rFonts w:ascii="Arial" w:eastAsia="DengXian" w:hAnsi="Arial" w:cs="Arial"/>
          <w:color w:val="000000" w:themeColor="text1"/>
        </w:rPr>
        <w:t xml:space="preserve">co-expression </w:t>
      </w:r>
      <w:r w:rsidR="00A06900">
        <w:rPr>
          <w:rFonts w:ascii="Arial" w:eastAsia="DengXian" w:hAnsi="Arial" w:cs="Arial"/>
          <w:color w:val="000000" w:themeColor="text1"/>
        </w:rPr>
        <w:t xml:space="preserve">of a specific </w:t>
      </w:r>
      <w:proofErr w:type="spellStart"/>
      <w:r w:rsidR="00833939">
        <w:rPr>
          <w:rFonts w:ascii="Arial" w:eastAsia="DengXian" w:hAnsi="Arial" w:cs="Arial"/>
          <w:color w:val="000000" w:themeColor="text1"/>
        </w:rPr>
        <w:t>Nlgn</w:t>
      </w:r>
      <w:proofErr w:type="spellEnd"/>
      <w:r w:rsidR="00A06900">
        <w:rPr>
          <w:rFonts w:ascii="Arial" w:eastAsia="DengXian" w:hAnsi="Arial" w:cs="Arial"/>
          <w:color w:val="000000" w:themeColor="text1"/>
        </w:rPr>
        <w:t xml:space="preserve"> construct. </w:t>
      </w:r>
      <w:r w:rsidR="003240BD" w:rsidRPr="00474A8D">
        <w:rPr>
          <w:rFonts w:ascii="Arial" w:eastAsia="DengXian" w:hAnsi="Arial" w:cs="Arial"/>
          <w:color w:val="000000" w:themeColor="text1"/>
        </w:rPr>
        <w:t xml:space="preserve">We performed immunoblots on lysates from Nlgn1234 </w:t>
      </w:r>
      <w:proofErr w:type="spellStart"/>
      <w:r w:rsidR="003240BD" w:rsidRPr="00474A8D">
        <w:rPr>
          <w:rFonts w:ascii="Arial" w:eastAsia="DengXian" w:hAnsi="Arial" w:cs="Arial"/>
          <w:color w:val="000000" w:themeColor="text1"/>
        </w:rPr>
        <w:t>cKO</w:t>
      </w:r>
      <w:proofErr w:type="spellEnd"/>
      <w:r w:rsidR="003240BD" w:rsidRPr="00474A8D">
        <w:rPr>
          <w:rFonts w:ascii="Arial" w:eastAsia="DengXian" w:hAnsi="Arial" w:cs="Arial"/>
          <w:color w:val="000000" w:themeColor="text1"/>
        </w:rPr>
        <w:t xml:space="preserve"> hippocampal cultures infected with lentiviral </w:t>
      </w:r>
      <w:r w:rsidR="003240BD" w:rsidRPr="00474A8D">
        <w:rPr>
          <w:color w:val="000000" w:themeColor="text1"/>
        </w:rPr>
        <w:sym w:font="Symbol" w:char="F044"/>
      </w:r>
      <w:r w:rsidR="003240BD" w:rsidRPr="00474A8D">
        <w:rPr>
          <w:rFonts w:ascii="Arial" w:eastAsia="DengXian" w:hAnsi="Arial" w:cs="Arial"/>
          <w:color w:val="000000" w:themeColor="text1"/>
        </w:rPr>
        <w:t>Cre or Cre (Fig. EV1A and B). Cre expression caused a substantial loss of Nlgn1, Nlgn2, and Nlgn3 (~</w:t>
      </w:r>
      <w:r w:rsidR="004F7337" w:rsidRPr="00474A8D">
        <w:rPr>
          <w:rFonts w:ascii="Arial" w:eastAsia="DengXian" w:hAnsi="Arial" w:cs="Arial"/>
          <w:color w:val="000000" w:themeColor="text1"/>
        </w:rPr>
        <w:t>70%-75%</w:t>
      </w:r>
      <w:r w:rsidR="003240BD" w:rsidRPr="00474A8D">
        <w:rPr>
          <w:rFonts w:ascii="Arial" w:eastAsia="DengXian" w:hAnsi="Arial" w:cs="Arial"/>
          <w:color w:val="000000" w:themeColor="text1"/>
        </w:rPr>
        <w:t>)</w:t>
      </w:r>
      <w:r w:rsidR="00E75FAB" w:rsidRPr="00474A8D">
        <w:rPr>
          <w:rFonts w:ascii="Arial" w:eastAsia="DengXian" w:hAnsi="Arial" w:cs="Arial"/>
          <w:color w:val="000000" w:themeColor="text1"/>
        </w:rPr>
        <w:t>.</w:t>
      </w:r>
      <w:r w:rsidR="000D2B83" w:rsidRPr="00474A8D">
        <w:rPr>
          <w:rFonts w:ascii="Arial" w:eastAsia="DengXian" w:hAnsi="Arial" w:cs="Arial"/>
          <w:color w:val="000000" w:themeColor="text1"/>
        </w:rPr>
        <w:t xml:space="preserve"> Nlgn4 is not significantly expressed in this culture system </w:t>
      </w:r>
      <w:r w:rsidR="000D2B83" w:rsidRPr="00474A8D">
        <w:rPr>
          <w:rFonts w:ascii="Arial" w:eastAsia="DengXian" w:hAnsi="Arial" w:cs="Arial"/>
          <w:color w:val="000000" w:themeColor="text1"/>
        </w:rPr>
        <w:fldChar w:fldCharType="begin">
          <w:fldData xml:space="preserve">PEVuZE5vdGU+PENpdGU+PEF1dGhvcj5DaGFuZGE8L0F1dGhvcj48WWVhcj4yMDE3PC9ZZWFyPjxS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</w:fldData>
        </w:fldChar>
      </w:r>
      <w:r w:rsidR="000D2B83" w:rsidRPr="00474A8D">
        <w:rPr>
          <w:rFonts w:ascii="Arial" w:eastAsia="DengXian" w:hAnsi="Arial" w:cs="Arial"/>
          <w:color w:val="000000" w:themeColor="text1"/>
        </w:rPr>
        <w:instrText xml:space="preserve"> ADDIN EN.CITE </w:instrText>
      </w:r>
      <w:r w:rsidR="000D2B83" w:rsidRPr="00474A8D">
        <w:rPr>
          <w:rFonts w:ascii="Arial" w:eastAsia="DengXian" w:hAnsi="Arial" w:cs="Arial"/>
          <w:color w:val="000000" w:themeColor="text1"/>
        </w:rPr>
        <w:fldChar w:fldCharType="begin">
          <w:fldData xml:space="preserve">PEVuZE5vdGU+PENpdGU+PEF1dGhvcj5DaGFuZGE8L0F1dGhvcj48WWVhcj4yMDE3PC9ZZWFyPjxS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</w:fldData>
        </w:fldChar>
      </w:r>
      <w:r w:rsidR="000D2B83" w:rsidRPr="00474A8D">
        <w:rPr>
          <w:rFonts w:ascii="Arial" w:eastAsia="DengXian" w:hAnsi="Arial" w:cs="Arial"/>
          <w:color w:val="000000" w:themeColor="text1"/>
        </w:rPr>
        <w:instrText xml:space="preserve"> ADDIN EN.CITE.DATA </w:instrText>
      </w:r>
      <w:r w:rsidR="000D2B83" w:rsidRPr="00474A8D">
        <w:rPr>
          <w:rFonts w:ascii="Arial" w:eastAsia="DengXian" w:hAnsi="Arial" w:cs="Arial"/>
          <w:color w:val="000000" w:themeColor="text1"/>
        </w:rPr>
      </w:r>
      <w:r w:rsidR="000D2B83" w:rsidRPr="00474A8D">
        <w:rPr>
          <w:rFonts w:ascii="Arial" w:eastAsia="DengXian" w:hAnsi="Arial" w:cs="Arial"/>
          <w:color w:val="000000" w:themeColor="text1"/>
        </w:rPr>
        <w:fldChar w:fldCharType="end"/>
      </w:r>
      <w:r w:rsidR="000D2B83" w:rsidRPr="00474A8D">
        <w:rPr>
          <w:rFonts w:ascii="Arial" w:eastAsia="DengXian" w:hAnsi="Arial" w:cs="Arial"/>
          <w:color w:val="000000" w:themeColor="text1"/>
        </w:rPr>
      </w:r>
      <w:r w:rsidR="000D2B83" w:rsidRPr="00474A8D">
        <w:rPr>
          <w:rFonts w:ascii="Arial" w:eastAsia="DengXian" w:hAnsi="Arial" w:cs="Arial"/>
          <w:color w:val="000000" w:themeColor="text1"/>
        </w:rPr>
        <w:fldChar w:fldCharType="separate"/>
      </w:r>
      <w:r w:rsidR="000D2B83" w:rsidRPr="00474A8D">
        <w:rPr>
          <w:rFonts w:ascii="Arial" w:eastAsia="DengXian" w:hAnsi="Arial" w:cs="Arial"/>
          <w:noProof/>
          <w:color w:val="000000" w:themeColor="text1"/>
        </w:rPr>
        <w:t>(Chanda</w:t>
      </w:r>
      <w:r w:rsidR="000D2B83" w:rsidRPr="00474A8D">
        <w:rPr>
          <w:rFonts w:ascii="Arial" w:eastAsia="DengXian" w:hAnsi="Arial" w:cs="Arial"/>
          <w:i/>
          <w:noProof/>
          <w:color w:val="000000" w:themeColor="text1"/>
        </w:rPr>
        <w:t xml:space="preserve"> et al.</w:t>
      </w:r>
      <w:r w:rsidR="000D2B83" w:rsidRPr="00474A8D">
        <w:rPr>
          <w:rFonts w:ascii="Arial" w:eastAsia="DengXian" w:hAnsi="Arial" w:cs="Arial"/>
          <w:noProof/>
          <w:color w:val="000000" w:themeColor="text1"/>
        </w:rPr>
        <w:t>, 2017; Hoon</w:t>
      </w:r>
      <w:r w:rsidR="000D2B83" w:rsidRPr="00474A8D">
        <w:rPr>
          <w:rFonts w:ascii="Arial" w:eastAsia="DengXian" w:hAnsi="Arial" w:cs="Arial"/>
          <w:i/>
          <w:noProof/>
          <w:color w:val="000000" w:themeColor="text1"/>
        </w:rPr>
        <w:t xml:space="preserve"> et al.</w:t>
      </w:r>
      <w:r w:rsidR="000D2B83" w:rsidRPr="00474A8D">
        <w:rPr>
          <w:rFonts w:ascii="Arial" w:eastAsia="DengXian" w:hAnsi="Arial" w:cs="Arial"/>
          <w:noProof/>
          <w:color w:val="000000" w:themeColor="text1"/>
        </w:rPr>
        <w:t>, 2011; Varoqueaux</w:t>
      </w:r>
      <w:r w:rsidR="000D2B83" w:rsidRPr="00474A8D">
        <w:rPr>
          <w:rFonts w:ascii="Arial" w:eastAsia="DengXian" w:hAnsi="Arial" w:cs="Arial"/>
          <w:i/>
          <w:noProof/>
          <w:color w:val="000000" w:themeColor="text1"/>
        </w:rPr>
        <w:t xml:space="preserve"> et al.</w:t>
      </w:r>
      <w:r w:rsidR="000D2B83" w:rsidRPr="00474A8D">
        <w:rPr>
          <w:rFonts w:ascii="Arial" w:eastAsia="DengXian" w:hAnsi="Arial" w:cs="Arial"/>
          <w:noProof/>
          <w:color w:val="000000" w:themeColor="text1"/>
        </w:rPr>
        <w:t>, 2006)</w:t>
      </w:r>
      <w:r w:rsidR="000D2B83" w:rsidRPr="00474A8D">
        <w:rPr>
          <w:rFonts w:ascii="Arial" w:eastAsia="DengXian" w:hAnsi="Arial" w:cs="Arial"/>
          <w:color w:val="000000" w:themeColor="text1"/>
        </w:rPr>
        <w:fldChar w:fldCharType="end"/>
      </w:r>
      <w:r w:rsidR="000D2B83" w:rsidRPr="00474A8D">
        <w:rPr>
          <w:rFonts w:ascii="Arial" w:eastAsia="DengXian" w:hAnsi="Arial" w:cs="Arial"/>
          <w:color w:val="000000" w:themeColor="text1"/>
        </w:rPr>
        <w:t>.</w:t>
      </w:r>
    </w:p>
    <w:p w14:paraId="1B46DC59" w14:textId="18AE899C" w:rsidR="00424901" w:rsidRDefault="004B5B29" w:rsidP="00EC6E42">
      <w:pPr>
        <w:spacing w:after="120" w:line="276" w:lineRule="auto"/>
        <w:jc w:val="both"/>
        <w:rPr>
          <w:rFonts w:ascii="Arial" w:hAnsi="Arial" w:cs="Arial"/>
        </w:rPr>
      </w:pPr>
      <w:r w:rsidRPr="004B5B29">
        <w:rPr>
          <w:rFonts w:ascii="Arial" w:hAnsi="Arial" w:cs="Arial"/>
        </w:rPr>
        <w:t xml:space="preserve">To investigate the localization of </w:t>
      </w:r>
      <w:r w:rsidR="00A730C1">
        <w:rPr>
          <w:rFonts w:ascii="Arial" w:hAnsi="Arial" w:cs="Arial"/>
        </w:rPr>
        <w:t>Nlgn1 and Nlgn2</w:t>
      </w:r>
      <w:r w:rsidR="00A06900">
        <w:rPr>
          <w:rFonts w:ascii="Arial" w:hAnsi="Arial" w:cs="Arial"/>
        </w:rPr>
        <w:t xml:space="preserve"> </w:t>
      </w:r>
      <w:r w:rsidR="00DB4906">
        <w:rPr>
          <w:rFonts w:ascii="Arial" w:hAnsi="Arial" w:cs="Arial"/>
        </w:rPr>
        <w:t xml:space="preserve">(that </w:t>
      </w:r>
      <w:r w:rsidR="00A06900">
        <w:rPr>
          <w:rFonts w:ascii="Arial" w:hAnsi="Arial" w:cs="Arial"/>
        </w:rPr>
        <w:t xml:space="preserve">are known to localize to </w:t>
      </w:r>
      <w:r w:rsidR="00DB4906">
        <w:rPr>
          <w:rFonts w:ascii="Arial" w:hAnsi="Arial" w:cs="Arial"/>
        </w:rPr>
        <w:t xml:space="preserve">specifically to </w:t>
      </w:r>
      <w:r w:rsidR="00A06900">
        <w:rPr>
          <w:rFonts w:ascii="Arial" w:hAnsi="Arial" w:cs="Arial"/>
        </w:rPr>
        <w:t>excitatory and inhibitory</w:t>
      </w:r>
      <w:r w:rsidRPr="004B5B29">
        <w:rPr>
          <w:rFonts w:ascii="Arial" w:hAnsi="Arial" w:cs="Arial"/>
        </w:rPr>
        <w:t xml:space="preserve"> synapses, </w:t>
      </w:r>
      <w:r w:rsidR="00A06900">
        <w:rPr>
          <w:rFonts w:ascii="Arial" w:hAnsi="Arial" w:cs="Arial"/>
        </w:rPr>
        <w:t>respectively</w:t>
      </w:r>
      <w:r w:rsidR="00DB4906">
        <w:rPr>
          <w:rFonts w:ascii="Arial" w:hAnsi="Arial" w:cs="Arial"/>
        </w:rPr>
        <w:t xml:space="preserve"> </w:t>
      </w:r>
      <w:r w:rsidR="003B2E91">
        <w:rPr>
          <w:rFonts w:ascii="Arial" w:hAnsi="Arial" w:cs="Arial"/>
        </w:rPr>
        <w:fldChar w:fldCharType="begin">
          <w:fldData xml:space="preserve">PEVuZE5vdGU+PENpdGU+PEF1dGhvcj5Tb25nPC9BdXRob3I+PFllYXI+MTk5OTwvWWVhcj48UmVj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</w:fldData>
        </w:fldChar>
      </w:r>
      <w:r w:rsidR="000D2B83">
        <w:rPr>
          <w:rFonts w:ascii="Arial" w:hAnsi="Arial" w:cs="Arial"/>
        </w:rPr>
        <w:instrText xml:space="preserve"> ADDIN EN.CITE </w:instrText>
      </w:r>
      <w:r w:rsidR="000D2B83">
        <w:rPr>
          <w:rFonts w:ascii="Arial" w:hAnsi="Arial" w:cs="Arial"/>
        </w:rPr>
        <w:fldChar w:fldCharType="begin">
          <w:fldData xml:space="preserve">PEVuZE5vdGU+PENpdGU+PEF1dGhvcj5Tb25nPC9BdXRob3I+PFllYXI+MTk5OTwvWWVhcj48UmVj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</w:fldData>
        </w:fldChar>
      </w:r>
      <w:r w:rsidR="000D2B83">
        <w:rPr>
          <w:rFonts w:ascii="Arial" w:hAnsi="Arial" w:cs="Arial"/>
        </w:rPr>
        <w:instrText xml:space="preserve"> ADDIN EN.CITE.DATA </w:instrText>
      </w:r>
      <w:r w:rsidR="000D2B83">
        <w:rPr>
          <w:rFonts w:ascii="Arial" w:hAnsi="Arial" w:cs="Arial"/>
        </w:rPr>
      </w:r>
      <w:r w:rsidR="000D2B83">
        <w:rPr>
          <w:rFonts w:ascii="Arial" w:hAnsi="Arial" w:cs="Arial"/>
        </w:rPr>
        <w:fldChar w:fldCharType="end"/>
      </w:r>
      <w:r w:rsidR="003B2E91">
        <w:rPr>
          <w:rFonts w:ascii="Arial" w:hAnsi="Arial" w:cs="Arial"/>
        </w:rPr>
      </w:r>
      <w:r w:rsidR="003B2E91">
        <w:rPr>
          <w:rFonts w:ascii="Arial" w:hAnsi="Arial" w:cs="Arial"/>
        </w:rPr>
        <w:fldChar w:fldCharType="separate"/>
      </w:r>
      <w:r w:rsidR="003B2E91">
        <w:rPr>
          <w:rFonts w:ascii="Arial" w:hAnsi="Arial" w:cs="Arial"/>
          <w:noProof/>
        </w:rPr>
        <w:t>(Graf</w:t>
      </w:r>
      <w:r w:rsidR="003B2E91" w:rsidRPr="003B2E91">
        <w:rPr>
          <w:rFonts w:ascii="Arial" w:hAnsi="Arial" w:cs="Arial"/>
          <w:i/>
          <w:noProof/>
        </w:rPr>
        <w:t xml:space="preserve"> et al.</w:t>
      </w:r>
      <w:r w:rsidR="003B2E91">
        <w:rPr>
          <w:rFonts w:ascii="Arial" w:hAnsi="Arial" w:cs="Arial"/>
          <w:noProof/>
        </w:rPr>
        <w:t>, 2004; Poulopoulos</w:t>
      </w:r>
      <w:r w:rsidR="003B2E91" w:rsidRPr="003B2E91">
        <w:rPr>
          <w:rFonts w:ascii="Arial" w:hAnsi="Arial" w:cs="Arial"/>
          <w:i/>
          <w:noProof/>
        </w:rPr>
        <w:t xml:space="preserve"> et al.</w:t>
      </w:r>
      <w:r w:rsidR="003B2E91">
        <w:rPr>
          <w:rFonts w:ascii="Arial" w:hAnsi="Arial" w:cs="Arial"/>
          <w:noProof/>
        </w:rPr>
        <w:t>, 2009; Song</w:t>
      </w:r>
      <w:r w:rsidR="003B2E91" w:rsidRPr="003B2E91">
        <w:rPr>
          <w:rFonts w:ascii="Arial" w:hAnsi="Arial" w:cs="Arial"/>
          <w:i/>
          <w:noProof/>
        </w:rPr>
        <w:t xml:space="preserve"> et al.</w:t>
      </w:r>
      <w:r w:rsidR="003B2E91">
        <w:rPr>
          <w:rFonts w:ascii="Arial" w:hAnsi="Arial" w:cs="Arial"/>
          <w:noProof/>
        </w:rPr>
        <w:t>, 1999; Varoqueaux</w:t>
      </w:r>
      <w:r w:rsidR="003B2E91" w:rsidRPr="003B2E91">
        <w:rPr>
          <w:rFonts w:ascii="Arial" w:hAnsi="Arial" w:cs="Arial"/>
          <w:i/>
          <w:noProof/>
        </w:rPr>
        <w:t xml:space="preserve"> et al.</w:t>
      </w:r>
      <w:r w:rsidR="003B2E91">
        <w:rPr>
          <w:rFonts w:ascii="Arial" w:hAnsi="Arial" w:cs="Arial"/>
          <w:noProof/>
        </w:rPr>
        <w:t>, 2004)</w:t>
      </w:r>
      <w:r w:rsidR="003B2E91">
        <w:rPr>
          <w:rFonts w:ascii="Arial" w:hAnsi="Arial" w:cs="Arial"/>
        </w:rPr>
        <w:fldChar w:fldCharType="end"/>
      </w:r>
      <w:r w:rsidR="003B2E91" w:rsidRPr="00CD0B94">
        <w:rPr>
          <w:rFonts w:ascii="Arial" w:hAnsi="Arial" w:cs="Arial"/>
          <w:color w:val="000000" w:themeColor="text1"/>
        </w:rPr>
        <w:t xml:space="preserve">), </w:t>
      </w:r>
      <w:r w:rsidR="00A06900">
        <w:rPr>
          <w:rFonts w:ascii="Arial" w:hAnsi="Arial" w:cs="Arial"/>
        </w:rPr>
        <w:t xml:space="preserve">in the absence of any other </w:t>
      </w:r>
      <w:proofErr w:type="spellStart"/>
      <w:r w:rsidR="00833939">
        <w:rPr>
          <w:rFonts w:ascii="Arial" w:hAnsi="Arial" w:cs="Arial"/>
        </w:rPr>
        <w:t>Nlgn</w:t>
      </w:r>
      <w:r w:rsidR="00A06900">
        <w:rPr>
          <w:rFonts w:ascii="Arial" w:hAnsi="Arial" w:cs="Arial"/>
        </w:rPr>
        <w:t>s</w:t>
      </w:r>
      <w:proofErr w:type="spellEnd"/>
      <w:r w:rsidR="00A06900">
        <w:rPr>
          <w:rFonts w:ascii="Arial" w:hAnsi="Arial" w:cs="Arial"/>
        </w:rPr>
        <w:t xml:space="preserve">, </w:t>
      </w:r>
      <w:r w:rsidRPr="004B5B29">
        <w:rPr>
          <w:rFonts w:ascii="Arial" w:hAnsi="Arial" w:cs="Arial"/>
        </w:rPr>
        <w:t xml:space="preserve">we </w:t>
      </w:r>
      <w:r w:rsidR="00A06900">
        <w:rPr>
          <w:rFonts w:ascii="Arial" w:hAnsi="Arial" w:cs="Arial"/>
        </w:rPr>
        <w:t xml:space="preserve">expressed </w:t>
      </w:r>
      <w:r w:rsidR="00A06900" w:rsidRPr="00941F64">
        <w:rPr>
          <w:rFonts w:ascii="Arial" w:hAnsi="Arial" w:cs="Arial"/>
        </w:rPr>
        <w:t>N-terminal</w:t>
      </w:r>
      <w:r w:rsidR="00DB4906">
        <w:rPr>
          <w:rFonts w:ascii="Arial" w:hAnsi="Arial" w:cs="Arial"/>
        </w:rPr>
        <w:t>ly</w:t>
      </w:r>
      <w:r w:rsidR="00A06900" w:rsidRPr="00941F64">
        <w:rPr>
          <w:rFonts w:ascii="Arial" w:hAnsi="Arial" w:cs="Arial"/>
        </w:rPr>
        <w:t xml:space="preserve"> hemagglutinin (HA)</w:t>
      </w:r>
      <w:r w:rsidR="00A06900">
        <w:rPr>
          <w:rFonts w:ascii="Arial" w:hAnsi="Arial" w:cs="Arial"/>
        </w:rPr>
        <w:t xml:space="preserve">-tagged, full-length </w:t>
      </w:r>
      <w:r w:rsidR="00833939">
        <w:rPr>
          <w:rFonts w:ascii="Arial" w:hAnsi="Arial" w:cs="Arial"/>
        </w:rPr>
        <w:t>Nlgn</w:t>
      </w:r>
      <w:r w:rsidR="00A06900">
        <w:rPr>
          <w:rFonts w:ascii="Arial" w:hAnsi="Arial" w:cs="Arial"/>
        </w:rPr>
        <w:t xml:space="preserve">1 </w:t>
      </w:r>
      <w:r w:rsidR="00DB4906">
        <w:rPr>
          <w:rFonts w:ascii="Arial" w:hAnsi="Arial" w:cs="Arial"/>
        </w:rPr>
        <w:t>or Nlgn</w:t>
      </w:r>
      <w:r w:rsidR="00A06900">
        <w:rPr>
          <w:rFonts w:ascii="Arial" w:hAnsi="Arial" w:cs="Arial"/>
        </w:rPr>
        <w:t xml:space="preserve">2 </w:t>
      </w:r>
      <w:r w:rsidR="00DB4906">
        <w:rPr>
          <w:rFonts w:ascii="Arial" w:hAnsi="Arial" w:cs="Arial"/>
        </w:rPr>
        <w:t xml:space="preserve">under control of </w:t>
      </w:r>
      <w:r w:rsidR="00A06900">
        <w:rPr>
          <w:rFonts w:ascii="Arial" w:hAnsi="Arial" w:cs="Arial"/>
        </w:rPr>
        <w:t xml:space="preserve">the </w:t>
      </w:r>
      <w:proofErr w:type="spellStart"/>
      <w:r w:rsidR="00A06900">
        <w:rPr>
          <w:rFonts w:ascii="Arial" w:hAnsi="Arial" w:cs="Arial"/>
        </w:rPr>
        <w:t>Synapsin</w:t>
      </w:r>
      <w:proofErr w:type="spellEnd"/>
      <w:r w:rsidR="00A06900">
        <w:rPr>
          <w:rFonts w:ascii="Arial" w:hAnsi="Arial" w:cs="Arial"/>
        </w:rPr>
        <w:t xml:space="preserve"> promoter in hippocampal neurons </w:t>
      </w:r>
      <w:r w:rsidR="00DB4906">
        <w:rPr>
          <w:rFonts w:ascii="Arial" w:hAnsi="Arial" w:cs="Arial"/>
        </w:rPr>
        <w:t xml:space="preserve">after Cre-mediated deletion of all endogenous </w:t>
      </w:r>
      <w:proofErr w:type="spellStart"/>
      <w:r w:rsidR="00DB4906">
        <w:rPr>
          <w:rFonts w:ascii="Arial" w:hAnsi="Arial" w:cs="Arial"/>
        </w:rPr>
        <w:t>Nlgns</w:t>
      </w:r>
      <w:proofErr w:type="spellEnd"/>
      <w:r w:rsidR="00DB4906">
        <w:rPr>
          <w:rFonts w:ascii="Arial" w:hAnsi="Arial" w:cs="Arial"/>
        </w:rPr>
        <w:t xml:space="preserve"> </w:t>
      </w:r>
      <w:r w:rsidR="00A06900" w:rsidRPr="004F04F1">
        <w:rPr>
          <w:rFonts w:ascii="Arial" w:hAnsi="Arial" w:cs="Arial"/>
        </w:rPr>
        <w:t>(Fig</w:t>
      </w:r>
      <w:r w:rsidR="004543CD" w:rsidRPr="004F04F1">
        <w:rPr>
          <w:rFonts w:ascii="Arial" w:hAnsi="Arial" w:cs="Arial"/>
        </w:rPr>
        <w:t>.</w:t>
      </w:r>
      <w:r w:rsidR="00A06900" w:rsidRPr="004F04F1">
        <w:rPr>
          <w:rFonts w:ascii="Arial" w:hAnsi="Arial" w:cs="Arial"/>
        </w:rPr>
        <w:t xml:space="preserve"> 1B)</w:t>
      </w:r>
      <w:r w:rsidR="00A06900">
        <w:rPr>
          <w:rFonts w:ascii="Arial" w:hAnsi="Arial" w:cs="Arial"/>
        </w:rPr>
        <w:t xml:space="preserve">. Co-labeling with excitatory and inhibitory synapse markers allowed us to assess the specific targeting of </w:t>
      </w:r>
      <w:r w:rsidR="00A730C1">
        <w:rPr>
          <w:rFonts w:ascii="Arial" w:hAnsi="Arial" w:cs="Arial"/>
        </w:rPr>
        <w:t>Nlgn1 and Nlgn2</w:t>
      </w:r>
      <w:r w:rsidR="00A06900">
        <w:rPr>
          <w:rFonts w:ascii="Arial" w:hAnsi="Arial" w:cs="Arial"/>
        </w:rPr>
        <w:t xml:space="preserve"> by fluorescence imaging. </w:t>
      </w:r>
      <w:r w:rsidR="009444C6">
        <w:rPr>
          <w:rFonts w:ascii="Arial" w:hAnsi="Arial" w:cs="Arial"/>
        </w:rPr>
        <w:t>W</w:t>
      </w:r>
      <w:r w:rsidR="00EE6B6C">
        <w:rPr>
          <w:rFonts w:ascii="Arial" w:hAnsi="Arial" w:cs="Arial"/>
        </w:rPr>
        <w:t xml:space="preserve">e detected strong expression of the infected </w:t>
      </w:r>
      <w:r w:rsidR="00833939">
        <w:rPr>
          <w:rFonts w:ascii="Arial" w:hAnsi="Arial" w:cs="Arial"/>
        </w:rPr>
        <w:t>Nlgn</w:t>
      </w:r>
      <w:r w:rsidR="00EE6B6C">
        <w:rPr>
          <w:rFonts w:ascii="Arial" w:hAnsi="Arial" w:cs="Arial"/>
        </w:rPr>
        <w:t xml:space="preserve">1 and </w:t>
      </w:r>
      <w:r w:rsidR="00833939">
        <w:rPr>
          <w:rFonts w:ascii="Arial" w:hAnsi="Arial" w:cs="Arial"/>
        </w:rPr>
        <w:t>Nlgn</w:t>
      </w:r>
      <w:r w:rsidR="00EE6B6C">
        <w:rPr>
          <w:rFonts w:ascii="Arial" w:hAnsi="Arial" w:cs="Arial"/>
        </w:rPr>
        <w:t xml:space="preserve">2 on </w:t>
      </w:r>
      <w:r w:rsidR="009444C6">
        <w:rPr>
          <w:rFonts w:ascii="Arial" w:hAnsi="Arial" w:cs="Arial"/>
        </w:rPr>
        <w:t xml:space="preserve">MAP2-positive </w:t>
      </w:r>
      <w:r w:rsidR="00EE6B6C">
        <w:rPr>
          <w:rFonts w:ascii="Arial" w:hAnsi="Arial" w:cs="Arial"/>
        </w:rPr>
        <w:t>dendrites</w:t>
      </w:r>
      <w:r w:rsidR="009444C6">
        <w:rPr>
          <w:rFonts w:ascii="Arial" w:hAnsi="Arial" w:cs="Arial"/>
        </w:rPr>
        <w:t xml:space="preserve"> in a punctate pattern (</w:t>
      </w:r>
      <w:r w:rsidR="009444C6" w:rsidRPr="004F04F1">
        <w:rPr>
          <w:rFonts w:ascii="Arial" w:hAnsi="Arial" w:cs="Arial"/>
        </w:rPr>
        <w:t>Fig. 1C-F</w:t>
      </w:r>
      <w:r w:rsidR="009444C6">
        <w:rPr>
          <w:rFonts w:ascii="Arial" w:hAnsi="Arial" w:cs="Arial"/>
        </w:rPr>
        <w:t xml:space="preserve">). We also co-stained HA with </w:t>
      </w:r>
      <w:r w:rsidR="009B2B7D">
        <w:rPr>
          <w:rFonts w:ascii="Arial" w:hAnsi="Arial" w:cs="Arial"/>
        </w:rPr>
        <w:t>Homer1 or Gephyrin as markers of excitatory and inhibitory synapses, respectively</w:t>
      </w:r>
      <w:r w:rsidR="00A9436E">
        <w:rPr>
          <w:rFonts w:ascii="Arial" w:hAnsi="Arial" w:cs="Arial"/>
        </w:rPr>
        <w:t xml:space="preserve"> </w:t>
      </w:r>
      <w:r w:rsidR="00A9436E" w:rsidRPr="004F04F1">
        <w:rPr>
          <w:rFonts w:ascii="Arial" w:hAnsi="Arial" w:cs="Arial"/>
        </w:rPr>
        <w:t>(Fig</w:t>
      </w:r>
      <w:r w:rsidR="004543CD">
        <w:rPr>
          <w:rFonts w:ascii="Arial" w:hAnsi="Arial" w:cs="Arial"/>
        </w:rPr>
        <w:t>.</w:t>
      </w:r>
      <w:r w:rsidR="00A9436E" w:rsidRPr="004F04F1">
        <w:rPr>
          <w:rFonts w:ascii="Arial" w:hAnsi="Arial" w:cs="Arial"/>
        </w:rPr>
        <w:t xml:space="preserve"> 1C</w:t>
      </w:r>
      <w:r w:rsidR="009B0C68" w:rsidRPr="004F04F1">
        <w:rPr>
          <w:rFonts w:ascii="Arial" w:hAnsi="Arial" w:cs="Arial"/>
        </w:rPr>
        <w:t xml:space="preserve"> and </w:t>
      </w:r>
      <w:r w:rsidR="00DB4906" w:rsidRPr="004F04F1">
        <w:rPr>
          <w:rFonts w:ascii="Arial" w:hAnsi="Arial" w:cs="Arial"/>
        </w:rPr>
        <w:t>1</w:t>
      </w:r>
      <w:r w:rsidR="00A9436E" w:rsidRPr="004F04F1">
        <w:rPr>
          <w:rFonts w:ascii="Arial" w:hAnsi="Arial" w:cs="Arial"/>
        </w:rPr>
        <w:t>E)</w:t>
      </w:r>
      <w:r w:rsidR="009B2B7D">
        <w:rPr>
          <w:rFonts w:ascii="Arial" w:hAnsi="Arial" w:cs="Arial"/>
        </w:rPr>
        <w:t>.</w:t>
      </w:r>
      <w:r w:rsidR="0069447F">
        <w:rPr>
          <w:rFonts w:ascii="Arial" w:hAnsi="Arial" w:cs="Arial"/>
        </w:rPr>
        <w:t xml:space="preserve"> </w:t>
      </w:r>
      <w:r w:rsidR="00D61FEF">
        <w:rPr>
          <w:rFonts w:ascii="Arial" w:hAnsi="Arial" w:cs="Arial"/>
        </w:rPr>
        <w:t xml:space="preserve">Consistent with </w:t>
      </w:r>
      <w:r w:rsidR="009444C6">
        <w:rPr>
          <w:rFonts w:ascii="Arial" w:hAnsi="Arial" w:cs="Arial"/>
        </w:rPr>
        <w:t>reports about</w:t>
      </w:r>
      <w:r w:rsidR="00054E94">
        <w:rPr>
          <w:rFonts w:ascii="Arial" w:hAnsi="Arial" w:cs="Arial"/>
        </w:rPr>
        <w:t xml:space="preserve"> </w:t>
      </w:r>
      <w:r w:rsidR="00D61FEF" w:rsidRPr="00D61FEF">
        <w:rPr>
          <w:rFonts w:ascii="Arial" w:hAnsi="Arial" w:cs="Arial"/>
        </w:rPr>
        <w:t xml:space="preserve">endogenous </w:t>
      </w:r>
      <w:r w:rsidR="00833939">
        <w:rPr>
          <w:rFonts w:ascii="Arial" w:hAnsi="Arial" w:cs="Arial"/>
        </w:rPr>
        <w:t>Nlgn</w:t>
      </w:r>
      <w:r w:rsidR="00054E94">
        <w:rPr>
          <w:rFonts w:ascii="Arial" w:hAnsi="Arial" w:cs="Arial"/>
        </w:rPr>
        <w:t xml:space="preserve">1 and </w:t>
      </w:r>
      <w:r w:rsidR="00833939">
        <w:rPr>
          <w:rFonts w:ascii="Arial" w:hAnsi="Arial" w:cs="Arial"/>
        </w:rPr>
        <w:t>Nlgn</w:t>
      </w:r>
      <w:r w:rsidR="00054E94">
        <w:rPr>
          <w:rFonts w:ascii="Arial" w:hAnsi="Arial" w:cs="Arial"/>
        </w:rPr>
        <w:t>2</w:t>
      </w:r>
      <w:r w:rsidR="009444C6">
        <w:rPr>
          <w:rFonts w:ascii="Arial" w:hAnsi="Arial" w:cs="Arial"/>
        </w:rPr>
        <w:t xml:space="preserve"> </w:t>
      </w:r>
      <w:r w:rsidR="00D61FEF">
        <w:rPr>
          <w:rFonts w:ascii="Arial" w:hAnsi="Arial" w:cs="Arial"/>
        </w:rPr>
        <w:fldChar w:fldCharType="begin">
          <w:fldData xml:space="preserve">PEVuZE5vdGU+PENpdGU+PEF1dGhvcj5Tb25nPC9BdXRob3I+PFllYXI+MTk5OTwvWWVhcj48UmVj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</w:fldData>
        </w:fldChar>
      </w:r>
      <w:r w:rsidR="000D2B83">
        <w:rPr>
          <w:rFonts w:ascii="Arial" w:hAnsi="Arial" w:cs="Arial"/>
        </w:rPr>
        <w:instrText xml:space="preserve"> ADDIN EN.CITE </w:instrText>
      </w:r>
      <w:r w:rsidR="000D2B83">
        <w:rPr>
          <w:rFonts w:ascii="Arial" w:hAnsi="Arial" w:cs="Arial"/>
        </w:rPr>
        <w:fldChar w:fldCharType="begin">
          <w:fldData xml:space="preserve">PEVuZE5vdGU+PENpdGU+PEF1dGhvcj5Tb25nPC9BdXRob3I+PFllYXI+MTk5OTwvWWVhcj48UmVj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</w:fldData>
        </w:fldChar>
      </w:r>
      <w:r w:rsidR="000D2B83">
        <w:rPr>
          <w:rFonts w:ascii="Arial" w:hAnsi="Arial" w:cs="Arial"/>
        </w:rPr>
        <w:instrText xml:space="preserve"> ADDIN EN.CITE.DATA </w:instrText>
      </w:r>
      <w:r w:rsidR="000D2B83">
        <w:rPr>
          <w:rFonts w:ascii="Arial" w:hAnsi="Arial" w:cs="Arial"/>
        </w:rPr>
      </w:r>
      <w:r w:rsidR="000D2B83">
        <w:rPr>
          <w:rFonts w:ascii="Arial" w:hAnsi="Arial" w:cs="Arial"/>
        </w:rPr>
        <w:fldChar w:fldCharType="end"/>
      </w:r>
      <w:r w:rsidR="00D61FEF">
        <w:rPr>
          <w:rFonts w:ascii="Arial" w:hAnsi="Arial" w:cs="Arial"/>
        </w:rPr>
      </w:r>
      <w:r w:rsidR="00D61FEF">
        <w:rPr>
          <w:rFonts w:ascii="Arial" w:hAnsi="Arial" w:cs="Arial"/>
        </w:rPr>
        <w:fldChar w:fldCharType="separate"/>
      </w:r>
      <w:r w:rsidR="00DA154F">
        <w:rPr>
          <w:rFonts w:ascii="Arial" w:hAnsi="Arial" w:cs="Arial"/>
          <w:noProof/>
        </w:rPr>
        <w:t>(Song</w:t>
      </w:r>
      <w:r w:rsidR="00DA154F" w:rsidRPr="00DA154F">
        <w:rPr>
          <w:rFonts w:ascii="Arial" w:hAnsi="Arial" w:cs="Arial"/>
          <w:i/>
          <w:noProof/>
        </w:rPr>
        <w:t xml:space="preserve"> et al.</w:t>
      </w:r>
      <w:r w:rsidR="00DA154F">
        <w:rPr>
          <w:rFonts w:ascii="Arial" w:hAnsi="Arial" w:cs="Arial"/>
          <w:noProof/>
        </w:rPr>
        <w:t>, 1999; Varoqueaux</w:t>
      </w:r>
      <w:r w:rsidR="00DA154F" w:rsidRPr="00DA154F">
        <w:rPr>
          <w:rFonts w:ascii="Arial" w:hAnsi="Arial" w:cs="Arial"/>
          <w:i/>
          <w:noProof/>
        </w:rPr>
        <w:t xml:space="preserve"> et al.</w:t>
      </w:r>
      <w:r w:rsidR="00DA154F">
        <w:rPr>
          <w:rFonts w:ascii="Arial" w:hAnsi="Arial" w:cs="Arial"/>
          <w:noProof/>
        </w:rPr>
        <w:t>, 2004)</w:t>
      </w:r>
      <w:r w:rsidR="00D61FEF">
        <w:rPr>
          <w:rFonts w:ascii="Arial" w:hAnsi="Arial" w:cs="Arial"/>
        </w:rPr>
        <w:fldChar w:fldCharType="end"/>
      </w:r>
      <w:r w:rsidR="00D61FEF">
        <w:rPr>
          <w:rFonts w:ascii="Arial" w:hAnsi="Arial" w:cs="Arial"/>
        </w:rPr>
        <w:t xml:space="preserve">, </w:t>
      </w:r>
      <w:r w:rsidR="00535C12">
        <w:rPr>
          <w:rFonts w:ascii="Arial" w:hAnsi="Arial" w:cs="Arial"/>
        </w:rPr>
        <w:t xml:space="preserve">we </w:t>
      </w:r>
      <w:r w:rsidR="000867E6">
        <w:rPr>
          <w:rFonts w:ascii="Arial" w:hAnsi="Arial" w:cs="Arial"/>
        </w:rPr>
        <w:t>found</w:t>
      </w:r>
      <w:r w:rsidR="00535C12">
        <w:rPr>
          <w:rFonts w:ascii="Arial" w:hAnsi="Arial" w:cs="Arial"/>
        </w:rPr>
        <w:t xml:space="preserve"> that in the </w:t>
      </w:r>
      <w:r w:rsidR="009444C6">
        <w:rPr>
          <w:rFonts w:ascii="Arial" w:hAnsi="Arial" w:cs="Arial"/>
        </w:rPr>
        <w:t xml:space="preserve">absence of endogenous </w:t>
      </w:r>
      <w:proofErr w:type="spellStart"/>
      <w:r w:rsidR="00833939">
        <w:rPr>
          <w:rFonts w:ascii="Arial" w:hAnsi="Arial" w:cs="Arial"/>
        </w:rPr>
        <w:t>Nlgn</w:t>
      </w:r>
      <w:r w:rsidR="009444C6">
        <w:rPr>
          <w:rFonts w:ascii="Arial" w:hAnsi="Arial" w:cs="Arial"/>
        </w:rPr>
        <w:t>s</w:t>
      </w:r>
      <w:proofErr w:type="spellEnd"/>
      <w:r w:rsidR="00535C12">
        <w:rPr>
          <w:rFonts w:ascii="Arial" w:hAnsi="Arial" w:cs="Arial"/>
        </w:rPr>
        <w:t xml:space="preserve">, </w:t>
      </w:r>
      <w:r w:rsidR="007B29FF">
        <w:rPr>
          <w:rFonts w:ascii="Arial" w:hAnsi="Arial" w:cs="Arial"/>
        </w:rPr>
        <w:t xml:space="preserve">the majority of </w:t>
      </w:r>
      <w:r w:rsidR="009444C6">
        <w:rPr>
          <w:rFonts w:ascii="Arial" w:hAnsi="Arial" w:cs="Arial"/>
        </w:rPr>
        <w:t>HA-</w:t>
      </w:r>
      <w:r w:rsidR="00833939">
        <w:rPr>
          <w:rFonts w:ascii="Arial" w:hAnsi="Arial" w:cs="Arial"/>
        </w:rPr>
        <w:t>Nlgn</w:t>
      </w:r>
      <w:r w:rsidR="00D61FEF">
        <w:rPr>
          <w:rFonts w:ascii="Arial" w:hAnsi="Arial" w:cs="Arial"/>
        </w:rPr>
        <w:t>1</w:t>
      </w:r>
      <w:r w:rsidR="009444C6">
        <w:rPr>
          <w:rFonts w:ascii="Arial" w:hAnsi="Arial" w:cs="Arial"/>
        </w:rPr>
        <w:t xml:space="preserve"> </w:t>
      </w:r>
      <w:r w:rsidR="007B29FF">
        <w:rPr>
          <w:rFonts w:ascii="Arial" w:hAnsi="Arial" w:cs="Arial"/>
        </w:rPr>
        <w:t xml:space="preserve">puncta </w:t>
      </w:r>
      <w:r w:rsidR="009444C6">
        <w:rPr>
          <w:rFonts w:ascii="Arial" w:hAnsi="Arial" w:cs="Arial"/>
        </w:rPr>
        <w:t>were</w:t>
      </w:r>
      <w:r w:rsidR="007B29FF">
        <w:rPr>
          <w:rFonts w:ascii="Arial" w:hAnsi="Arial" w:cs="Arial"/>
        </w:rPr>
        <w:t xml:space="preserve"> co-localized with Homer1</w:t>
      </w:r>
      <w:r w:rsidR="000867E6">
        <w:rPr>
          <w:rFonts w:ascii="Arial" w:hAnsi="Arial" w:cs="Arial"/>
        </w:rPr>
        <w:t xml:space="preserve">, representing </w:t>
      </w:r>
      <w:r w:rsidR="007B29FF" w:rsidRPr="004F04F1">
        <w:rPr>
          <w:rFonts w:ascii="Arial" w:hAnsi="Arial" w:cs="Arial"/>
        </w:rPr>
        <w:t>~60%</w:t>
      </w:r>
      <w:r w:rsidR="000867E6" w:rsidRPr="004F04F1">
        <w:rPr>
          <w:rFonts w:ascii="Arial" w:hAnsi="Arial" w:cs="Arial"/>
        </w:rPr>
        <w:t xml:space="preserve"> </w:t>
      </w:r>
      <w:r w:rsidR="000867E6">
        <w:rPr>
          <w:rFonts w:ascii="Arial" w:hAnsi="Arial" w:cs="Arial"/>
        </w:rPr>
        <w:t xml:space="preserve">of the observed puncta. In contrast, </w:t>
      </w:r>
      <w:r w:rsidR="00DB4906">
        <w:rPr>
          <w:rFonts w:ascii="Arial" w:hAnsi="Arial" w:cs="Arial"/>
        </w:rPr>
        <w:t>HA-</w:t>
      </w:r>
      <w:r w:rsidR="00833939">
        <w:rPr>
          <w:rFonts w:ascii="Arial" w:hAnsi="Arial" w:cs="Arial"/>
        </w:rPr>
        <w:t>Nlgn</w:t>
      </w:r>
      <w:r w:rsidR="000867E6">
        <w:rPr>
          <w:rFonts w:ascii="Arial" w:hAnsi="Arial" w:cs="Arial"/>
        </w:rPr>
        <w:t xml:space="preserve">1 puncta showed </w:t>
      </w:r>
      <w:r w:rsidR="00DB4906">
        <w:rPr>
          <w:rFonts w:ascii="Arial" w:hAnsi="Arial" w:cs="Arial"/>
        </w:rPr>
        <w:t xml:space="preserve">little </w:t>
      </w:r>
      <w:r w:rsidR="000867E6">
        <w:rPr>
          <w:rFonts w:ascii="Arial" w:hAnsi="Arial" w:cs="Arial"/>
        </w:rPr>
        <w:t xml:space="preserve">co-localization </w:t>
      </w:r>
      <w:r w:rsidR="007B29FF">
        <w:rPr>
          <w:rFonts w:ascii="Arial" w:hAnsi="Arial" w:cs="Arial"/>
        </w:rPr>
        <w:t>with Gephyrin</w:t>
      </w:r>
      <w:r w:rsidR="000867E6">
        <w:rPr>
          <w:rFonts w:ascii="Arial" w:hAnsi="Arial" w:cs="Arial"/>
        </w:rPr>
        <w:t>, accounting for</w:t>
      </w:r>
      <w:r w:rsidR="009444C6">
        <w:rPr>
          <w:rFonts w:ascii="Arial" w:hAnsi="Arial" w:cs="Arial"/>
        </w:rPr>
        <w:t xml:space="preserve"> only</w:t>
      </w:r>
      <w:r w:rsidR="007B29FF">
        <w:rPr>
          <w:rFonts w:ascii="Arial" w:hAnsi="Arial" w:cs="Arial"/>
        </w:rPr>
        <w:t xml:space="preserve"> </w:t>
      </w:r>
      <w:r w:rsidR="007B29FF" w:rsidRPr="004F04F1">
        <w:rPr>
          <w:rFonts w:ascii="Arial" w:hAnsi="Arial" w:cs="Arial"/>
        </w:rPr>
        <w:t>~27%</w:t>
      </w:r>
      <w:r w:rsidR="000867E6" w:rsidRPr="004F04F1">
        <w:rPr>
          <w:rFonts w:ascii="Arial" w:hAnsi="Arial" w:cs="Arial"/>
        </w:rPr>
        <w:t xml:space="preserve"> </w:t>
      </w:r>
      <w:r w:rsidR="000867E6">
        <w:rPr>
          <w:rFonts w:ascii="Arial" w:hAnsi="Arial" w:cs="Arial"/>
        </w:rPr>
        <w:t xml:space="preserve">of the observed puncta. </w:t>
      </w:r>
      <w:r w:rsidR="009444C6">
        <w:rPr>
          <w:rFonts w:ascii="Arial" w:hAnsi="Arial" w:cs="Arial"/>
        </w:rPr>
        <w:t>HA-</w:t>
      </w:r>
      <w:r w:rsidR="00833939">
        <w:rPr>
          <w:rFonts w:ascii="Arial" w:hAnsi="Arial" w:cs="Arial"/>
        </w:rPr>
        <w:t>Nlgn</w:t>
      </w:r>
      <w:r w:rsidR="000867E6" w:rsidRPr="000867E6">
        <w:rPr>
          <w:rFonts w:ascii="Arial" w:hAnsi="Arial" w:cs="Arial"/>
        </w:rPr>
        <w:t>2 puncta</w:t>
      </w:r>
      <w:r w:rsidR="00DB4906">
        <w:rPr>
          <w:rFonts w:ascii="Arial" w:hAnsi="Arial" w:cs="Arial"/>
        </w:rPr>
        <w:t>, conversely,</w:t>
      </w:r>
      <w:r w:rsidR="000867E6" w:rsidRPr="000867E6">
        <w:rPr>
          <w:rFonts w:ascii="Arial" w:hAnsi="Arial" w:cs="Arial"/>
        </w:rPr>
        <w:t xml:space="preserve"> predominantly co-localized with Gephyrin, with </w:t>
      </w:r>
      <w:r w:rsidR="000867E6" w:rsidRPr="004F04F1">
        <w:rPr>
          <w:rFonts w:ascii="Arial" w:hAnsi="Arial" w:cs="Arial"/>
        </w:rPr>
        <w:t xml:space="preserve">~59% </w:t>
      </w:r>
      <w:r w:rsidR="000867E6" w:rsidRPr="000867E6">
        <w:rPr>
          <w:rFonts w:ascii="Arial" w:hAnsi="Arial" w:cs="Arial"/>
        </w:rPr>
        <w:t xml:space="preserve">of the puncta showing this co-localization. </w:t>
      </w:r>
      <w:r w:rsidR="00DB4906">
        <w:rPr>
          <w:rFonts w:ascii="Arial" w:hAnsi="Arial" w:cs="Arial"/>
        </w:rPr>
        <w:t>O</w:t>
      </w:r>
      <w:r w:rsidR="000867E6" w:rsidRPr="000867E6">
        <w:rPr>
          <w:rFonts w:ascii="Arial" w:hAnsi="Arial" w:cs="Arial"/>
        </w:rPr>
        <w:t xml:space="preserve">nly </w:t>
      </w:r>
      <w:r w:rsidR="00E7194A" w:rsidRPr="004F04F1">
        <w:rPr>
          <w:rFonts w:ascii="Arial" w:hAnsi="Arial" w:cs="Arial" w:hint="eastAsia"/>
        </w:rPr>
        <w:t>~</w:t>
      </w:r>
      <w:r w:rsidR="000867E6" w:rsidRPr="004F04F1">
        <w:rPr>
          <w:rFonts w:ascii="Arial" w:hAnsi="Arial" w:cs="Arial"/>
        </w:rPr>
        <w:t xml:space="preserve">28% </w:t>
      </w:r>
      <w:r w:rsidR="000867E6" w:rsidRPr="000867E6">
        <w:rPr>
          <w:rFonts w:ascii="Arial" w:hAnsi="Arial" w:cs="Arial"/>
        </w:rPr>
        <w:t xml:space="preserve">of </w:t>
      </w:r>
      <w:r w:rsidR="009444C6">
        <w:rPr>
          <w:rFonts w:ascii="Arial" w:hAnsi="Arial" w:cs="Arial"/>
        </w:rPr>
        <w:t>HA-</w:t>
      </w:r>
      <w:r w:rsidR="00833939">
        <w:rPr>
          <w:rFonts w:ascii="Arial" w:hAnsi="Arial" w:cs="Arial"/>
        </w:rPr>
        <w:t>Nlgn</w:t>
      </w:r>
      <w:r w:rsidR="000867E6" w:rsidRPr="000867E6">
        <w:rPr>
          <w:rFonts w:ascii="Arial" w:hAnsi="Arial" w:cs="Arial"/>
        </w:rPr>
        <w:t>2</w:t>
      </w:r>
      <w:r w:rsidR="00A45345">
        <w:rPr>
          <w:rFonts w:ascii="Arial" w:hAnsi="Arial" w:cs="Arial"/>
        </w:rPr>
        <w:t xml:space="preserve"> </w:t>
      </w:r>
      <w:r w:rsidR="000867E6" w:rsidRPr="000867E6">
        <w:rPr>
          <w:rFonts w:ascii="Arial" w:hAnsi="Arial" w:cs="Arial"/>
        </w:rPr>
        <w:t>puncta co-localized with Homer1</w:t>
      </w:r>
      <w:r w:rsidR="000867E6">
        <w:rPr>
          <w:rFonts w:ascii="Arial" w:hAnsi="Arial" w:cs="Arial"/>
        </w:rPr>
        <w:t xml:space="preserve"> </w:t>
      </w:r>
      <w:r w:rsidR="00256669" w:rsidRPr="004F04F1">
        <w:rPr>
          <w:rFonts w:ascii="Arial" w:hAnsi="Arial" w:cs="Arial"/>
        </w:rPr>
        <w:t>(Fig</w:t>
      </w:r>
      <w:r w:rsidR="00330312">
        <w:rPr>
          <w:rFonts w:ascii="Arial" w:hAnsi="Arial" w:cs="Arial"/>
        </w:rPr>
        <w:t xml:space="preserve">. </w:t>
      </w:r>
      <w:r w:rsidR="00256669" w:rsidRPr="004F04F1">
        <w:rPr>
          <w:rFonts w:ascii="Arial" w:hAnsi="Arial" w:cs="Arial"/>
        </w:rPr>
        <w:t>1D</w:t>
      </w:r>
      <w:r w:rsidR="00330312">
        <w:rPr>
          <w:rFonts w:ascii="Arial" w:hAnsi="Arial" w:cs="Arial"/>
        </w:rPr>
        <w:t xml:space="preserve"> and </w:t>
      </w:r>
      <w:r w:rsidR="00256669" w:rsidRPr="004F04F1">
        <w:rPr>
          <w:rFonts w:ascii="Arial" w:hAnsi="Arial" w:cs="Arial"/>
        </w:rPr>
        <w:t>F)</w:t>
      </w:r>
      <w:r w:rsidR="00256669">
        <w:rPr>
          <w:rFonts w:ascii="Arial" w:hAnsi="Arial" w:cs="Arial"/>
        </w:rPr>
        <w:t>.</w:t>
      </w:r>
      <w:r w:rsidR="00F64BC8">
        <w:rPr>
          <w:rFonts w:ascii="Arial" w:hAnsi="Arial" w:cs="Arial"/>
        </w:rPr>
        <w:t xml:space="preserve"> </w:t>
      </w:r>
      <w:r w:rsidR="00F64BC8" w:rsidRPr="00474A8D">
        <w:rPr>
          <w:rFonts w:ascii="Arial" w:hAnsi="Arial" w:cs="Arial"/>
          <w:color w:val="000000" w:themeColor="text1"/>
        </w:rPr>
        <w:t xml:space="preserve">We also analyzed the colocalization of Homer1 and Gephyrin to address synapse specificity at the confocal level. We found </w:t>
      </w:r>
      <w:r w:rsidR="00405973" w:rsidRPr="00474A8D">
        <w:rPr>
          <w:rFonts w:ascii="Arial" w:hAnsi="Arial" w:cs="Arial"/>
          <w:color w:val="000000" w:themeColor="text1"/>
        </w:rPr>
        <w:t>~</w:t>
      </w:r>
      <w:r w:rsidR="002804B5" w:rsidRPr="00474A8D">
        <w:rPr>
          <w:rFonts w:ascii="Arial" w:hAnsi="Arial" w:cs="Arial"/>
          <w:color w:val="000000" w:themeColor="text1"/>
        </w:rPr>
        <w:t>21</w:t>
      </w:r>
      <w:r w:rsidR="00405973" w:rsidRPr="00474A8D">
        <w:rPr>
          <w:rFonts w:ascii="Arial" w:hAnsi="Arial" w:cs="Arial"/>
          <w:color w:val="000000" w:themeColor="text1"/>
        </w:rPr>
        <w:t>% Homer1 co-localization with Gephyrin and ~</w:t>
      </w:r>
      <w:r w:rsidR="002804B5" w:rsidRPr="00474A8D">
        <w:rPr>
          <w:rFonts w:ascii="Arial" w:hAnsi="Arial" w:cs="Arial"/>
          <w:color w:val="000000" w:themeColor="text1"/>
        </w:rPr>
        <w:t>30</w:t>
      </w:r>
      <w:r w:rsidR="00405973" w:rsidRPr="00474A8D">
        <w:rPr>
          <w:rFonts w:ascii="Arial" w:hAnsi="Arial" w:cs="Arial"/>
          <w:color w:val="000000" w:themeColor="text1"/>
        </w:rPr>
        <w:t xml:space="preserve">% Gephyrin co-localization with Homer1 </w:t>
      </w:r>
      <w:r w:rsidR="00405973" w:rsidRPr="00CC3145">
        <w:rPr>
          <w:rFonts w:ascii="Arial" w:hAnsi="Arial" w:cs="Arial"/>
          <w:color w:val="4472C4" w:themeColor="accent1"/>
        </w:rPr>
        <w:t>(Fig</w:t>
      </w:r>
      <w:r w:rsidR="00330312" w:rsidRPr="00CC3145">
        <w:rPr>
          <w:rFonts w:ascii="Arial" w:hAnsi="Arial" w:cs="Arial"/>
          <w:color w:val="4472C4" w:themeColor="accent1"/>
        </w:rPr>
        <w:t xml:space="preserve">. </w:t>
      </w:r>
      <w:r w:rsidR="00405973" w:rsidRPr="00CC3145">
        <w:rPr>
          <w:rFonts w:ascii="Arial" w:hAnsi="Arial" w:cs="Arial"/>
          <w:color w:val="4472C4" w:themeColor="accent1"/>
        </w:rPr>
        <w:t>EV1</w:t>
      </w:r>
      <w:r w:rsidR="002804B5" w:rsidRPr="00CC3145">
        <w:rPr>
          <w:rFonts w:ascii="Arial" w:hAnsi="Arial" w:cs="Arial"/>
          <w:color w:val="4472C4" w:themeColor="accent1"/>
        </w:rPr>
        <w:t>C</w:t>
      </w:r>
      <w:r w:rsidR="00405973" w:rsidRPr="00CC3145">
        <w:rPr>
          <w:rFonts w:ascii="Arial" w:hAnsi="Arial" w:cs="Arial"/>
          <w:color w:val="4472C4" w:themeColor="accent1"/>
        </w:rPr>
        <w:t xml:space="preserve"> and </w:t>
      </w:r>
      <w:r w:rsidR="002804B5" w:rsidRPr="00CC3145">
        <w:rPr>
          <w:rFonts w:ascii="Arial" w:hAnsi="Arial" w:cs="Arial"/>
          <w:color w:val="4472C4" w:themeColor="accent1"/>
        </w:rPr>
        <w:t>D</w:t>
      </w:r>
      <w:r w:rsidR="00405973" w:rsidRPr="00CC3145">
        <w:rPr>
          <w:rFonts w:ascii="Arial" w:hAnsi="Arial" w:cs="Arial"/>
          <w:color w:val="4472C4" w:themeColor="accent1"/>
        </w:rPr>
        <w:t>)</w:t>
      </w:r>
      <w:r w:rsidR="00405973" w:rsidRPr="00474A8D">
        <w:rPr>
          <w:rFonts w:ascii="Arial" w:hAnsi="Arial" w:cs="Arial"/>
          <w:color w:val="000000" w:themeColor="text1"/>
        </w:rPr>
        <w:t xml:space="preserve">. </w:t>
      </w:r>
      <w:r w:rsidR="00F64BC8" w:rsidRPr="00474A8D">
        <w:rPr>
          <w:rFonts w:ascii="Arial" w:hAnsi="Arial" w:cs="Arial"/>
          <w:color w:val="000000" w:themeColor="text1"/>
        </w:rPr>
        <w:t xml:space="preserve">However, the background of positive colocalization with the 'wrong' synapse is high due to the insufficient imaging resolution for separating closely spaced synapses and the significant impact of thresholding on apparent colocalizations. </w:t>
      </w:r>
      <w:r w:rsidR="00DB4906">
        <w:rPr>
          <w:rFonts w:ascii="Arial" w:hAnsi="Arial" w:cs="Arial"/>
        </w:rPr>
        <w:t>Although t</w:t>
      </w:r>
      <w:r w:rsidR="002B6C12" w:rsidRPr="002B6C12">
        <w:rPr>
          <w:rFonts w:ascii="Arial" w:hAnsi="Arial" w:cs="Arial"/>
        </w:rPr>
        <w:t>hese findings</w:t>
      </w:r>
      <w:r w:rsidR="00DB4906">
        <w:rPr>
          <w:rFonts w:ascii="Arial" w:hAnsi="Arial" w:cs="Arial"/>
        </w:rPr>
        <w:t xml:space="preserve"> are limited by the resolution of confocal microscopy, they are consistent with previous conclusions that </w:t>
      </w:r>
      <w:r w:rsidR="00833939">
        <w:rPr>
          <w:rFonts w:ascii="Arial" w:hAnsi="Arial" w:cs="Arial"/>
        </w:rPr>
        <w:lastRenderedPageBreak/>
        <w:t>Nlgn</w:t>
      </w:r>
      <w:r w:rsidR="002B6C12" w:rsidRPr="002B6C12">
        <w:rPr>
          <w:rFonts w:ascii="Arial" w:hAnsi="Arial" w:cs="Arial"/>
        </w:rPr>
        <w:t>1</w:t>
      </w:r>
      <w:r w:rsidR="009444C6">
        <w:rPr>
          <w:rFonts w:ascii="Arial" w:hAnsi="Arial" w:cs="Arial"/>
        </w:rPr>
        <w:t xml:space="preserve"> primarily </w:t>
      </w:r>
      <w:r w:rsidR="00DB4906">
        <w:rPr>
          <w:rFonts w:ascii="Arial" w:hAnsi="Arial" w:cs="Arial"/>
        </w:rPr>
        <w:t xml:space="preserve">targets </w:t>
      </w:r>
      <w:r w:rsidR="009444C6">
        <w:rPr>
          <w:rFonts w:ascii="Arial" w:hAnsi="Arial" w:cs="Arial"/>
        </w:rPr>
        <w:t xml:space="preserve">excitatory synapses </w:t>
      </w:r>
      <w:r w:rsidR="00DB4906">
        <w:rPr>
          <w:rFonts w:ascii="Arial" w:hAnsi="Arial" w:cs="Arial"/>
        </w:rPr>
        <w:t xml:space="preserve">while </w:t>
      </w:r>
      <w:r w:rsidR="00833939">
        <w:rPr>
          <w:rFonts w:ascii="Arial" w:hAnsi="Arial" w:cs="Arial"/>
        </w:rPr>
        <w:t>Nlgn</w:t>
      </w:r>
      <w:r w:rsidR="009444C6">
        <w:rPr>
          <w:rFonts w:ascii="Arial" w:hAnsi="Arial" w:cs="Arial"/>
        </w:rPr>
        <w:t xml:space="preserve">2 primarily </w:t>
      </w:r>
      <w:r w:rsidR="00DB4906">
        <w:rPr>
          <w:rFonts w:ascii="Arial" w:hAnsi="Arial" w:cs="Arial"/>
        </w:rPr>
        <w:t xml:space="preserve">targets </w:t>
      </w:r>
      <w:r w:rsidR="00932EB8">
        <w:rPr>
          <w:rFonts w:ascii="Arial" w:hAnsi="Arial" w:cs="Arial"/>
        </w:rPr>
        <w:t>inhibitory synapses</w:t>
      </w:r>
      <w:r w:rsidR="00DB4906">
        <w:rPr>
          <w:rFonts w:ascii="Arial" w:hAnsi="Arial" w:cs="Arial"/>
        </w:rPr>
        <w:t>, showing that Nlgn1 and Nlgn2 exhibit this specificity even</w:t>
      </w:r>
      <w:r w:rsidR="00932EB8">
        <w:rPr>
          <w:rFonts w:ascii="Arial" w:hAnsi="Arial" w:cs="Arial"/>
        </w:rPr>
        <w:t xml:space="preserve"> </w:t>
      </w:r>
      <w:r w:rsidR="008901D1">
        <w:rPr>
          <w:rFonts w:ascii="Arial" w:hAnsi="Arial" w:cs="Arial"/>
        </w:rPr>
        <w:t>in the absence</w:t>
      </w:r>
      <w:r w:rsidR="00932EB8">
        <w:rPr>
          <w:rFonts w:ascii="Arial" w:hAnsi="Arial" w:cs="Arial"/>
        </w:rPr>
        <w:t xml:space="preserve"> of other </w:t>
      </w:r>
      <w:proofErr w:type="spellStart"/>
      <w:r w:rsidR="00833939">
        <w:rPr>
          <w:rFonts w:ascii="Arial" w:hAnsi="Arial" w:cs="Arial"/>
        </w:rPr>
        <w:t>Nlgn</w:t>
      </w:r>
      <w:r w:rsidR="00932EB8">
        <w:rPr>
          <w:rFonts w:ascii="Arial" w:hAnsi="Arial" w:cs="Arial"/>
        </w:rPr>
        <w:t>s</w:t>
      </w:r>
      <w:proofErr w:type="spellEnd"/>
      <w:r w:rsidR="00932EB8">
        <w:rPr>
          <w:rFonts w:ascii="Arial" w:hAnsi="Arial" w:cs="Arial"/>
        </w:rPr>
        <w:t>.</w:t>
      </w:r>
    </w:p>
    <w:p w14:paraId="31B21236" w14:textId="77777777" w:rsidR="00932EB8" w:rsidRDefault="00932EB8" w:rsidP="00EC6E42">
      <w:pPr>
        <w:spacing w:after="120" w:line="276" w:lineRule="auto"/>
        <w:jc w:val="both"/>
        <w:rPr>
          <w:rFonts w:ascii="Arial" w:hAnsi="Arial" w:cs="Arial"/>
        </w:rPr>
      </w:pPr>
    </w:p>
    <w:p w14:paraId="21A95E4D" w14:textId="20ABC4E5" w:rsidR="007E1AF5" w:rsidRDefault="00F45969" w:rsidP="00EC6E42">
      <w:pPr>
        <w:spacing w:after="120" w:line="276" w:lineRule="auto"/>
        <w:jc w:val="both"/>
        <w:rPr>
          <w:rFonts w:ascii="Arial" w:hAnsi="Arial" w:cs="Arial"/>
          <w:b/>
          <w:bCs/>
        </w:rPr>
      </w:pPr>
      <w:r>
        <w:rPr>
          <w:rFonts w:ascii="Arial" w:hAnsi="Arial" w:cs="Arial"/>
          <w:b/>
          <w:bCs/>
        </w:rPr>
        <w:t xml:space="preserve">The </w:t>
      </w:r>
      <w:r w:rsidR="007E1AF5" w:rsidRPr="00294043">
        <w:rPr>
          <w:rFonts w:ascii="Arial" w:hAnsi="Arial" w:cs="Arial"/>
          <w:b/>
          <w:bCs/>
        </w:rPr>
        <w:t>Gephyrin</w:t>
      </w:r>
      <w:r w:rsidR="00DB4906">
        <w:rPr>
          <w:rFonts w:ascii="Arial" w:hAnsi="Arial" w:cs="Arial"/>
          <w:b/>
          <w:bCs/>
        </w:rPr>
        <w:t>-</w:t>
      </w:r>
      <w:r w:rsidR="007E1AF5" w:rsidRPr="00294043">
        <w:rPr>
          <w:rFonts w:ascii="Arial" w:hAnsi="Arial" w:cs="Arial"/>
          <w:b/>
          <w:bCs/>
        </w:rPr>
        <w:t>binding domain</w:t>
      </w:r>
      <w:r w:rsidR="00DB4906">
        <w:rPr>
          <w:rFonts w:ascii="Arial" w:hAnsi="Arial" w:cs="Arial"/>
          <w:b/>
          <w:bCs/>
        </w:rPr>
        <w:t xml:space="preserve"> of Nlgn2</w:t>
      </w:r>
      <w:r w:rsidR="007E1AF5" w:rsidRPr="00294043">
        <w:rPr>
          <w:rFonts w:ascii="Arial" w:hAnsi="Arial" w:cs="Arial"/>
          <w:b/>
          <w:bCs/>
        </w:rPr>
        <w:t xml:space="preserve"> is necessary for</w:t>
      </w:r>
      <w:r w:rsidR="00DB4906">
        <w:rPr>
          <w:rFonts w:ascii="Arial" w:hAnsi="Arial" w:cs="Arial"/>
          <w:b/>
          <w:bCs/>
        </w:rPr>
        <w:t xml:space="preserve"> its</w:t>
      </w:r>
      <w:r w:rsidR="007E1AF5" w:rsidRPr="00294043">
        <w:rPr>
          <w:rFonts w:ascii="Arial" w:hAnsi="Arial" w:cs="Arial"/>
          <w:b/>
          <w:bCs/>
        </w:rPr>
        <w:t xml:space="preserve"> </w:t>
      </w:r>
      <w:r>
        <w:rPr>
          <w:rFonts w:ascii="Arial" w:hAnsi="Arial" w:cs="Arial"/>
          <w:b/>
          <w:bCs/>
        </w:rPr>
        <w:t xml:space="preserve">inhibitory synapse-specific </w:t>
      </w:r>
      <w:r w:rsidR="007E1AF5" w:rsidRPr="00294043">
        <w:rPr>
          <w:rFonts w:ascii="Arial" w:hAnsi="Arial" w:cs="Arial"/>
          <w:b/>
          <w:bCs/>
        </w:rPr>
        <w:t>function</w:t>
      </w:r>
      <w:r>
        <w:rPr>
          <w:rFonts w:ascii="Arial" w:hAnsi="Arial" w:cs="Arial"/>
          <w:b/>
          <w:bCs/>
        </w:rPr>
        <w:t xml:space="preserve"> </w:t>
      </w:r>
      <w:r w:rsidR="00D03116">
        <w:rPr>
          <w:rFonts w:ascii="Arial" w:hAnsi="Arial" w:cs="Arial"/>
          <w:b/>
          <w:bCs/>
        </w:rPr>
        <w:t xml:space="preserve">but does not confer </w:t>
      </w:r>
      <w:r w:rsidR="00B23366">
        <w:rPr>
          <w:rFonts w:ascii="Arial" w:hAnsi="Arial" w:cs="Arial"/>
          <w:b/>
          <w:bCs/>
        </w:rPr>
        <w:t>inhibitory synapse</w:t>
      </w:r>
      <w:r w:rsidR="008A3E0D">
        <w:rPr>
          <w:rFonts w:ascii="Arial" w:hAnsi="Arial" w:cs="Arial"/>
          <w:b/>
          <w:bCs/>
        </w:rPr>
        <w:t xml:space="preserve"> </w:t>
      </w:r>
      <w:r w:rsidR="00D03116">
        <w:rPr>
          <w:rFonts w:ascii="Arial" w:hAnsi="Arial" w:cs="Arial"/>
          <w:b/>
          <w:bCs/>
        </w:rPr>
        <w:t>specificity</w:t>
      </w:r>
    </w:p>
    <w:p w14:paraId="1DE7B6E4" w14:textId="724A8B6A" w:rsidR="00EF385B" w:rsidRPr="00474A8D" w:rsidRDefault="00A00AFD" w:rsidP="00EC6E42">
      <w:pPr>
        <w:spacing w:after="120" w:line="276" w:lineRule="auto"/>
        <w:jc w:val="both"/>
        <w:rPr>
          <w:rFonts w:ascii="Arial" w:hAnsi="Arial" w:cs="Arial"/>
          <w:color w:val="000000" w:themeColor="text1"/>
        </w:rPr>
      </w:pPr>
      <w:r w:rsidRPr="00A00AFD">
        <w:rPr>
          <w:rFonts w:ascii="Arial" w:hAnsi="Arial" w:cs="Arial" w:hint="eastAsia"/>
        </w:rPr>
        <w:t>To</w:t>
      </w:r>
      <w:r>
        <w:rPr>
          <w:rFonts w:ascii="Arial" w:hAnsi="Arial" w:cs="Arial"/>
        </w:rPr>
        <w:t xml:space="preserve"> </w:t>
      </w:r>
      <w:r w:rsidR="00F45969">
        <w:rPr>
          <w:rFonts w:ascii="Arial" w:hAnsi="Arial" w:cs="Arial"/>
        </w:rPr>
        <w:t>investigate</w:t>
      </w:r>
      <w:r>
        <w:rPr>
          <w:rFonts w:ascii="Arial" w:hAnsi="Arial" w:cs="Arial"/>
        </w:rPr>
        <w:t xml:space="preserve"> the </w:t>
      </w:r>
      <w:r w:rsidR="00F45969">
        <w:rPr>
          <w:rFonts w:ascii="Arial" w:hAnsi="Arial" w:cs="Arial"/>
        </w:rPr>
        <w:t xml:space="preserve">molecular mechanisms </w:t>
      </w:r>
      <w:r w:rsidR="008A3E0D">
        <w:rPr>
          <w:rFonts w:ascii="Arial" w:hAnsi="Arial" w:cs="Arial"/>
        </w:rPr>
        <w:t xml:space="preserve">targeting </w:t>
      </w:r>
      <w:r w:rsidR="00833939">
        <w:rPr>
          <w:rFonts w:ascii="Arial" w:hAnsi="Arial" w:cs="Arial"/>
        </w:rPr>
        <w:t>Nlgn</w:t>
      </w:r>
      <w:r>
        <w:rPr>
          <w:rFonts w:ascii="Arial" w:hAnsi="Arial" w:cs="Arial"/>
        </w:rPr>
        <w:t xml:space="preserve">2 </w:t>
      </w:r>
      <w:r w:rsidR="008A3E0D">
        <w:rPr>
          <w:rFonts w:ascii="Arial" w:hAnsi="Arial" w:cs="Arial"/>
        </w:rPr>
        <w:t>to</w:t>
      </w:r>
      <w:r>
        <w:rPr>
          <w:rFonts w:ascii="Arial" w:hAnsi="Arial" w:cs="Arial"/>
        </w:rPr>
        <w:t xml:space="preserve"> inhibitory synapses, we </w:t>
      </w:r>
      <w:r w:rsidR="00F45969">
        <w:rPr>
          <w:rFonts w:ascii="Arial" w:hAnsi="Arial" w:cs="Arial"/>
        </w:rPr>
        <w:t>generated</w:t>
      </w:r>
      <w:r>
        <w:rPr>
          <w:rFonts w:ascii="Arial" w:hAnsi="Arial" w:cs="Arial"/>
        </w:rPr>
        <w:t xml:space="preserve"> </w:t>
      </w:r>
      <w:r w:rsidR="00833939">
        <w:rPr>
          <w:rFonts w:ascii="Arial" w:hAnsi="Arial" w:cs="Arial"/>
        </w:rPr>
        <w:t>Nlgn</w:t>
      </w:r>
      <w:r w:rsidR="00F45969">
        <w:rPr>
          <w:rFonts w:ascii="Arial" w:hAnsi="Arial" w:cs="Arial"/>
        </w:rPr>
        <w:t>2</w:t>
      </w:r>
      <w:r w:rsidR="00B23366">
        <w:rPr>
          <w:rFonts w:ascii="Arial" w:hAnsi="Arial" w:cs="Arial"/>
        </w:rPr>
        <w:t xml:space="preserve"> constructs</w:t>
      </w:r>
      <w:r w:rsidR="00F45969">
        <w:rPr>
          <w:rFonts w:ascii="Arial" w:hAnsi="Arial" w:cs="Arial"/>
        </w:rPr>
        <w:t xml:space="preserve"> with a truncation of the intracellular domain (</w:t>
      </w:r>
      <w:r w:rsidR="00833939">
        <w:rPr>
          <w:rFonts w:ascii="Arial" w:hAnsi="Arial" w:cs="Arial"/>
        </w:rPr>
        <w:t>Nlgn</w:t>
      </w:r>
      <w:r w:rsidR="00F45969">
        <w:rPr>
          <w:rFonts w:ascii="Arial" w:hAnsi="Arial" w:cs="Arial"/>
        </w:rPr>
        <w:t xml:space="preserve">2-GPI) and a </w:t>
      </w:r>
      <w:r>
        <w:rPr>
          <w:rFonts w:ascii="Arial" w:hAnsi="Arial" w:cs="Arial"/>
        </w:rPr>
        <w:t xml:space="preserve">chimeric </w:t>
      </w:r>
      <w:r w:rsidR="00833939">
        <w:rPr>
          <w:rFonts w:ascii="Arial" w:hAnsi="Arial" w:cs="Arial"/>
        </w:rPr>
        <w:t>Nlgn</w:t>
      </w:r>
      <w:r w:rsidR="00F45969">
        <w:rPr>
          <w:rFonts w:ascii="Arial" w:hAnsi="Arial" w:cs="Arial"/>
        </w:rPr>
        <w:t xml:space="preserve">2 </w:t>
      </w:r>
      <w:r>
        <w:rPr>
          <w:rFonts w:ascii="Arial" w:hAnsi="Arial" w:cs="Arial"/>
        </w:rPr>
        <w:t>construct</w:t>
      </w:r>
      <w:r w:rsidR="00F45969">
        <w:rPr>
          <w:rFonts w:ascii="Arial" w:hAnsi="Arial" w:cs="Arial"/>
        </w:rPr>
        <w:t xml:space="preserve"> whose intracellular domain was </w:t>
      </w:r>
      <w:r w:rsidR="00B23366">
        <w:rPr>
          <w:rFonts w:ascii="Arial" w:hAnsi="Arial" w:cs="Arial"/>
        </w:rPr>
        <w:t xml:space="preserve">switched with </w:t>
      </w:r>
      <w:r w:rsidR="00F45969">
        <w:rPr>
          <w:rFonts w:ascii="Arial" w:hAnsi="Arial" w:cs="Arial"/>
        </w:rPr>
        <w:t xml:space="preserve">the corresponding </w:t>
      </w:r>
      <w:r w:rsidR="00833939">
        <w:rPr>
          <w:rFonts w:ascii="Arial" w:hAnsi="Arial" w:cs="Arial"/>
        </w:rPr>
        <w:t>Nlgn</w:t>
      </w:r>
      <w:r w:rsidR="00F45969">
        <w:rPr>
          <w:rFonts w:ascii="Arial" w:hAnsi="Arial" w:cs="Arial"/>
        </w:rPr>
        <w:t>1 sequence</w:t>
      </w:r>
      <w:r>
        <w:rPr>
          <w:rFonts w:ascii="Arial" w:hAnsi="Arial" w:cs="Arial"/>
        </w:rPr>
        <w:t xml:space="preserve"> </w:t>
      </w:r>
      <w:r w:rsidRPr="004F04F1">
        <w:rPr>
          <w:rFonts w:ascii="Arial" w:hAnsi="Arial" w:cs="Arial"/>
        </w:rPr>
        <w:t>(Fig</w:t>
      </w:r>
      <w:r w:rsidR="00F45969" w:rsidRPr="004F04F1">
        <w:rPr>
          <w:rFonts w:ascii="Arial" w:hAnsi="Arial" w:cs="Arial"/>
        </w:rPr>
        <w:t>.</w:t>
      </w:r>
      <w:r w:rsidRPr="004F04F1">
        <w:rPr>
          <w:rFonts w:ascii="Arial" w:hAnsi="Arial" w:cs="Arial"/>
        </w:rPr>
        <w:t xml:space="preserve"> 2A)</w:t>
      </w:r>
      <w:r w:rsidR="00B23366" w:rsidRPr="004F04F1">
        <w:rPr>
          <w:rFonts w:ascii="Arial" w:hAnsi="Arial" w:cs="Arial"/>
        </w:rPr>
        <w:t>.</w:t>
      </w:r>
      <w:r w:rsidRPr="004F04F1">
        <w:rPr>
          <w:rFonts w:ascii="Arial" w:hAnsi="Arial" w:cs="Arial"/>
        </w:rPr>
        <w:t xml:space="preserve"> </w:t>
      </w:r>
      <w:r w:rsidR="00B23366">
        <w:rPr>
          <w:rFonts w:ascii="Arial" w:hAnsi="Arial" w:cs="Arial"/>
        </w:rPr>
        <w:t xml:space="preserve">We then </w:t>
      </w:r>
      <w:r>
        <w:rPr>
          <w:rFonts w:ascii="Arial" w:hAnsi="Arial" w:cs="Arial"/>
        </w:rPr>
        <w:t>expressed the</w:t>
      </w:r>
      <w:r w:rsidR="00B23366">
        <w:rPr>
          <w:rFonts w:ascii="Arial" w:hAnsi="Arial" w:cs="Arial"/>
        </w:rPr>
        <w:t xml:space="preserve"> constructs</w:t>
      </w:r>
      <w:r>
        <w:rPr>
          <w:rFonts w:ascii="Arial" w:hAnsi="Arial" w:cs="Arial"/>
        </w:rPr>
        <w:t xml:space="preserve"> </w:t>
      </w:r>
      <w:r w:rsidR="003F44FB">
        <w:rPr>
          <w:rFonts w:ascii="Arial" w:hAnsi="Arial" w:cs="Arial"/>
        </w:rPr>
        <w:t xml:space="preserve">in </w:t>
      </w:r>
      <w:r w:rsidR="00F45969">
        <w:rPr>
          <w:rFonts w:ascii="Arial" w:hAnsi="Arial" w:cs="Arial"/>
        </w:rPr>
        <w:t xml:space="preserve">our </w:t>
      </w:r>
      <w:r w:rsidR="00833939">
        <w:rPr>
          <w:rFonts w:ascii="Arial" w:hAnsi="Arial" w:cs="Arial"/>
        </w:rPr>
        <w:t>Nlgn</w:t>
      </w:r>
      <w:r>
        <w:rPr>
          <w:rFonts w:ascii="Arial" w:hAnsi="Arial" w:cs="Arial"/>
        </w:rPr>
        <w:t xml:space="preserve">1234 </w:t>
      </w:r>
      <w:proofErr w:type="spellStart"/>
      <w:r>
        <w:rPr>
          <w:rFonts w:ascii="Arial" w:hAnsi="Arial" w:cs="Arial"/>
        </w:rPr>
        <w:t>cKO</w:t>
      </w:r>
      <w:proofErr w:type="spellEnd"/>
      <w:r>
        <w:rPr>
          <w:rFonts w:ascii="Arial" w:hAnsi="Arial" w:cs="Arial"/>
        </w:rPr>
        <w:t xml:space="preserve"> hippocampal neuron</w:t>
      </w:r>
      <w:r w:rsidR="00F45969">
        <w:rPr>
          <w:rFonts w:ascii="Arial" w:hAnsi="Arial" w:cs="Arial"/>
        </w:rPr>
        <w:t xml:space="preserve"> </w:t>
      </w:r>
      <w:r>
        <w:rPr>
          <w:rFonts w:ascii="Arial" w:hAnsi="Arial" w:cs="Arial"/>
        </w:rPr>
        <w:t>s</w:t>
      </w:r>
      <w:r w:rsidR="00F45969">
        <w:rPr>
          <w:rFonts w:ascii="Arial" w:hAnsi="Arial" w:cs="Arial"/>
        </w:rPr>
        <w:t>ystem</w:t>
      </w:r>
      <w:r>
        <w:rPr>
          <w:rFonts w:ascii="Arial" w:hAnsi="Arial" w:cs="Arial"/>
        </w:rPr>
        <w:t>.</w:t>
      </w:r>
      <w:r w:rsidR="003F44FB">
        <w:rPr>
          <w:rFonts w:ascii="Arial" w:hAnsi="Arial" w:cs="Arial"/>
        </w:rPr>
        <w:t xml:space="preserve"> </w:t>
      </w:r>
      <w:r w:rsidR="00EF385B">
        <w:rPr>
          <w:rFonts w:ascii="Arial" w:hAnsi="Arial" w:cs="Arial"/>
        </w:rPr>
        <w:t>Cell</w:t>
      </w:r>
      <w:r w:rsidR="002A73DC">
        <w:rPr>
          <w:rFonts w:ascii="Arial" w:hAnsi="Arial" w:cs="Arial"/>
        </w:rPr>
        <w:t xml:space="preserve"> surface sta</w:t>
      </w:r>
      <w:r w:rsidR="00F45969">
        <w:rPr>
          <w:rFonts w:ascii="Arial" w:hAnsi="Arial" w:cs="Arial"/>
        </w:rPr>
        <w:t>i</w:t>
      </w:r>
      <w:r w:rsidR="002A73DC">
        <w:rPr>
          <w:rFonts w:ascii="Arial" w:hAnsi="Arial" w:cs="Arial"/>
        </w:rPr>
        <w:t>ning of</w:t>
      </w:r>
      <w:r w:rsidR="00107D6C">
        <w:rPr>
          <w:rFonts w:ascii="Arial" w:hAnsi="Arial" w:cs="Arial"/>
        </w:rPr>
        <w:t xml:space="preserve"> </w:t>
      </w:r>
      <w:r w:rsidR="00833939">
        <w:rPr>
          <w:rFonts w:ascii="Arial" w:hAnsi="Arial" w:cs="Arial"/>
        </w:rPr>
        <w:t>Nlgn</w:t>
      </w:r>
      <w:r w:rsidR="00107D6C">
        <w:rPr>
          <w:rFonts w:ascii="Arial" w:hAnsi="Arial" w:cs="Arial"/>
        </w:rPr>
        <w:t xml:space="preserve">2-GPI and </w:t>
      </w:r>
      <w:r w:rsidR="00833939">
        <w:rPr>
          <w:rFonts w:ascii="Arial" w:hAnsi="Arial" w:cs="Arial"/>
        </w:rPr>
        <w:t>Nlgn</w:t>
      </w:r>
      <w:r w:rsidR="00107D6C">
        <w:rPr>
          <w:rFonts w:ascii="Arial" w:hAnsi="Arial" w:cs="Arial"/>
        </w:rPr>
        <w:t>2-</w:t>
      </w:r>
      <w:r w:rsidR="00833939">
        <w:rPr>
          <w:rFonts w:ascii="Arial" w:hAnsi="Arial" w:cs="Arial"/>
        </w:rPr>
        <w:t>Nlgn</w:t>
      </w:r>
      <w:r w:rsidR="00107D6C">
        <w:rPr>
          <w:rFonts w:ascii="Arial" w:hAnsi="Arial" w:cs="Arial"/>
        </w:rPr>
        <w:t xml:space="preserve">1 constructs </w:t>
      </w:r>
      <w:r w:rsidR="00156BAF">
        <w:rPr>
          <w:rFonts w:ascii="Arial" w:hAnsi="Arial" w:cs="Arial"/>
        </w:rPr>
        <w:t>in the Cre</w:t>
      </w:r>
      <w:r w:rsidR="00F45969">
        <w:rPr>
          <w:rFonts w:ascii="Arial" w:hAnsi="Arial" w:cs="Arial"/>
        </w:rPr>
        <w:t>-</w:t>
      </w:r>
      <w:r w:rsidR="00156BAF">
        <w:rPr>
          <w:rFonts w:ascii="Arial" w:hAnsi="Arial" w:cs="Arial"/>
        </w:rPr>
        <w:t xml:space="preserve">infected neurons </w:t>
      </w:r>
      <w:r w:rsidR="00EF385B">
        <w:rPr>
          <w:rFonts w:ascii="Arial" w:hAnsi="Arial" w:cs="Arial"/>
        </w:rPr>
        <w:t>confirmed proper surface localization</w:t>
      </w:r>
      <w:r w:rsidR="00B23366">
        <w:rPr>
          <w:rFonts w:ascii="Arial" w:hAnsi="Arial" w:cs="Arial"/>
        </w:rPr>
        <w:t>,</w:t>
      </w:r>
      <w:r w:rsidR="00EF385B">
        <w:rPr>
          <w:rFonts w:ascii="Arial" w:hAnsi="Arial" w:cs="Arial"/>
        </w:rPr>
        <w:t xml:space="preserve"> indicating that the introduced mutations do not interfere with protein synthesis and processing in the secretory pathway </w:t>
      </w:r>
      <w:r w:rsidR="00107D6C" w:rsidRPr="004F04F1">
        <w:rPr>
          <w:rFonts w:ascii="Arial" w:hAnsi="Arial" w:cs="Arial"/>
        </w:rPr>
        <w:t>(</w:t>
      </w:r>
      <w:r w:rsidR="00107D6C" w:rsidRPr="00474A8D">
        <w:rPr>
          <w:rFonts w:ascii="Arial" w:hAnsi="Arial" w:cs="Arial"/>
          <w:color w:val="000000" w:themeColor="text1"/>
        </w:rPr>
        <w:t>Fig</w:t>
      </w:r>
      <w:r w:rsidR="00F45969" w:rsidRPr="00474A8D">
        <w:rPr>
          <w:rFonts w:ascii="Arial" w:hAnsi="Arial" w:cs="Arial"/>
          <w:color w:val="000000" w:themeColor="text1"/>
        </w:rPr>
        <w:t>.</w:t>
      </w:r>
      <w:r w:rsidR="00107D6C" w:rsidRPr="00474A8D">
        <w:rPr>
          <w:rFonts w:ascii="Arial" w:hAnsi="Arial" w:cs="Arial"/>
          <w:color w:val="000000" w:themeColor="text1"/>
        </w:rPr>
        <w:t xml:space="preserve"> EV</w:t>
      </w:r>
      <w:r w:rsidR="00330312" w:rsidRPr="00474A8D">
        <w:rPr>
          <w:rFonts w:ascii="Arial" w:hAnsi="Arial" w:cs="Arial"/>
          <w:color w:val="000000" w:themeColor="text1"/>
        </w:rPr>
        <w:t>2</w:t>
      </w:r>
      <w:r w:rsidR="004A5C56" w:rsidRPr="00474A8D">
        <w:rPr>
          <w:rFonts w:ascii="Arial" w:hAnsi="Arial" w:cs="Arial"/>
          <w:color w:val="000000" w:themeColor="text1"/>
        </w:rPr>
        <w:t>A</w:t>
      </w:r>
      <w:r w:rsidR="00156BAF" w:rsidRPr="004F04F1">
        <w:rPr>
          <w:rFonts w:ascii="Arial" w:hAnsi="Arial" w:cs="Arial"/>
        </w:rPr>
        <w:t>)</w:t>
      </w:r>
      <w:r w:rsidR="00F45969">
        <w:rPr>
          <w:rFonts w:ascii="Arial" w:hAnsi="Arial" w:cs="Arial"/>
        </w:rPr>
        <w:t>.</w:t>
      </w:r>
      <w:r w:rsidR="00156BAF">
        <w:rPr>
          <w:rFonts w:ascii="Arial" w:hAnsi="Arial" w:cs="Arial"/>
        </w:rPr>
        <w:t xml:space="preserve"> </w:t>
      </w:r>
      <w:r w:rsidR="00EF385B">
        <w:rPr>
          <w:rFonts w:ascii="Arial" w:hAnsi="Arial" w:cs="Arial"/>
        </w:rPr>
        <w:t>Remarkably</w:t>
      </w:r>
      <w:r w:rsidR="00156BAF" w:rsidRPr="00156BAF">
        <w:rPr>
          <w:rFonts w:ascii="Arial" w:hAnsi="Arial" w:cs="Arial"/>
        </w:rPr>
        <w:t xml:space="preserve">, </w:t>
      </w:r>
      <w:r w:rsidR="00EF385B">
        <w:rPr>
          <w:rFonts w:ascii="Arial" w:hAnsi="Arial" w:cs="Arial"/>
        </w:rPr>
        <w:t xml:space="preserve">co-labeling with </w:t>
      </w:r>
      <w:r w:rsidR="00D03116">
        <w:rPr>
          <w:rFonts w:ascii="Arial" w:hAnsi="Arial" w:cs="Arial"/>
        </w:rPr>
        <w:t xml:space="preserve">antibodies against the inhibitory synapse protein </w:t>
      </w:r>
      <w:r w:rsidR="00EF385B">
        <w:rPr>
          <w:rFonts w:ascii="Arial" w:hAnsi="Arial" w:cs="Arial"/>
        </w:rPr>
        <w:t xml:space="preserve">Gephyrin revealed that both constructs localized to inhibitory </w:t>
      </w:r>
      <w:r w:rsidR="00E9583B">
        <w:rPr>
          <w:rFonts w:ascii="Arial" w:hAnsi="Arial" w:cs="Arial"/>
        </w:rPr>
        <w:t>synapses,</w:t>
      </w:r>
      <w:r w:rsidR="00EF385B">
        <w:rPr>
          <w:rFonts w:ascii="Arial" w:hAnsi="Arial" w:cs="Arial"/>
        </w:rPr>
        <w:t xml:space="preserve"> but </w:t>
      </w:r>
      <w:r w:rsidR="00833939">
        <w:rPr>
          <w:rFonts w:ascii="Arial" w:hAnsi="Arial" w:cs="Arial"/>
        </w:rPr>
        <w:t>Nlgn</w:t>
      </w:r>
      <w:r w:rsidR="00156BAF" w:rsidRPr="00156BAF">
        <w:rPr>
          <w:rFonts w:ascii="Arial" w:hAnsi="Arial" w:cs="Arial"/>
        </w:rPr>
        <w:t>2-</w:t>
      </w:r>
      <w:r w:rsidR="00833939">
        <w:rPr>
          <w:rFonts w:ascii="Arial" w:hAnsi="Arial" w:cs="Arial"/>
        </w:rPr>
        <w:t>Nlgn</w:t>
      </w:r>
      <w:r w:rsidR="00156BAF" w:rsidRPr="00156BAF">
        <w:rPr>
          <w:rFonts w:ascii="Arial" w:hAnsi="Arial" w:cs="Arial"/>
        </w:rPr>
        <w:t xml:space="preserve">1 exhibited a higher degree of localization with Gephyrin compared to </w:t>
      </w:r>
      <w:r w:rsidR="00833939">
        <w:rPr>
          <w:rFonts w:ascii="Arial" w:hAnsi="Arial" w:cs="Arial"/>
        </w:rPr>
        <w:t>Nlgn</w:t>
      </w:r>
      <w:r w:rsidR="00156BAF" w:rsidRPr="00156BAF">
        <w:rPr>
          <w:rFonts w:ascii="Arial" w:hAnsi="Arial" w:cs="Arial"/>
        </w:rPr>
        <w:t>2-GPI</w:t>
      </w:r>
      <w:r w:rsidR="00156BAF">
        <w:rPr>
          <w:rFonts w:ascii="Arial" w:hAnsi="Arial" w:cs="Arial"/>
        </w:rPr>
        <w:t xml:space="preserve"> </w:t>
      </w:r>
      <w:r w:rsidR="00156BAF" w:rsidRPr="00474A8D">
        <w:rPr>
          <w:rFonts w:ascii="Arial" w:hAnsi="Arial" w:cs="Arial"/>
          <w:color w:val="000000" w:themeColor="text1"/>
        </w:rPr>
        <w:t>(Fig</w:t>
      </w:r>
      <w:r w:rsidR="004543CD" w:rsidRPr="00474A8D">
        <w:rPr>
          <w:rFonts w:ascii="Arial" w:hAnsi="Arial" w:cs="Arial"/>
          <w:color w:val="000000" w:themeColor="text1"/>
        </w:rPr>
        <w:t>.</w:t>
      </w:r>
      <w:r w:rsidR="00156BAF" w:rsidRPr="00474A8D">
        <w:rPr>
          <w:rFonts w:ascii="Arial" w:hAnsi="Arial" w:cs="Arial"/>
          <w:color w:val="000000" w:themeColor="text1"/>
        </w:rPr>
        <w:t xml:space="preserve"> EV</w:t>
      </w:r>
      <w:r w:rsidR="00330312" w:rsidRPr="00474A8D">
        <w:rPr>
          <w:rFonts w:ascii="Arial" w:hAnsi="Arial" w:cs="Arial"/>
          <w:color w:val="000000" w:themeColor="text1"/>
        </w:rPr>
        <w:t>2</w:t>
      </w:r>
      <w:r w:rsidR="004A5C56" w:rsidRPr="00474A8D">
        <w:rPr>
          <w:rFonts w:ascii="Arial" w:hAnsi="Arial" w:cs="Arial"/>
          <w:color w:val="000000" w:themeColor="text1"/>
        </w:rPr>
        <w:t>B</w:t>
      </w:r>
      <w:r w:rsidR="00156BAF" w:rsidRPr="00474A8D">
        <w:rPr>
          <w:rFonts w:ascii="Arial" w:hAnsi="Arial" w:cs="Arial"/>
          <w:color w:val="000000" w:themeColor="text1"/>
        </w:rPr>
        <w:t>)</w:t>
      </w:r>
      <w:r w:rsidR="00330312" w:rsidRPr="00474A8D">
        <w:rPr>
          <w:rFonts w:ascii="Arial" w:hAnsi="Arial" w:cs="Arial"/>
          <w:color w:val="000000" w:themeColor="text1"/>
        </w:rPr>
        <w:t>, and expression levels no significant change (Fig.</w:t>
      </w:r>
      <w:r w:rsidR="00DF2EAB" w:rsidRPr="00474A8D">
        <w:rPr>
          <w:rFonts w:ascii="Arial" w:hAnsi="Arial" w:cs="Arial"/>
          <w:color w:val="000000" w:themeColor="text1"/>
        </w:rPr>
        <w:t xml:space="preserve"> </w:t>
      </w:r>
      <w:r w:rsidR="00330312" w:rsidRPr="00474A8D">
        <w:rPr>
          <w:rFonts w:ascii="Arial" w:hAnsi="Arial" w:cs="Arial"/>
          <w:color w:val="000000" w:themeColor="text1"/>
        </w:rPr>
        <w:t>EV2C).</w:t>
      </w:r>
    </w:p>
    <w:p w14:paraId="3B15AA8A" w14:textId="1D194AD8" w:rsidR="00D03116" w:rsidRPr="006877CC" w:rsidRDefault="002D3413" w:rsidP="00EC6E42">
      <w:pPr>
        <w:spacing w:after="120" w:line="276" w:lineRule="auto"/>
        <w:jc w:val="both"/>
        <w:rPr>
          <w:rFonts w:ascii="Arial" w:eastAsiaTheme="minorEastAsia" w:hAnsi="Arial" w:cs="Arial"/>
        </w:rPr>
      </w:pPr>
      <w:r>
        <w:rPr>
          <w:rFonts w:ascii="Arial" w:hAnsi="Arial" w:cs="Arial"/>
        </w:rPr>
        <w:t xml:space="preserve">Next, </w:t>
      </w:r>
      <w:r w:rsidR="00B23366">
        <w:rPr>
          <w:rFonts w:ascii="Arial" w:hAnsi="Arial" w:cs="Arial"/>
        </w:rPr>
        <w:t xml:space="preserve">we </w:t>
      </w:r>
      <w:r w:rsidR="00EF385B">
        <w:rPr>
          <w:rFonts w:ascii="Arial" w:hAnsi="Arial" w:cs="Arial"/>
        </w:rPr>
        <w:t xml:space="preserve">assessed the synaptic function of the </w:t>
      </w:r>
      <w:r w:rsidR="00833939">
        <w:rPr>
          <w:rFonts w:ascii="Arial" w:hAnsi="Arial" w:cs="Arial"/>
        </w:rPr>
        <w:t>Nlgn</w:t>
      </w:r>
      <w:r w:rsidR="00EF385B">
        <w:rPr>
          <w:rFonts w:ascii="Arial" w:hAnsi="Arial" w:cs="Arial"/>
        </w:rPr>
        <w:t>2 constructs using electrophysiology.</w:t>
      </w:r>
      <w:r w:rsidR="00595235">
        <w:rPr>
          <w:rFonts w:ascii="Arial" w:hAnsi="Arial" w:cs="Arial"/>
        </w:rPr>
        <w:t xml:space="preserve"> </w:t>
      </w:r>
      <w:r w:rsidR="00EF385B">
        <w:rPr>
          <w:rFonts w:ascii="Arial" w:hAnsi="Arial" w:cs="Arial"/>
        </w:rPr>
        <w:t>As expected, Cre-infected</w:t>
      </w:r>
      <w:r w:rsidR="00595235">
        <w:rPr>
          <w:rFonts w:ascii="Arial" w:hAnsi="Arial" w:cs="Arial"/>
        </w:rPr>
        <w:t xml:space="preserve"> </w:t>
      </w:r>
      <w:r w:rsidR="00833939">
        <w:rPr>
          <w:rFonts w:ascii="Arial" w:hAnsi="Arial" w:cs="Arial"/>
        </w:rPr>
        <w:t>Nlgn</w:t>
      </w:r>
      <w:r w:rsidR="00595235">
        <w:rPr>
          <w:rFonts w:ascii="Arial" w:hAnsi="Arial" w:cs="Arial"/>
        </w:rPr>
        <w:t xml:space="preserve">1234 </w:t>
      </w:r>
      <w:proofErr w:type="spellStart"/>
      <w:r w:rsidR="00595235">
        <w:rPr>
          <w:rFonts w:ascii="Arial" w:hAnsi="Arial" w:cs="Arial"/>
        </w:rPr>
        <w:t>cKO</w:t>
      </w:r>
      <w:proofErr w:type="spellEnd"/>
      <w:r w:rsidR="00595235">
        <w:rPr>
          <w:rFonts w:ascii="Arial" w:hAnsi="Arial" w:cs="Arial"/>
        </w:rPr>
        <w:t xml:space="preserve"> hippocampal neurons </w:t>
      </w:r>
      <w:r w:rsidR="00EF385B">
        <w:rPr>
          <w:rFonts w:ascii="Arial" w:hAnsi="Arial" w:cs="Arial"/>
        </w:rPr>
        <w:t xml:space="preserve">exhibited a </w:t>
      </w:r>
      <w:r w:rsidR="003145A0">
        <w:rPr>
          <w:rFonts w:ascii="Arial" w:hAnsi="Arial" w:cs="Arial"/>
          <w:color w:val="000000" w:themeColor="text1"/>
        </w:rPr>
        <w:t>~</w:t>
      </w:r>
      <w:r w:rsidR="003145A0" w:rsidRPr="004F04F1">
        <w:rPr>
          <w:rFonts w:ascii="Arial" w:hAnsi="Arial" w:cs="Arial"/>
        </w:rPr>
        <w:t>50%</w:t>
      </w:r>
      <w:r w:rsidR="00EF385B" w:rsidRPr="004543CD">
        <w:rPr>
          <w:rFonts w:ascii="Arial" w:hAnsi="Arial" w:cs="Arial"/>
        </w:rPr>
        <w:t xml:space="preserve"> </w:t>
      </w:r>
      <w:r w:rsidR="00EF385B">
        <w:rPr>
          <w:rFonts w:ascii="Arial" w:hAnsi="Arial" w:cs="Arial"/>
        </w:rPr>
        <w:t>decrease of</w:t>
      </w:r>
      <w:r w:rsidR="002021C9">
        <w:rPr>
          <w:rFonts w:ascii="Arial" w:hAnsi="Arial" w:cs="Arial"/>
          <w:color w:val="000000" w:themeColor="text1"/>
        </w:rPr>
        <w:t xml:space="preserve"> evoked GABAR-</w:t>
      </w:r>
      <w:r w:rsidR="00EF385B">
        <w:rPr>
          <w:rFonts w:ascii="Arial" w:hAnsi="Arial" w:cs="Arial"/>
          <w:color w:val="000000" w:themeColor="text1"/>
        </w:rPr>
        <w:t>mediated inhibitory postsynaptic currents (</w:t>
      </w:r>
      <w:r w:rsidR="002021C9">
        <w:rPr>
          <w:rFonts w:ascii="Arial" w:hAnsi="Arial" w:cs="Arial"/>
          <w:color w:val="000000" w:themeColor="text1"/>
        </w:rPr>
        <w:t>IPSC</w:t>
      </w:r>
      <w:r w:rsidR="00EF385B">
        <w:rPr>
          <w:rFonts w:ascii="Arial" w:hAnsi="Arial" w:cs="Arial"/>
          <w:color w:val="000000" w:themeColor="text1"/>
        </w:rPr>
        <w:t>)</w:t>
      </w:r>
      <w:r w:rsidR="002021C9">
        <w:rPr>
          <w:rFonts w:ascii="Arial" w:hAnsi="Arial" w:cs="Arial"/>
          <w:color w:val="000000" w:themeColor="text1"/>
        </w:rPr>
        <w:t xml:space="preserve"> compared </w:t>
      </w:r>
      <w:r w:rsidR="003145A0">
        <w:rPr>
          <w:rFonts w:ascii="Arial" w:hAnsi="Arial" w:cs="Arial"/>
          <w:color w:val="000000" w:themeColor="text1"/>
        </w:rPr>
        <w:t xml:space="preserve">to </w:t>
      </w:r>
      <w:r w:rsidR="002021C9" w:rsidRPr="00D66F08">
        <w:sym w:font="Symbol" w:char="F044"/>
      </w:r>
      <w:r w:rsidR="002021C9" w:rsidRPr="00D66F08">
        <w:rPr>
          <w:rFonts w:ascii="Arial" w:eastAsia="DengXian" w:hAnsi="Arial" w:cs="Arial"/>
          <w:color w:val="000000" w:themeColor="text1"/>
        </w:rPr>
        <w:t>Cre</w:t>
      </w:r>
      <w:r w:rsidR="002021C9" w:rsidRPr="00D66F08">
        <w:rPr>
          <w:rFonts w:ascii="Arial" w:hAnsi="Arial" w:cs="Arial"/>
          <w:color w:val="000000" w:themeColor="text1"/>
        </w:rPr>
        <w:t>-EGFP</w:t>
      </w:r>
      <w:r w:rsidR="002021C9">
        <w:rPr>
          <w:rFonts w:ascii="Arial" w:hAnsi="Arial" w:cs="Arial"/>
          <w:color w:val="000000" w:themeColor="text1"/>
        </w:rPr>
        <w:t xml:space="preserve"> </w:t>
      </w:r>
      <w:r w:rsidR="003145A0">
        <w:rPr>
          <w:rFonts w:ascii="Arial" w:hAnsi="Arial" w:cs="Arial"/>
          <w:color w:val="000000" w:themeColor="text1"/>
        </w:rPr>
        <w:t xml:space="preserve">infected cultures </w:t>
      </w:r>
      <w:r w:rsidR="002021C9" w:rsidRPr="004F04F1">
        <w:rPr>
          <w:rFonts w:ascii="Arial" w:hAnsi="Arial" w:cs="Arial"/>
        </w:rPr>
        <w:t>(Fig</w:t>
      </w:r>
      <w:r w:rsidR="003145A0" w:rsidRPr="004F04F1">
        <w:rPr>
          <w:rFonts w:ascii="Arial" w:hAnsi="Arial" w:cs="Arial"/>
        </w:rPr>
        <w:t>.</w:t>
      </w:r>
      <w:r w:rsidR="002021C9" w:rsidRPr="004F04F1">
        <w:rPr>
          <w:rFonts w:ascii="Arial" w:hAnsi="Arial" w:cs="Arial"/>
        </w:rPr>
        <w:t xml:space="preserve"> 2</w:t>
      </w:r>
      <w:r w:rsidR="00683BA6" w:rsidRPr="004F04F1">
        <w:rPr>
          <w:rFonts w:ascii="Arial" w:hAnsi="Arial" w:cs="Arial"/>
        </w:rPr>
        <w:t xml:space="preserve">B and </w:t>
      </w:r>
      <w:r w:rsidR="002021C9" w:rsidRPr="004F04F1">
        <w:rPr>
          <w:rFonts w:ascii="Arial" w:hAnsi="Arial" w:cs="Arial"/>
        </w:rPr>
        <w:t>C)</w:t>
      </w:r>
      <w:r w:rsidR="00890118">
        <w:rPr>
          <w:rFonts w:ascii="Arial" w:hAnsi="Arial" w:cs="Arial"/>
          <w:color w:val="000000" w:themeColor="text1"/>
        </w:rPr>
        <w:t xml:space="preserve">, consistent with previous findings </w:t>
      </w:r>
      <w:r w:rsidR="00890118">
        <w:rPr>
          <w:rFonts w:ascii="Arial" w:hAnsi="Arial" w:cs="Arial"/>
          <w:color w:val="000000" w:themeColor="text1"/>
        </w:rPr>
        <w:fldChar w:fldCharType="begin">
          <w:fldData xml:space="preserve">PEVuZE5vdGU+PENpdGU+PEF1dGhvcj5DaGFuZGE8L0F1dGhvcj48WWVhcj4yMDE3PC9ZZWFyPjxS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==
</w:fldData>
        </w:fldChar>
      </w:r>
      <w:r w:rsidR="007E217E">
        <w:rPr>
          <w:rFonts w:ascii="Arial" w:hAnsi="Arial" w:cs="Arial"/>
          <w:color w:val="000000" w:themeColor="text1"/>
        </w:rPr>
        <w:instrText xml:space="preserve"> ADDIN EN.CITE </w:instrText>
      </w:r>
      <w:r w:rsidR="007E217E">
        <w:rPr>
          <w:rFonts w:ascii="Arial" w:hAnsi="Arial" w:cs="Arial"/>
          <w:color w:val="000000" w:themeColor="text1"/>
        </w:rPr>
        <w:fldChar w:fldCharType="begin">
          <w:fldData xml:space="preserve">PEVuZE5vdGU+PENpdGU+PEF1dGhvcj5DaGFuZGE8L0F1dGhvcj48WWVhcj4yMDE3PC9ZZWFyPjxS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==
</w:fldData>
        </w:fldChar>
      </w:r>
      <w:r w:rsidR="007E217E">
        <w:rPr>
          <w:rFonts w:ascii="Arial" w:hAnsi="Arial" w:cs="Arial"/>
          <w:color w:val="000000" w:themeColor="text1"/>
        </w:rPr>
        <w:instrText xml:space="preserve"> ADDIN EN.CITE.DATA </w:instrText>
      </w:r>
      <w:r w:rsidR="007E217E">
        <w:rPr>
          <w:rFonts w:ascii="Arial" w:hAnsi="Arial" w:cs="Arial"/>
          <w:color w:val="000000" w:themeColor="text1"/>
        </w:rPr>
      </w:r>
      <w:r w:rsidR="007E217E">
        <w:rPr>
          <w:rFonts w:ascii="Arial" w:hAnsi="Arial" w:cs="Arial"/>
          <w:color w:val="000000" w:themeColor="text1"/>
        </w:rPr>
        <w:fldChar w:fldCharType="end"/>
      </w:r>
      <w:r w:rsidR="00890118">
        <w:rPr>
          <w:rFonts w:ascii="Arial" w:hAnsi="Arial" w:cs="Arial"/>
          <w:color w:val="000000" w:themeColor="text1"/>
        </w:rPr>
      </w:r>
      <w:r w:rsidR="00890118">
        <w:rPr>
          <w:rFonts w:ascii="Arial" w:hAnsi="Arial" w:cs="Arial"/>
          <w:color w:val="000000" w:themeColor="text1"/>
        </w:rPr>
        <w:fldChar w:fldCharType="separate"/>
      </w:r>
      <w:r w:rsidR="00B66B34">
        <w:rPr>
          <w:rFonts w:ascii="Arial" w:hAnsi="Arial" w:cs="Arial"/>
          <w:noProof/>
          <w:color w:val="000000" w:themeColor="text1"/>
        </w:rPr>
        <w:t>(Chanda</w:t>
      </w:r>
      <w:r w:rsidR="00B66B34" w:rsidRPr="00B66B34">
        <w:rPr>
          <w:rFonts w:ascii="Arial" w:hAnsi="Arial" w:cs="Arial"/>
          <w:i/>
          <w:noProof/>
          <w:color w:val="000000" w:themeColor="text1"/>
        </w:rPr>
        <w:t xml:space="preserve"> et al.</w:t>
      </w:r>
      <w:r w:rsidR="00B66B34">
        <w:rPr>
          <w:rFonts w:ascii="Arial" w:hAnsi="Arial" w:cs="Arial"/>
          <w:noProof/>
          <w:color w:val="000000" w:themeColor="text1"/>
        </w:rPr>
        <w:t>, 2017; Gan &amp; Sudhof, 2020)</w:t>
      </w:r>
      <w:r w:rsidR="00890118">
        <w:rPr>
          <w:rFonts w:ascii="Arial" w:hAnsi="Arial" w:cs="Arial"/>
          <w:color w:val="000000" w:themeColor="text1"/>
        </w:rPr>
        <w:fldChar w:fldCharType="end"/>
      </w:r>
      <w:r w:rsidR="00890118">
        <w:rPr>
          <w:rFonts w:ascii="Arial" w:hAnsi="Arial" w:cs="Arial"/>
          <w:color w:val="000000" w:themeColor="text1"/>
        </w:rPr>
        <w:t>.</w:t>
      </w:r>
      <w:r w:rsidR="00CC5055">
        <w:rPr>
          <w:rFonts w:ascii="Arial" w:hAnsi="Arial" w:cs="Arial"/>
          <w:color w:val="000000" w:themeColor="text1"/>
        </w:rPr>
        <w:t xml:space="preserve"> </w:t>
      </w:r>
      <w:r w:rsidR="00524461">
        <w:rPr>
          <w:rFonts w:ascii="Arial" w:hAnsi="Arial" w:cs="Arial"/>
          <w:color w:val="000000" w:themeColor="text1"/>
        </w:rPr>
        <w:t>Expression of</w:t>
      </w:r>
      <w:r w:rsidR="003145A0">
        <w:rPr>
          <w:rFonts w:ascii="Arial" w:hAnsi="Arial" w:cs="Arial"/>
          <w:color w:val="000000" w:themeColor="text1"/>
        </w:rPr>
        <w:t xml:space="preserve"> full-length</w:t>
      </w:r>
      <w:r w:rsidR="00524461">
        <w:rPr>
          <w:rFonts w:ascii="Arial" w:hAnsi="Arial" w:cs="Arial"/>
          <w:color w:val="000000" w:themeColor="text1"/>
        </w:rPr>
        <w:t xml:space="preserve"> </w:t>
      </w:r>
      <w:r w:rsidR="00833939">
        <w:rPr>
          <w:rFonts w:ascii="Arial" w:hAnsi="Arial" w:cs="Arial"/>
          <w:color w:val="000000" w:themeColor="text1"/>
        </w:rPr>
        <w:t>Nlgn</w:t>
      </w:r>
      <w:r w:rsidR="00524461">
        <w:rPr>
          <w:rFonts w:ascii="Arial" w:hAnsi="Arial" w:cs="Arial"/>
          <w:color w:val="000000" w:themeColor="text1"/>
        </w:rPr>
        <w:t xml:space="preserve">2 resulted in </w:t>
      </w:r>
      <w:r w:rsidR="003145A0">
        <w:rPr>
          <w:rFonts w:ascii="Arial" w:hAnsi="Arial" w:cs="Arial"/>
          <w:color w:val="000000" w:themeColor="text1"/>
        </w:rPr>
        <w:t>a full rescue of the</w:t>
      </w:r>
      <w:r w:rsidR="00524461">
        <w:rPr>
          <w:rFonts w:ascii="Arial" w:hAnsi="Arial" w:cs="Arial"/>
          <w:color w:val="000000" w:themeColor="text1"/>
        </w:rPr>
        <w:t xml:space="preserve"> GABAR-</w:t>
      </w:r>
      <w:r w:rsidR="003145A0">
        <w:rPr>
          <w:rFonts w:ascii="Arial" w:hAnsi="Arial" w:cs="Arial"/>
          <w:color w:val="000000" w:themeColor="text1"/>
        </w:rPr>
        <w:t xml:space="preserve">mediated </w:t>
      </w:r>
      <w:r w:rsidR="00524461">
        <w:rPr>
          <w:rFonts w:ascii="Arial" w:hAnsi="Arial" w:cs="Arial"/>
          <w:color w:val="000000" w:themeColor="text1"/>
        </w:rPr>
        <w:t>IPSC</w:t>
      </w:r>
      <w:r w:rsidR="003145A0">
        <w:rPr>
          <w:rFonts w:ascii="Arial" w:hAnsi="Arial" w:cs="Arial"/>
          <w:color w:val="000000" w:themeColor="text1"/>
        </w:rPr>
        <w:t>s</w:t>
      </w:r>
      <w:r w:rsidR="00B23366">
        <w:rPr>
          <w:rFonts w:ascii="Arial" w:hAnsi="Arial" w:cs="Arial"/>
          <w:color w:val="000000" w:themeColor="text1"/>
        </w:rPr>
        <w:t>,</w:t>
      </w:r>
      <w:r w:rsidR="003145A0">
        <w:rPr>
          <w:rFonts w:ascii="Arial" w:hAnsi="Arial" w:cs="Arial"/>
          <w:color w:val="000000" w:themeColor="text1"/>
        </w:rPr>
        <w:t xml:space="preserve"> demonstrating that </w:t>
      </w:r>
      <w:r w:rsidR="00833939">
        <w:rPr>
          <w:rFonts w:ascii="Arial" w:hAnsi="Arial" w:cs="Arial"/>
          <w:color w:val="000000" w:themeColor="text1"/>
        </w:rPr>
        <w:t>Nlgn</w:t>
      </w:r>
      <w:r w:rsidR="003145A0">
        <w:rPr>
          <w:rFonts w:ascii="Arial" w:hAnsi="Arial" w:cs="Arial"/>
          <w:color w:val="000000" w:themeColor="text1"/>
        </w:rPr>
        <w:t xml:space="preserve">2 is the main </w:t>
      </w:r>
      <w:proofErr w:type="spellStart"/>
      <w:r w:rsidR="00833939">
        <w:rPr>
          <w:rFonts w:ascii="Arial" w:hAnsi="Arial" w:cs="Arial"/>
          <w:color w:val="000000" w:themeColor="text1"/>
        </w:rPr>
        <w:t>Nlgn</w:t>
      </w:r>
      <w:proofErr w:type="spellEnd"/>
      <w:r w:rsidR="003145A0">
        <w:rPr>
          <w:rFonts w:ascii="Arial" w:hAnsi="Arial" w:cs="Arial"/>
          <w:color w:val="000000" w:themeColor="text1"/>
        </w:rPr>
        <w:t xml:space="preserve"> </w:t>
      </w:r>
      <w:r w:rsidR="00B23366">
        <w:rPr>
          <w:rFonts w:ascii="Arial" w:hAnsi="Arial" w:cs="Arial"/>
          <w:color w:val="000000" w:themeColor="text1"/>
        </w:rPr>
        <w:t xml:space="preserve">isoform </w:t>
      </w:r>
      <w:r w:rsidR="003145A0">
        <w:rPr>
          <w:rFonts w:ascii="Arial" w:hAnsi="Arial" w:cs="Arial"/>
          <w:color w:val="000000" w:themeColor="text1"/>
        </w:rPr>
        <w:t>responsible for th</w:t>
      </w:r>
      <w:r w:rsidR="00B23366">
        <w:rPr>
          <w:rFonts w:ascii="Arial" w:hAnsi="Arial" w:cs="Arial"/>
          <w:color w:val="000000" w:themeColor="text1"/>
        </w:rPr>
        <w:t>e inhibitory synapse</w:t>
      </w:r>
      <w:r w:rsidR="003145A0">
        <w:rPr>
          <w:rFonts w:ascii="Arial" w:hAnsi="Arial" w:cs="Arial"/>
          <w:color w:val="000000" w:themeColor="text1"/>
        </w:rPr>
        <w:t xml:space="preserve"> phenotype</w:t>
      </w:r>
      <w:r w:rsidR="00B23366">
        <w:rPr>
          <w:rFonts w:ascii="Arial" w:hAnsi="Arial" w:cs="Arial"/>
          <w:color w:val="000000" w:themeColor="text1"/>
        </w:rPr>
        <w:t xml:space="preserve"> observed with Ngln1234 deletions</w:t>
      </w:r>
      <w:r w:rsidR="00524461">
        <w:rPr>
          <w:rFonts w:ascii="Arial" w:hAnsi="Arial" w:cs="Arial"/>
          <w:color w:val="000000" w:themeColor="text1"/>
        </w:rPr>
        <w:t xml:space="preserve"> </w:t>
      </w:r>
      <w:r w:rsidR="00683BA6" w:rsidRPr="004F04F1">
        <w:rPr>
          <w:rFonts w:ascii="Arial" w:eastAsia="DengXian" w:hAnsi="Arial" w:cs="Arial"/>
        </w:rPr>
        <w:t>(Fig</w:t>
      </w:r>
      <w:r w:rsidR="004543CD" w:rsidRPr="004F04F1">
        <w:rPr>
          <w:rFonts w:ascii="Arial" w:eastAsia="DengXian" w:hAnsi="Arial" w:cs="Arial"/>
        </w:rPr>
        <w:t>.</w:t>
      </w:r>
      <w:r w:rsidR="00683BA6" w:rsidRPr="004F04F1">
        <w:rPr>
          <w:rFonts w:ascii="Arial" w:eastAsia="DengXian" w:hAnsi="Arial" w:cs="Arial"/>
        </w:rPr>
        <w:t xml:space="preserve"> 2B and C)</w:t>
      </w:r>
      <w:r w:rsidR="00524461">
        <w:rPr>
          <w:rFonts w:ascii="Arial" w:eastAsia="DengXian" w:hAnsi="Arial" w:cs="Arial"/>
          <w:color w:val="000000" w:themeColor="text1"/>
        </w:rPr>
        <w:t>.</w:t>
      </w:r>
      <w:r w:rsidR="00BA494E">
        <w:rPr>
          <w:rFonts w:ascii="Arial" w:eastAsia="DengXian" w:hAnsi="Arial" w:cs="Arial"/>
          <w:color w:val="000000" w:themeColor="text1"/>
        </w:rPr>
        <w:t xml:space="preserve"> </w:t>
      </w:r>
      <w:r w:rsidR="003145A0">
        <w:rPr>
          <w:rFonts w:ascii="Arial" w:eastAsia="DengXian" w:hAnsi="Arial" w:cs="Arial"/>
          <w:color w:val="000000" w:themeColor="text1"/>
        </w:rPr>
        <w:t>Intriguingly</w:t>
      </w:r>
      <w:r w:rsidR="00683BA6">
        <w:rPr>
          <w:rFonts w:ascii="Arial" w:eastAsia="DengXian" w:hAnsi="Arial" w:cs="Arial"/>
          <w:color w:val="000000" w:themeColor="text1"/>
        </w:rPr>
        <w:t xml:space="preserve">, expression of </w:t>
      </w:r>
      <w:r w:rsidR="00833939">
        <w:rPr>
          <w:rFonts w:ascii="Arial" w:eastAsia="DengXian" w:hAnsi="Arial" w:cs="Arial"/>
          <w:color w:val="000000" w:themeColor="text1"/>
        </w:rPr>
        <w:t>Nlgn</w:t>
      </w:r>
      <w:r w:rsidR="003145A0">
        <w:rPr>
          <w:rFonts w:ascii="Arial" w:eastAsia="DengXian" w:hAnsi="Arial" w:cs="Arial"/>
          <w:color w:val="000000" w:themeColor="text1"/>
        </w:rPr>
        <w:t xml:space="preserve">2-GPI, i.e. </w:t>
      </w:r>
      <w:r w:rsidR="00833939">
        <w:rPr>
          <w:rFonts w:ascii="Arial" w:eastAsia="DengXian" w:hAnsi="Arial" w:cs="Arial"/>
          <w:color w:val="000000" w:themeColor="text1"/>
        </w:rPr>
        <w:t>Nlgn</w:t>
      </w:r>
      <w:r w:rsidR="003145A0">
        <w:rPr>
          <w:rFonts w:ascii="Arial" w:eastAsia="DengXian" w:hAnsi="Arial" w:cs="Arial"/>
          <w:color w:val="000000" w:themeColor="text1"/>
        </w:rPr>
        <w:t>2 without an intracellular domain</w:t>
      </w:r>
      <w:r w:rsidR="00B23366">
        <w:rPr>
          <w:rFonts w:ascii="Arial" w:eastAsia="DengXian" w:hAnsi="Arial" w:cs="Arial"/>
          <w:color w:val="000000" w:themeColor="text1"/>
        </w:rPr>
        <w:t>,</w:t>
      </w:r>
      <w:r w:rsidR="003145A0">
        <w:rPr>
          <w:rFonts w:ascii="Arial" w:eastAsia="DengXian" w:hAnsi="Arial" w:cs="Arial"/>
          <w:color w:val="000000" w:themeColor="text1"/>
        </w:rPr>
        <w:t xml:space="preserve"> failed to rescue the phenotype </w:t>
      </w:r>
      <w:r w:rsidR="00683BA6" w:rsidRPr="004F04F1">
        <w:rPr>
          <w:rFonts w:ascii="Arial" w:eastAsia="DengXian" w:hAnsi="Arial" w:cs="Arial"/>
        </w:rPr>
        <w:t>(Fig</w:t>
      </w:r>
      <w:r w:rsidR="004543CD" w:rsidRPr="004F04F1">
        <w:rPr>
          <w:rFonts w:ascii="Arial" w:eastAsia="DengXian" w:hAnsi="Arial" w:cs="Arial"/>
        </w:rPr>
        <w:t>.</w:t>
      </w:r>
      <w:r w:rsidR="00683BA6" w:rsidRPr="004F04F1">
        <w:rPr>
          <w:rFonts w:ascii="Arial" w:eastAsia="DengXian" w:hAnsi="Arial" w:cs="Arial"/>
        </w:rPr>
        <w:t xml:space="preserve"> 2B and C)</w:t>
      </w:r>
      <w:r w:rsidR="00683BA6">
        <w:rPr>
          <w:rFonts w:ascii="Arial" w:eastAsia="DengXian" w:hAnsi="Arial" w:cs="Arial"/>
          <w:color w:val="000000" w:themeColor="text1"/>
        </w:rPr>
        <w:t xml:space="preserve">, </w:t>
      </w:r>
      <w:r w:rsidR="00B23366">
        <w:rPr>
          <w:rFonts w:ascii="Arial" w:eastAsia="DengXian" w:hAnsi="Arial" w:cs="Arial"/>
          <w:color w:val="000000" w:themeColor="text1"/>
        </w:rPr>
        <w:t xml:space="preserve">revealing </w:t>
      </w:r>
      <w:r w:rsidR="00683BA6">
        <w:rPr>
          <w:rFonts w:ascii="Arial" w:eastAsia="DengXian" w:hAnsi="Arial" w:cs="Arial"/>
          <w:color w:val="000000" w:themeColor="text1"/>
        </w:rPr>
        <w:t xml:space="preserve">that </w:t>
      </w:r>
      <w:r w:rsidR="00833939">
        <w:rPr>
          <w:rFonts w:ascii="Arial" w:eastAsia="DengXian" w:hAnsi="Arial" w:cs="Arial"/>
          <w:color w:val="000000" w:themeColor="text1"/>
        </w:rPr>
        <w:t>Nlgn</w:t>
      </w:r>
      <w:r w:rsidR="00683BA6">
        <w:rPr>
          <w:rFonts w:ascii="Arial" w:eastAsia="DengXian" w:hAnsi="Arial" w:cs="Arial"/>
          <w:color w:val="000000" w:themeColor="text1"/>
        </w:rPr>
        <w:t xml:space="preserve">2 </w:t>
      </w:r>
      <w:r w:rsidR="003145A0">
        <w:rPr>
          <w:rFonts w:ascii="Arial" w:eastAsia="DengXian" w:hAnsi="Arial" w:cs="Arial"/>
          <w:color w:val="000000" w:themeColor="text1"/>
        </w:rPr>
        <w:t xml:space="preserve">function for inhibitory synapses requires </w:t>
      </w:r>
      <w:r w:rsidR="00251A4E">
        <w:rPr>
          <w:rFonts w:ascii="Arial" w:eastAsia="DengXian" w:hAnsi="Arial" w:cs="Arial"/>
          <w:color w:val="000000" w:themeColor="text1"/>
        </w:rPr>
        <w:t>an</w:t>
      </w:r>
      <w:r w:rsidR="00683BA6">
        <w:rPr>
          <w:rFonts w:ascii="Arial" w:eastAsia="DengXian" w:hAnsi="Arial" w:cs="Arial"/>
          <w:color w:val="000000" w:themeColor="text1"/>
        </w:rPr>
        <w:t xml:space="preserve"> intracellular </w:t>
      </w:r>
      <w:r w:rsidR="00683BA6" w:rsidRPr="00C93E9D">
        <w:rPr>
          <w:rFonts w:ascii="Arial" w:eastAsia="DengXian" w:hAnsi="Arial" w:cs="Arial"/>
          <w:color w:val="000000" w:themeColor="text1"/>
        </w:rPr>
        <w:t>domain</w:t>
      </w:r>
      <w:r w:rsidR="006F1878" w:rsidRPr="00C93E9D">
        <w:rPr>
          <w:rFonts w:ascii="Arial" w:eastAsia="DengXian" w:hAnsi="Arial" w:cs="Arial"/>
          <w:color w:val="000000" w:themeColor="text1"/>
        </w:rPr>
        <w:t xml:space="preserve"> </w:t>
      </w:r>
      <w:r w:rsidR="006F1878" w:rsidRPr="00474A8D">
        <w:rPr>
          <w:rFonts w:ascii="Arial" w:eastAsia="DengXian" w:hAnsi="Arial" w:cs="Arial"/>
          <w:color w:val="000000" w:themeColor="text1"/>
        </w:rPr>
        <w:t>presumably due to the absence of synaptic targeting motifs in the GPI-anchor domain and the impact of membrane anchoring on protein trafficking and synaptic recruitment</w:t>
      </w:r>
      <w:r w:rsidR="00683BA6" w:rsidRPr="00C93E9D">
        <w:rPr>
          <w:rFonts w:ascii="Arial" w:eastAsia="DengXian" w:hAnsi="Arial" w:cs="Arial" w:hint="eastAsia"/>
          <w:color w:val="000000" w:themeColor="text1"/>
        </w:rPr>
        <w:t>.</w:t>
      </w:r>
      <w:r w:rsidR="00683BA6" w:rsidRPr="00C93E9D">
        <w:rPr>
          <w:rFonts w:ascii="Arial" w:eastAsia="DengXian" w:hAnsi="Arial" w:cs="Arial"/>
          <w:color w:val="000000" w:themeColor="text1"/>
        </w:rPr>
        <w:t xml:space="preserve"> </w:t>
      </w:r>
      <w:r w:rsidR="003145A0">
        <w:rPr>
          <w:rFonts w:ascii="Arial" w:eastAsia="DengXian" w:hAnsi="Arial" w:cs="Arial"/>
          <w:color w:val="000000" w:themeColor="text1"/>
        </w:rPr>
        <w:t xml:space="preserve">Given the sequence </w:t>
      </w:r>
      <w:r w:rsidR="00B23366">
        <w:rPr>
          <w:rFonts w:ascii="Arial" w:eastAsia="DengXian" w:hAnsi="Arial" w:cs="Arial"/>
          <w:color w:val="000000" w:themeColor="text1"/>
        </w:rPr>
        <w:t xml:space="preserve">similarity between </w:t>
      </w:r>
      <w:r w:rsidR="003145A0">
        <w:rPr>
          <w:rFonts w:ascii="Arial" w:eastAsia="DengXian" w:hAnsi="Arial" w:cs="Arial"/>
          <w:color w:val="000000" w:themeColor="text1"/>
        </w:rPr>
        <w:t xml:space="preserve">the intracellular domains </w:t>
      </w:r>
      <w:r w:rsidR="00B23366">
        <w:rPr>
          <w:rFonts w:ascii="Arial" w:eastAsia="DengXian" w:hAnsi="Arial" w:cs="Arial"/>
          <w:color w:val="000000" w:themeColor="text1"/>
        </w:rPr>
        <w:t xml:space="preserve">of </w:t>
      </w:r>
      <w:proofErr w:type="spellStart"/>
      <w:r w:rsidR="00833939">
        <w:rPr>
          <w:rFonts w:ascii="Arial" w:eastAsia="DengXian" w:hAnsi="Arial" w:cs="Arial"/>
          <w:color w:val="000000" w:themeColor="text1"/>
        </w:rPr>
        <w:t>Nlgn</w:t>
      </w:r>
      <w:r w:rsidR="003145A0">
        <w:rPr>
          <w:rFonts w:ascii="Arial" w:eastAsia="DengXian" w:hAnsi="Arial" w:cs="Arial"/>
          <w:color w:val="000000" w:themeColor="text1"/>
        </w:rPr>
        <w:t>s</w:t>
      </w:r>
      <w:proofErr w:type="spellEnd"/>
      <w:r w:rsidR="003145A0">
        <w:rPr>
          <w:rFonts w:ascii="Arial" w:eastAsia="DengXian" w:hAnsi="Arial" w:cs="Arial"/>
          <w:color w:val="000000" w:themeColor="text1"/>
        </w:rPr>
        <w:t xml:space="preserve"> despite their different synaptic functions, we assessed the </w:t>
      </w:r>
      <w:r w:rsidR="00D03116">
        <w:rPr>
          <w:rFonts w:ascii="Arial" w:eastAsia="DengXian" w:hAnsi="Arial" w:cs="Arial"/>
          <w:color w:val="000000" w:themeColor="text1"/>
        </w:rPr>
        <w:t xml:space="preserve">function </w:t>
      </w:r>
      <w:r w:rsidR="003145A0">
        <w:rPr>
          <w:rFonts w:ascii="Arial" w:eastAsia="DengXian" w:hAnsi="Arial" w:cs="Arial"/>
          <w:color w:val="000000" w:themeColor="text1"/>
        </w:rPr>
        <w:t xml:space="preserve">of a chimeric </w:t>
      </w:r>
      <w:r w:rsidR="00833939">
        <w:rPr>
          <w:rFonts w:ascii="Arial" w:eastAsia="DengXian" w:hAnsi="Arial" w:cs="Arial"/>
          <w:color w:val="000000" w:themeColor="text1"/>
        </w:rPr>
        <w:t>Nlgn</w:t>
      </w:r>
      <w:r w:rsidR="003145A0">
        <w:rPr>
          <w:rFonts w:ascii="Arial" w:eastAsia="DengXian" w:hAnsi="Arial" w:cs="Arial"/>
          <w:color w:val="000000" w:themeColor="text1"/>
        </w:rPr>
        <w:t xml:space="preserve">2 with an intracellular domain of </w:t>
      </w:r>
      <w:r w:rsidR="00833939">
        <w:rPr>
          <w:rFonts w:ascii="Arial" w:eastAsia="DengXian" w:hAnsi="Arial" w:cs="Arial"/>
          <w:color w:val="000000" w:themeColor="text1"/>
        </w:rPr>
        <w:t>Nlgn</w:t>
      </w:r>
      <w:r w:rsidR="003145A0">
        <w:rPr>
          <w:rFonts w:ascii="Arial" w:eastAsia="DengXian" w:hAnsi="Arial" w:cs="Arial"/>
          <w:color w:val="000000" w:themeColor="text1"/>
        </w:rPr>
        <w:t>1.</w:t>
      </w:r>
      <w:r w:rsidR="00D03116">
        <w:rPr>
          <w:rFonts w:ascii="Arial" w:eastAsia="DengXian" w:hAnsi="Arial" w:cs="Arial"/>
          <w:color w:val="000000" w:themeColor="text1"/>
        </w:rPr>
        <w:t xml:space="preserve"> </w:t>
      </w:r>
      <w:r w:rsidR="00D03116">
        <w:rPr>
          <w:rFonts w:ascii="Arial" w:hAnsi="Arial" w:cs="Arial"/>
          <w:color w:val="000000" w:themeColor="text1"/>
        </w:rPr>
        <w:t>C</w:t>
      </w:r>
      <w:r w:rsidR="00FC5565">
        <w:rPr>
          <w:rFonts w:ascii="Arial" w:hAnsi="Arial" w:cs="Arial"/>
          <w:color w:val="000000" w:themeColor="text1"/>
        </w:rPr>
        <w:t xml:space="preserve">onsistent with previous results </w:t>
      </w:r>
      <w:r w:rsidR="00FC5565">
        <w:rPr>
          <w:rFonts w:ascii="Arial" w:hAnsi="Arial" w:cs="Arial"/>
          <w:color w:val="000000" w:themeColor="text1"/>
        </w:rPr>
        <w:fldChar w:fldCharType="begin">
          <w:fldData xml:space="preserve">PEVuZE5vdGU+PENpdGU+PEF1dGhvcj5OZ3V5ZW48L0F1dGhvcj48WWVhcj4yMDE2PC9ZZWFyPjxS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</w:fldData>
        </w:fldChar>
      </w:r>
      <w:r w:rsidR="000D2B83">
        <w:rPr>
          <w:rFonts w:ascii="Arial" w:hAnsi="Arial" w:cs="Arial"/>
          <w:color w:val="000000" w:themeColor="text1"/>
        </w:rPr>
        <w:instrText xml:space="preserve"> ADDIN EN.CITE </w:instrText>
      </w:r>
      <w:r w:rsidR="000D2B83">
        <w:rPr>
          <w:rFonts w:ascii="Arial" w:hAnsi="Arial" w:cs="Arial"/>
          <w:color w:val="000000" w:themeColor="text1"/>
        </w:rPr>
        <w:fldChar w:fldCharType="begin">
          <w:fldData xml:space="preserve">PEVuZE5vdGU+PENpdGU+PEF1dGhvcj5OZ3V5ZW48L0F1dGhvcj48WWVhcj4yMDE2PC9ZZWFyPjxS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</w:fldData>
        </w:fldChar>
      </w:r>
      <w:r w:rsidR="000D2B83">
        <w:rPr>
          <w:rFonts w:ascii="Arial" w:hAnsi="Arial" w:cs="Arial"/>
          <w:color w:val="000000" w:themeColor="text1"/>
        </w:rPr>
        <w:instrText xml:space="preserve"> ADDIN EN.CITE.DATA </w:instrText>
      </w:r>
      <w:r w:rsidR="000D2B83">
        <w:rPr>
          <w:rFonts w:ascii="Arial" w:hAnsi="Arial" w:cs="Arial"/>
          <w:color w:val="000000" w:themeColor="text1"/>
        </w:rPr>
      </w:r>
      <w:r w:rsidR="000D2B83">
        <w:rPr>
          <w:rFonts w:ascii="Arial" w:hAnsi="Arial" w:cs="Arial"/>
          <w:color w:val="000000" w:themeColor="text1"/>
        </w:rPr>
        <w:fldChar w:fldCharType="end"/>
      </w:r>
      <w:r w:rsidR="00FC5565">
        <w:rPr>
          <w:rFonts w:ascii="Arial" w:hAnsi="Arial" w:cs="Arial"/>
          <w:color w:val="000000" w:themeColor="text1"/>
        </w:rPr>
      </w:r>
      <w:r w:rsidR="00FC5565">
        <w:rPr>
          <w:rFonts w:ascii="Arial" w:hAnsi="Arial" w:cs="Arial"/>
          <w:color w:val="000000" w:themeColor="text1"/>
        </w:rPr>
        <w:fldChar w:fldCharType="separate"/>
      </w:r>
      <w:r w:rsidR="00FC5565">
        <w:rPr>
          <w:rFonts w:ascii="Arial" w:hAnsi="Arial" w:cs="Arial"/>
          <w:noProof/>
          <w:color w:val="000000" w:themeColor="text1"/>
        </w:rPr>
        <w:t>(Nguyen</w:t>
      </w:r>
      <w:r w:rsidR="00FC5565" w:rsidRPr="00FC5565">
        <w:rPr>
          <w:rFonts w:ascii="Arial" w:hAnsi="Arial" w:cs="Arial"/>
          <w:i/>
          <w:noProof/>
          <w:color w:val="000000" w:themeColor="text1"/>
        </w:rPr>
        <w:t xml:space="preserve"> et al</w:t>
      </w:r>
      <w:r w:rsidR="00FC5565">
        <w:rPr>
          <w:rFonts w:ascii="Arial" w:hAnsi="Arial" w:cs="Arial"/>
          <w:noProof/>
          <w:color w:val="000000" w:themeColor="text1"/>
        </w:rPr>
        <w:t>, 2016)</w:t>
      </w:r>
      <w:r w:rsidR="00FC5565">
        <w:rPr>
          <w:rFonts w:ascii="Arial" w:hAnsi="Arial" w:cs="Arial"/>
          <w:color w:val="000000" w:themeColor="text1"/>
        </w:rPr>
        <w:fldChar w:fldCharType="end"/>
      </w:r>
      <w:r w:rsidR="00FC5565">
        <w:rPr>
          <w:rFonts w:ascii="Arial" w:hAnsi="Arial" w:cs="Arial"/>
          <w:color w:val="000000" w:themeColor="text1"/>
        </w:rPr>
        <w:t xml:space="preserve">, </w:t>
      </w:r>
      <w:r w:rsidR="00D03116" w:rsidRPr="00CA4DE5">
        <w:rPr>
          <w:rFonts w:ascii="Arial" w:eastAsia="DengXian" w:hAnsi="Arial" w:cs="Arial"/>
          <w:color w:val="000000" w:themeColor="text1"/>
        </w:rPr>
        <w:t xml:space="preserve">the </w:t>
      </w:r>
      <w:r w:rsidR="00833939" w:rsidRPr="00CA4DE5">
        <w:rPr>
          <w:rFonts w:ascii="Arial" w:eastAsia="DengXian" w:hAnsi="Arial" w:cs="Arial"/>
          <w:color w:val="000000" w:themeColor="text1"/>
        </w:rPr>
        <w:t>Nlgn</w:t>
      </w:r>
      <w:r w:rsidR="00251A4E" w:rsidRPr="00CA4DE5">
        <w:rPr>
          <w:rFonts w:ascii="Arial" w:eastAsia="DengXian" w:hAnsi="Arial" w:cs="Arial"/>
          <w:color w:val="000000" w:themeColor="text1"/>
        </w:rPr>
        <w:t>2-</w:t>
      </w:r>
      <w:r w:rsidR="00833939" w:rsidRPr="00CA4DE5">
        <w:rPr>
          <w:rFonts w:ascii="Arial" w:eastAsia="DengXian" w:hAnsi="Arial" w:cs="Arial"/>
          <w:color w:val="000000" w:themeColor="text1"/>
        </w:rPr>
        <w:t>Nlgn</w:t>
      </w:r>
      <w:r w:rsidR="00251A4E" w:rsidRPr="00CA4DE5">
        <w:rPr>
          <w:rFonts w:ascii="Arial" w:eastAsia="DengXian" w:hAnsi="Arial" w:cs="Arial"/>
          <w:color w:val="000000" w:themeColor="text1"/>
        </w:rPr>
        <w:t>1</w:t>
      </w:r>
      <w:r w:rsidR="00D03116" w:rsidRPr="00CA4DE5">
        <w:rPr>
          <w:rFonts w:ascii="Arial" w:eastAsia="DengXian" w:hAnsi="Arial" w:cs="Arial"/>
          <w:color w:val="000000" w:themeColor="text1"/>
        </w:rPr>
        <w:t xml:space="preserve"> construct could</w:t>
      </w:r>
      <w:r w:rsidR="00B467F0" w:rsidRPr="00CA4DE5">
        <w:rPr>
          <w:rFonts w:ascii="Arial" w:eastAsia="DengXian" w:hAnsi="Arial" w:cs="Arial"/>
          <w:color w:val="000000" w:themeColor="text1"/>
        </w:rPr>
        <w:t xml:space="preserve"> also</w:t>
      </w:r>
      <w:r w:rsidR="00251A4E" w:rsidRPr="00CA4DE5">
        <w:rPr>
          <w:rFonts w:ascii="Arial" w:eastAsia="DengXian" w:hAnsi="Arial" w:cs="Arial"/>
          <w:color w:val="000000" w:themeColor="text1"/>
        </w:rPr>
        <w:t xml:space="preserve"> rescue </w:t>
      </w:r>
      <w:r w:rsidR="00D03116" w:rsidRPr="00CA4DE5">
        <w:rPr>
          <w:rFonts w:ascii="Arial" w:eastAsia="DengXian" w:hAnsi="Arial" w:cs="Arial"/>
          <w:color w:val="000000" w:themeColor="text1"/>
        </w:rPr>
        <w:t xml:space="preserve">the </w:t>
      </w:r>
      <w:r w:rsidR="00251A4E" w:rsidRPr="00CA4DE5">
        <w:rPr>
          <w:rFonts w:ascii="Arial" w:eastAsia="DengXian" w:hAnsi="Arial" w:cs="Arial"/>
          <w:color w:val="000000" w:themeColor="text1"/>
        </w:rPr>
        <w:t>GABAR-</w:t>
      </w:r>
      <w:r w:rsidR="00D03116" w:rsidRPr="00CA4DE5">
        <w:rPr>
          <w:rFonts w:ascii="Arial" w:eastAsia="DengXian" w:hAnsi="Arial" w:cs="Arial"/>
          <w:color w:val="000000" w:themeColor="text1"/>
        </w:rPr>
        <w:t xml:space="preserve">mediated </w:t>
      </w:r>
      <w:r w:rsidR="00251A4E" w:rsidRPr="00CA4DE5">
        <w:rPr>
          <w:rFonts w:ascii="Arial" w:eastAsia="DengXian" w:hAnsi="Arial" w:cs="Arial"/>
          <w:color w:val="000000" w:themeColor="text1"/>
        </w:rPr>
        <w:t>IPSC</w:t>
      </w:r>
      <w:r w:rsidR="00D03116" w:rsidRPr="00CA4DE5">
        <w:rPr>
          <w:rFonts w:ascii="Arial" w:eastAsia="DengXian" w:hAnsi="Arial" w:cs="Arial"/>
          <w:color w:val="000000" w:themeColor="text1"/>
        </w:rPr>
        <w:t xml:space="preserve"> phenotype in </w:t>
      </w:r>
      <w:r w:rsidR="00833939" w:rsidRPr="00CA4DE5">
        <w:rPr>
          <w:rFonts w:ascii="Arial" w:eastAsia="DengXian" w:hAnsi="Arial" w:cs="Arial"/>
          <w:color w:val="000000" w:themeColor="text1"/>
        </w:rPr>
        <w:t>Nlgn</w:t>
      </w:r>
      <w:r w:rsidR="00D03116" w:rsidRPr="00CA4DE5">
        <w:rPr>
          <w:rFonts w:ascii="Arial" w:eastAsia="DengXian" w:hAnsi="Arial" w:cs="Arial"/>
          <w:color w:val="000000" w:themeColor="text1"/>
        </w:rPr>
        <w:t>1</w:t>
      </w:r>
      <w:r w:rsidR="00B23366" w:rsidRPr="00CA4DE5">
        <w:rPr>
          <w:rFonts w:ascii="Arial" w:eastAsia="DengXian" w:hAnsi="Arial" w:cs="Arial"/>
          <w:color w:val="000000" w:themeColor="text1"/>
        </w:rPr>
        <w:t>23</w:t>
      </w:r>
      <w:r w:rsidR="00D03116" w:rsidRPr="00CA4DE5">
        <w:rPr>
          <w:rFonts w:ascii="Arial" w:eastAsia="DengXian" w:hAnsi="Arial" w:cs="Arial"/>
          <w:color w:val="000000" w:themeColor="text1"/>
        </w:rPr>
        <w:t xml:space="preserve">4 </w:t>
      </w:r>
      <w:proofErr w:type="spellStart"/>
      <w:r w:rsidR="00D03116" w:rsidRPr="00CA4DE5">
        <w:rPr>
          <w:rFonts w:ascii="Arial" w:eastAsia="DengXian" w:hAnsi="Arial" w:cs="Arial"/>
          <w:color w:val="000000" w:themeColor="text1"/>
        </w:rPr>
        <w:t>cKO</w:t>
      </w:r>
      <w:proofErr w:type="spellEnd"/>
      <w:r w:rsidR="00D03116" w:rsidRPr="00CA4DE5">
        <w:rPr>
          <w:rFonts w:ascii="Arial" w:eastAsia="DengXian" w:hAnsi="Arial" w:cs="Arial"/>
          <w:color w:val="000000" w:themeColor="text1"/>
        </w:rPr>
        <w:t xml:space="preserve"> neurons</w:t>
      </w:r>
      <w:r w:rsidR="00251A4E">
        <w:rPr>
          <w:rFonts w:ascii="Arial" w:eastAsia="DengXian" w:hAnsi="Arial" w:cs="Arial"/>
          <w:color w:val="000000" w:themeColor="text1"/>
        </w:rPr>
        <w:t xml:space="preserve"> </w:t>
      </w:r>
      <w:r w:rsidR="00251A4E" w:rsidRPr="004F04F1">
        <w:rPr>
          <w:rFonts w:ascii="Arial" w:eastAsia="DengXian" w:hAnsi="Arial" w:cs="Arial"/>
        </w:rPr>
        <w:t>(Fig</w:t>
      </w:r>
      <w:r w:rsidR="00FE49CF" w:rsidRPr="004F04F1">
        <w:rPr>
          <w:rFonts w:ascii="Arial" w:eastAsia="DengXian" w:hAnsi="Arial" w:cs="Arial"/>
        </w:rPr>
        <w:t>.</w:t>
      </w:r>
      <w:r w:rsidR="00251A4E" w:rsidRPr="004F04F1">
        <w:rPr>
          <w:rFonts w:ascii="Arial" w:eastAsia="DengXian" w:hAnsi="Arial" w:cs="Arial"/>
        </w:rPr>
        <w:t xml:space="preserve"> 2B and C)</w:t>
      </w:r>
      <w:r w:rsidR="00251A4E">
        <w:rPr>
          <w:rFonts w:ascii="Arial" w:eastAsia="DengXian" w:hAnsi="Arial" w:cs="Arial"/>
          <w:color w:val="000000" w:themeColor="text1"/>
        </w:rPr>
        <w:t>.</w:t>
      </w:r>
      <w:r w:rsidR="00050D5C">
        <w:rPr>
          <w:rFonts w:ascii="Arial" w:eastAsia="DengXian" w:hAnsi="Arial" w:cs="Arial"/>
          <w:color w:val="000000" w:themeColor="text1"/>
        </w:rPr>
        <w:t xml:space="preserve"> </w:t>
      </w:r>
      <w:r w:rsidR="00D03116">
        <w:rPr>
          <w:rFonts w:ascii="Arial" w:eastAsia="DengXian" w:hAnsi="Arial" w:cs="Arial"/>
          <w:color w:val="000000" w:themeColor="text1"/>
        </w:rPr>
        <w:t xml:space="preserve">Thus, the intracellular </w:t>
      </w:r>
      <w:r w:rsidR="00833939">
        <w:rPr>
          <w:rFonts w:ascii="Arial" w:eastAsia="DengXian" w:hAnsi="Arial" w:cs="Arial"/>
          <w:color w:val="000000" w:themeColor="text1"/>
        </w:rPr>
        <w:t>Nlgn</w:t>
      </w:r>
      <w:r w:rsidR="00D03116">
        <w:rPr>
          <w:rFonts w:ascii="Arial" w:eastAsia="DengXian" w:hAnsi="Arial" w:cs="Arial"/>
          <w:color w:val="000000" w:themeColor="text1"/>
        </w:rPr>
        <w:t>2 domain is necessary for inhibitory synapse function but does not confer specificity.</w:t>
      </w:r>
    </w:p>
    <w:p w14:paraId="3EAF5870" w14:textId="5AEA007C" w:rsidR="00D0696B" w:rsidRPr="00244E7A" w:rsidRDefault="00B23366" w:rsidP="00EC6E42">
      <w:pPr>
        <w:spacing w:after="120" w:line="276" w:lineRule="auto"/>
        <w:jc w:val="both"/>
        <w:rPr>
          <w:rFonts w:ascii="Arial" w:hAnsi="Arial" w:cs="Arial"/>
          <w:color w:val="4472C4" w:themeColor="accent1"/>
        </w:rPr>
      </w:pPr>
      <w:r>
        <w:rPr>
          <w:rFonts w:ascii="Arial" w:eastAsia="DengXian" w:hAnsi="Arial" w:cs="Arial"/>
          <w:color w:val="000000" w:themeColor="text1"/>
        </w:rPr>
        <w:t xml:space="preserve">To further understand how </w:t>
      </w:r>
      <w:proofErr w:type="spellStart"/>
      <w:r>
        <w:rPr>
          <w:rFonts w:ascii="Arial" w:eastAsia="DengXian" w:hAnsi="Arial" w:cs="Arial"/>
          <w:color w:val="000000" w:themeColor="text1"/>
        </w:rPr>
        <w:t>Nlgns</w:t>
      </w:r>
      <w:proofErr w:type="spellEnd"/>
      <w:r>
        <w:rPr>
          <w:rFonts w:ascii="Arial" w:eastAsia="DengXian" w:hAnsi="Arial" w:cs="Arial"/>
          <w:color w:val="000000" w:themeColor="text1"/>
        </w:rPr>
        <w:t xml:space="preserve"> might function at synapses</w:t>
      </w:r>
      <w:r w:rsidR="00931DF3">
        <w:rPr>
          <w:rFonts w:ascii="Arial" w:eastAsia="DengXian" w:hAnsi="Arial" w:cs="Arial"/>
          <w:color w:val="000000" w:themeColor="text1"/>
        </w:rPr>
        <w:t xml:space="preserve">, we </w:t>
      </w:r>
      <w:r w:rsidR="00D03116">
        <w:rPr>
          <w:rFonts w:ascii="Arial" w:eastAsia="DengXian" w:hAnsi="Arial" w:cs="Arial"/>
          <w:color w:val="000000" w:themeColor="text1"/>
        </w:rPr>
        <w:t>aligned</w:t>
      </w:r>
      <w:r w:rsidR="00931DF3">
        <w:rPr>
          <w:rFonts w:ascii="Arial" w:eastAsia="DengXian" w:hAnsi="Arial" w:cs="Arial"/>
          <w:color w:val="000000" w:themeColor="text1"/>
        </w:rPr>
        <w:t xml:space="preserve"> </w:t>
      </w:r>
      <w:r w:rsidR="00833939">
        <w:rPr>
          <w:rFonts w:ascii="Arial" w:eastAsia="DengXian" w:hAnsi="Arial" w:cs="Arial"/>
          <w:color w:val="000000" w:themeColor="text1"/>
        </w:rPr>
        <w:t>Nlgn</w:t>
      </w:r>
      <w:r w:rsidR="00931DF3">
        <w:rPr>
          <w:rFonts w:ascii="Arial" w:eastAsia="DengXian" w:hAnsi="Arial" w:cs="Arial"/>
          <w:color w:val="000000" w:themeColor="text1"/>
        </w:rPr>
        <w:t xml:space="preserve">1 and </w:t>
      </w:r>
      <w:r w:rsidR="00833939">
        <w:rPr>
          <w:rFonts w:ascii="Arial" w:eastAsia="DengXian" w:hAnsi="Arial" w:cs="Arial"/>
          <w:color w:val="000000" w:themeColor="text1"/>
        </w:rPr>
        <w:t>Nlgn</w:t>
      </w:r>
      <w:r w:rsidR="00931DF3">
        <w:rPr>
          <w:rFonts w:ascii="Arial" w:eastAsia="DengXian" w:hAnsi="Arial" w:cs="Arial"/>
          <w:color w:val="000000" w:themeColor="text1"/>
        </w:rPr>
        <w:t>2 intracellular sequences</w:t>
      </w:r>
      <w:r w:rsidR="00D03116">
        <w:rPr>
          <w:rFonts w:ascii="Arial" w:eastAsia="DengXian" w:hAnsi="Arial" w:cs="Arial"/>
          <w:color w:val="000000" w:themeColor="text1"/>
        </w:rPr>
        <w:t xml:space="preserve"> and</w:t>
      </w:r>
      <w:r w:rsidR="00931DF3">
        <w:rPr>
          <w:rFonts w:ascii="Arial" w:eastAsia="DengXian" w:hAnsi="Arial" w:cs="Arial"/>
          <w:color w:val="000000" w:themeColor="text1"/>
        </w:rPr>
        <w:t xml:space="preserve"> </w:t>
      </w:r>
      <w:r w:rsidR="00D03116">
        <w:rPr>
          <w:rFonts w:ascii="Arial" w:eastAsia="DengXian" w:hAnsi="Arial" w:cs="Arial"/>
          <w:color w:val="000000" w:themeColor="text1"/>
        </w:rPr>
        <w:t>confirmed</w:t>
      </w:r>
      <w:r w:rsidR="00931DF3">
        <w:rPr>
          <w:rFonts w:ascii="Arial" w:eastAsia="DengXian" w:hAnsi="Arial" w:cs="Arial"/>
          <w:color w:val="000000" w:themeColor="text1"/>
        </w:rPr>
        <w:t xml:space="preserve"> that </w:t>
      </w:r>
      <w:r w:rsidR="00D03116">
        <w:rPr>
          <w:rFonts w:ascii="Arial" w:eastAsia="DengXian" w:hAnsi="Arial" w:cs="Arial"/>
          <w:color w:val="000000" w:themeColor="text1"/>
        </w:rPr>
        <w:t xml:space="preserve">both </w:t>
      </w:r>
      <w:r w:rsidR="00833939">
        <w:rPr>
          <w:rFonts w:ascii="Arial" w:eastAsia="DengXian" w:hAnsi="Arial" w:cs="Arial"/>
          <w:color w:val="000000" w:themeColor="text1"/>
        </w:rPr>
        <w:t>Nlgn</w:t>
      </w:r>
      <w:r w:rsidR="00931DF3">
        <w:rPr>
          <w:rFonts w:ascii="Arial" w:eastAsia="DengXian" w:hAnsi="Arial" w:cs="Arial"/>
          <w:color w:val="000000" w:themeColor="text1"/>
        </w:rPr>
        <w:t xml:space="preserve">1 and </w:t>
      </w:r>
      <w:r w:rsidR="00833939">
        <w:rPr>
          <w:rFonts w:ascii="Arial" w:eastAsia="DengXian" w:hAnsi="Arial" w:cs="Arial"/>
          <w:color w:val="000000" w:themeColor="text1"/>
        </w:rPr>
        <w:t>Nlgn</w:t>
      </w:r>
      <w:r w:rsidR="00931DF3">
        <w:rPr>
          <w:rFonts w:ascii="Arial" w:eastAsia="DengXian" w:hAnsi="Arial" w:cs="Arial"/>
          <w:color w:val="000000" w:themeColor="text1"/>
        </w:rPr>
        <w:t xml:space="preserve">2 </w:t>
      </w:r>
      <w:r w:rsidR="00D03116">
        <w:rPr>
          <w:rFonts w:ascii="Arial" w:eastAsia="DengXian" w:hAnsi="Arial" w:cs="Arial"/>
          <w:color w:val="000000" w:themeColor="text1"/>
        </w:rPr>
        <w:t xml:space="preserve">contain a highly </w:t>
      </w:r>
      <w:r w:rsidR="008822C1">
        <w:rPr>
          <w:rFonts w:ascii="Arial" w:eastAsia="DengXian" w:hAnsi="Arial" w:cs="Arial"/>
          <w:color w:val="000000" w:themeColor="text1"/>
        </w:rPr>
        <w:t>conserved Gephyrin</w:t>
      </w:r>
      <w:r>
        <w:rPr>
          <w:rFonts w:ascii="Arial" w:eastAsia="DengXian" w:hAnsi="Arial" w:cs="Arial"/>
          <w:color w:val="000000" w:themeColor="text1"/>
        </w:rPr>
        <w:t>-</w:t>
      </w:r>
      <w:r w:rsidR="008822C1">
        <w:rPr>
          <w:rFonts w:ascii="Arial" w:eastAsia="DengXian" w:hAnsi="Arial" w:cs="Arial"/>
          <w:color w:val="000000" w:themeColor="text1"/>
        </w:rPr>
        <w:t xml:space="preserve">binding </w:t>
      </w:r>
      <w:r>
        <w:rPr>
          <w:rFonts w:ascii="Arial" w:eastAsia="DengXian" w:hAnsi="Arial" w:cs="Arial"/>
          <w:color w:val="000000" w:themeColor="text1"/>
        </w:rPr>
        <w:t xml:space="preserve">sequence </w:t>
      </w:r>
      <w:r w:rsidR="008822C1" w:rsidRPr="004F04F1">
        <w:rPr>
          <w:rFonts w:ascii="Arial" w:eastAsia="DengXian" w:hAnsi="Arial" w:cs="Arial"/>
        </w:rPr>
        <w:t>(Fig</w:t>
      </w:r>
      <w:r w:rsidR="00FE49CF" w:rsidRPr="004F04F1">
        <w:rPr>
          <w:rFonts w:ascii="Arial" w:eastAsia="DengXian" w:hAnsi="Arial" w:cs="Arial"/>
        </w:rPr>
        <w:t>.</w:t>
      </w:r>
      <w:r w:rsidR="008822C1" w:rsidRPr="004F04F1">
        <w:rPr>
          <w:rFonts w:ascii="Arial" w:eastAsia="DengXian" w:hAnsi="Arial" w:cs="Arial"/>
        </w:rPr>
        <w:t xml:space="preserve"> 3A)</w:t>
      </w:r>
      <w:r w:rsidR="00D03116" w:rsidRPr="00D03116">
        <w:rPr>
          <w:rFonts w:ascii="Arial" w:eastAsia="DengXian" w:hAnsi="Arial" w:cs="Arial"/>
          <w:color w:val="000000" w:themeColor="text1"/>
        </w:rPr>
        <w:t xml:space="preserve">, even though </w:t>
      </w:r>
      <w:r w:rsidR="00833939">
        <w:rPr>
          <w:rFonts w:ascii="Arial" w:eastAsia="DengXian" w:hAnsi="Arial" w:cs="Arial"/>
          <w:color w:val="000000" w:themeColor="text1"/>
        </w:rPr>
        <w:t>Nlgn</w:t>
      </w:r>
      <w:r w:rsidR="00D03116" w:rsidRPr="00D03116">
        <w:rPr>
          <w:rFonts w:ascii="Arial" w:eastAsia="DengXian" w:hAnsi="Arial" w:cs="Arial"/>
          <w:color w:val="000000" w:themeColor="text1"/>
        </w:rPr>
        <w:t xml:space="preserve">1 is primarily localized </w:t>
      </w:r>
      <w:r w:rsidR="00D03116" w:rsidRPr="00D03116">
        <w:rPr>
          <w:rFonts w:ascii="Arial" w:eastAsia="DengXian" w:hAnsi="Arial" w:cs="Arial"/>
          <w:color w:val="000000" w:themeColor="text1"/>
        </w:rPr>
        <w:lastRenderedPageBreak/>
        <w:t xml:space="preserve">to excitatory synapses and has no function in inhibitory </w:t>
      </w:r>
      <w:r w:rsidR="00D03116" w:rsidRPr="003B2E91">
        <w:rPr>
          <w:rFonts w:ascii="Arial" w:eastAsia="DengXian" w:hAnsi="Arial" w:cs="Arial"/>
          <w:color w:val="000000" w:themeColor="text1"/>
        </w:rPr>
        <w:t xml:space="preserve">synapses </w:t>
      </w:r>
      <w:r w:rsidR="003B2E91" w:rsidRPr="007E217E">
        <w:rPr>
          <w:rFonts w:ascii="Arial" w:eastAsia="DengXian" w:hAnsi="Arial" w:cs="Arial"/>
          <w:color w:val="000000" w:themeColor="text1"/>
        </w:rPr>
        <w:fldChar w:fldCharType="begin">
          <w:fldData xml:space="preserve">PEVuZE5vdGU+PENpdGU+PEF1dGhvcj5Tb25nPC9BdXRob3I+PFllYXI+MTk5OTwvWWVhcj48UmVj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==
</w:fldData>
        </w:fldChar>
      </w:r>
      <w:r w:rsidR="000D2B83">
        <w:rPr>
          <w:rFonts w:ascii="Arial" w:eastAsia="DengXian" w:hAnsi="Arial" w:cs="Arial"/>
          <w:color w:val="000000" w:themeColor="text1"/>
        </w:rPr>
        <w:instrText xml:space="preserve"> ADDIN EN.CITE </w:instrText>
      </w:r>
      <w:r w:rsidR="000D2B83">
        <w:rPr>
          <w:rFonts w:ascii="Arial" w:eastAsia="DengXian" w:hAnsi="Arial" w:cs="Arial"/>
          <w:color w:val="000000" w:themeColor="text1"/>
        </w:rPr>
        <w:fldChar w:fldCharType="begin">
          <w:fldData xml:space="preserve">PEVuZE5vdGU+PENpdGU+PEF1dGhvcj5Tb25nPC9BdXRob3I+PFllYXI+MTk5OTwvWWVhcj48UmVj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==
</w:fldData>
        </w:fldChar>
      </w:r>
      <w:r w:rsidR="000D2B83">
        <w:rPr>
          <w:rFonts w:ascii="Arial" w:eastAsia="DengXian" w:hAnsi="Arial" w:cs="Arial"/>
          <w:color w:val="000000" w:themeColor="text1"/>
        </w:rPr>
        <w:instrText xml:space="preserve"> ADDIN EN.CITE.DATA </w:instrText>
      </w:r>
      <w:r w:rsidR="000D2B83">
        <w:rPr>
          <w:rFonts w:ascii="Arial" w:eastAsia="DengXian" w:hAnsi="Arial" w:cs="Arial"/>
          <w:color w:val="000000" w:themeColor="text1"/>
        </w:rPr>
      </w:r>
      <w:r w:rsidR="000D2B83">
        <w:rPr>
          <w:rFonts w:ascii="Arial" w:eastAsia="DengXian" w:hAnsi="Arial" w:cs="Arial"/>
          <w:color w:val="000000" w:themeColor="text1"/>
        </w:rPr>
        <w:fldChar w:fldCharType="end"/>
      </w:r>
      <w:r w:rsidR="003B2E91" w:rsidRPr="007E217E">
        <w:rPr>
          <w:rFonts w:ascii="Arial" w:eastAsia="DengXian" w:hAnsi="Arial" w:cs="Arial"/>
          <w:color w:val="000000" w:themeColor="text1"/>
        </w:rPr>
      </w:r>
      <w:r w:rsidR="003B2E91" w:rsidRPr="007E217E">
        <w:rPr>
          <w:rFonts w:ascii="Arial" w:eastAsia="DengXian" w:hAnsi="Arial" w:cs="Arial"/>
          <w:color w:val="000000" w:themeColor="text1"/>
        </w:rPr>
        <w:fldChar w:fldCharType="separate"/>
      </w:r>
      <w:r w:rsidR="003B2E91">
        <w:rPr>
          <w:rFonts w:ascii="Arial" w:eastAsia="DengXian" w:hAnsi="Arial" w:cs="Arial"/>
          <w:noProof/>
          <w:color w:val="000000" w:themeColor="text1"/>
        </w:rPr>
        <w:t>(Chanda</w:t>
      </w:r>
      <w:r w:rsidR="003B2E91" w:rsidRPr="003B2E91">
        <w:rPr>
          <w:rFonts w:ascii="Arial" w:eastAsia="DengXian" w:hAnsi="Arial" w:cs="Arial"/>
          <w:i/>
          <w:noProof/>
          <w:color w:val="000000" w:themeColor="text1"/>
        </w:rPr>
        <w:t xml:space="preserve"> et al.</w:t>
      </w:r>
      <w:r w:rsidR="003B2E91">
        <w:rPr>
          <w:rFonts w:ascii="Arial" w:eastAsia="DengXian" w:hAnsi="Arial" w:cs="Arial"/>
          <w:noProof/>
          <w:color w:val="000000" w:themeColor="text1"/>
        </w:rPr>
        <w:t>, 2017; Song</w:t>
      </w:r>
      <w:r w:rsidR="003B2E91" w:rsidRPr="003B2E91">
        <w:rPr>
          <w:rFonts w:ascii="Arial" w:eastAsia="DengXian" w:hAnsi="Arial" w:cs="Arial"/>
          <w:i/>
          <w:noProof/>
          <w:color w:val="000000" w:themeColor="text1"/>
        </w:rPr>
        <w:t xml:space="preserve"> et al.</w:t>
      </w:r>
      <w:r w:rsidR="003B2E91">
        <w:rPr>
          <w:rFonts w:ascii="Arial" w:eastAsia="DengXian" w:hAnsi="Arial" w:cs="Arial"/>
          <w:noProof/>
          <w:color w:val="000000" w:themeColor="text1"/>
        </w:rPr>
        <w:t>, 1999; Zhang</w:t>
      </w:r>
      <w:r w:rsidR="003B2E91" w:rsidRPr="003B2E91">
        <w:rPr>
          <w:rFonts w:ascii="Arial" w:eastAsia="DengXian" w:hAnsi="Arial" w:cs="Arial"/>
          <w:i/>
          <w:noProof/>
          <w:color w:val="000000" w:themeColor="text1"/>
        </w:rPr>
        <w:t xml:space="preserve"> et al.</w:t>
      </w:r>
      <w:r w:rsidR="003B2E91">
        <w:rPr>
          <w:rFonts w:ascii="Arial" w:eastAsia="DengXian" w:hAnsi="Arial" w:cs="Arial"/>
          <w:noProof/>
          <w:color w:val="000000" w:themeColor="text1"/>
        </w:rPr>
        <w:t>, 2015)</w:t>
      </w:r>
      <w:r w:rsidR="003B2E91" w:rsidRPr="007E217E">
        <w:rPr>
          <w:rFonts w:ascii="Arial" w:eastAsia="DengXian" w:hAnsi="Arial" w:cs="Arial"/>
          <w:color w:val="000000" w:themeColor="text1"/>
        </w:rPr>
        <w:fldChar w:fldCharType="end"/>
      </w:r>
      <w:r w:rsidR="008822C1">
        <w:rPr>
          <w:rFonts w:ascii="Arial" w:eastAsia="DengXian" w:hAnsi="Arial" w:cs="Arial"/>
          <w:color w:val="000000" w:themeColor="text1"/>
        </w:rPr>
        <w:t xml:space="preserve">. </w:t>
      </w:r>
      <w:r w:rsidR="00D0696B">
        <w:rPr>
          <w:rFonts w:ascii="Arial" w:eastAsia="DengXian" w:hAnsi="Arial" w:cs="Arial"/>
          <w:color w:val="000000" w:themeColor="text1"/>
        </w:rPr>
        <w:t>This raised the question whether the Gephyrin</w:t>
      </w:r>
      <w:r>
        <w:rPr>
          <w:rFonts w:ascii="Arial" w:eastAsia="DengXian" w:hAnsi="Arial" w:cs="Arial"/>
          <w:color w:val="000000" w:themeColor="text1"/>
        </w:rPr>
        <w:t>-</w:t>
      </w:r>
      <w:r w:rsidR="00D0696B">
        <w:rPr>
          <w:rFonts w:ascii="Arial" w:eastAsia="DengXian" w:hAnsi="Arial" w:cs="Arial"/>
          <w:color w:val="000000" w:themeColor="text1"/>
        </w:rPr>
        <w:t xml:space="preserve">binding </w:t>
      </w:r>
      <w:r>
        <w:rPr>
          <w:rFonts w:ascii="Arial" w:eastAsia="DengXian" w:hAnsi="Arial" w:cs="Arial"/>
          <w:color w:val="000000" w:themeColor="text1"/>
        </w:rPr>
        <w:t xml:space="preserve">sequence </w:t>
      </w:r>
      <w:r w:rsidR="00D0696B">
        <w:rPr>
          <w:rFonts w:ascii="Arial" w:eastAsia="DengXian" w:hAnsi="Arial" w:cs="Arial"/>
          <w:color w:val="000000" w:themeColor="text1"/>
        </w:rPr>
        <w:t xml:space="preserve">is responsible for </w:t>
      </w:r>
      <w:r>
        <w:rPr>
          <w:rFonts w:ascii="Arial" w:eastAsia="DengXian" w:hAnsi="Arial" w:cs="Arial"/>
          <w:color w:val="000000" w:themeColor="text1"/>
        </w:rPr>
        <w:t xml:space="preserve">the </w:t>
      </w:r>
      <w:r w:rsidR="00A730C1">
        <w:rPr>
          <w:rFonts w:ascii="Arial" w:eastAsia="DengXian" w:hAnsi="Arial" w:cs="Arial"/>
          <w:color w:val="000000" w:themeColor="text1"/>
        </w:rPr>
        <w:t>Nlgn1 and Nlgn2</w:t>
      </w:r>
      <w:r w:rsidR="00D0696B">
        <w:rPr>
          <w:rFonts w:ascii="Arial" w:eastAsia="DengXian" w:hAnsi="Arial" w:cs="Arial"/>
          <w:color w:val="000000" w:themeColor="text1"/>
        </w:rPr>
        <w:t xml:space="preserve"> intracellular domain rescue of </w:t>
      </w:r>
      <w:r w:rsidR="00833939">
        <w:rPr>
          <w:rFonts w:ascii="Arial" w:eastAsia="DengXian" w:hAnsi="Arial" w:cs="Arial"/>
          <w:color w:val="000000" w:themeColor="text1"/>
        </w:rPr>
        <w:t>Nlgn</w:t>
      </w:r>
      <w:r w:rsidR="00D0696B">
        <w:rPr>
          <w:rFonts w:ascii="Arial" w:eastAsia="DengXian" w:hAnsi="Arial" w:cs="Arial"/>
          <w:color w:val="000000" w:themeColor="text1"/>
        </w:rPr>
        <w:t>2 function. To address this question</w:t>
      </w:r>
      <w:r>
        <w:rPr>
          <w:rFonts w:ascii="Arial" w:eastAsia="DengXian" w:hAnsi="Arial" w:cs="Arial"/>
          <w:color w:val="000000" w:themeColor="text1"/>
        </w:rPr>
        <w:t>,</w:t>
      </w:r>
      <w:r w:rsidR="00D0696B">
        <w:rPr>
          <w:rFonts w:ascii="Arial" w:eastAsia="DengXian" w:hAnsi="Arial" w:cs="Arial"/>
          <w:color w:val="000000" w:themeColor="text1"/>
        </w:rPr>
        <w:t xml:space="preserve"> we deleted the entire 15 amino acid-long Gephyrin-binding </w:t>
      </w:r>
      <w:r>
        <w:rPr>
          <w:rFonts w:ascii="Arial" w:eastAsia="DengXian" w:hAnsi="Arial" w:cs="Arial"/>
          <w:color w:val="000000" w:themeColor="text1"/>
        </w:rPr>
        <w:t xml:space="preserve">sequence </w:t>
      </w:r>
      <w:r w:rsidR="00D0696B">
        <w:rPr>
          <w:rFonts w:ascii="Arial" w:eastAsia="DengXian" w:hAnsi="Arial" w:cs="Arial"/>
          <w:color w:val="000000" w:themeColor="text1"/>
        </w:rPr>
        <w:t xml:space="preserve">from the </w:t>
      </w:r>
      <w:r w:rsidR="00833939">
        <w:rPr>
          <w:rFonts w:ascii="Arial" w:eastAsia="DengXian" w:hAnsi="Arial" w:cs="Arial"/>
          <w:color w:val="000000" w:themeColor="text1"/>
        </w:rPr>
        <w:t>Nlgn</w:t>
      </w:r>
      <w:r w:rsidR="00D0696B">
        <w:rPr>
          <w:rFonts w:ascii="Arial" w:eastAsia="DengXian" w:hAnsi="Arial" w:cs="Arial"/>
          <w:color w:val="000000" w:themeColor="text1"/>
        </w:rPr>
        <w:t>2-</w:t>
      </w:r>
      <w:r w:rsidR="00833939">
        <w:rPr>
          <w:rFonts w:ascii="Arial" w:eastAsia="DengXian" w:hAnsi="Arial" w:cs="Arial"/>
          <w:color w:val="000000" w:themeColor="text1"/>
        </w:rPr>
        <w:t>Nlgn</w:t>
      </w:r>
      <w:r w:rsidR="00D0696B">
        <w:rPr>
          <w:rFonts w:ascii="Arial" w:eastAsia="DengXian" w:hAnsi="Arial" w:cs="Arial"/>
          <w:color w:val="000000" w:themeColor="text1"/>
        </w:rPr>
        <w:t>1 construct or introduced</w:t>
      </w:r>
      <w:r w:rsidR="008822C1">
        <w:rPr>
          <w:rFonts w:ascii="Arial" w:eastAsia="DengXian" w:hAnsi="Arial" w:cs="Arial"/>
          <w:color w:val="000000" w:themeColor="text1"/>
        </w:rPr>
        <w:t xml:space="preserve"> </w:t>
      </w:r>
      <w:r w:rsidR="00D0696B">
        <w:rPr>
          <w:rFonts w:ascii="Arial" w:eastAsia="DengXian" w:hAnsi="Arial" w:cs="Arial"/>
          <w:color w:val="000000" w:themeColor="text1"/>
        </w:rPr>
        <w:t>the</w:t>
      </w:r>
      <w:r w:rsidR="008822C1">
        <w:rPr>
          <w:rFonts w:ascii="Arial" w:eastAsia="DengXian" w:hAnsi="Arial" w:cs="Arial"/>
          <w:color w:val="000000" w:themeColor="text1"/>
        </w:rPr>
        <w:t xml:space="preserve"> Y770A point mutation </w:t>
      </w:r>
      <w:r w:rsidR="00D0696B">
        <w:rPr>
          <w:rFonts w:ascii="Arial" w:eastAsia="DengXian" w:hAnsi="Arial" w:cs="Arial"/>
          <w:color w:val="000000" w:themeColor="text1"/>
        </w:rPr>
        <w:t>which</w:t>
      </w:r>
      <w:r w:rsidR="008822C1">
        <w:rPr>
          <w:rFonts w:ascii="Arial" w:eastAsia="DengXian" w:hAnsi="Arial" w:cs="Arial"/>
          <w:color w:val="000000" w:themeColor="text1"/>
        </w:rPr>
        <w:t xml:space="preserve"> was shown to prevent</w:t>
      </w:r>
      <w:r>
        <w:rPr>
          <w:rFonts w:ascii="Arial" w:eastAsia="DengXian" w:hAnsi="Arial" w:cs="Arial"/>
          <w:color w:val="000000" w:themeColor="text1"/>
        </w:rPr>
        <w:t xml:space="preserve"> Nlgn2</w:t>
      </w:r>
      <w:r w:rsidR="008822C1">
        <w:rPr>
          <w:rFonts w:ascii="Arial" w:eastAsia="DengXian" w:hAnsi="Arial" w:cs="Arial"/>
          <w:color w:val="000000" w:themeColor="text1"/>
        </w:rPr>
        <w:t xml:space="preserve"> binding to Gephyrin </w:t>
      </w:r>
      <w:r w:rsidR="00D0696B">
        <w:rPr>
          <w:rFonts w:ascii="Arial" w:eastAsia="DengXian" w:hAnsi="Arial" w:cs="Arial"/>
          <w:color w:val="000000" w:themeColor="text1"/>
        </w:rPr>
        <w:t xml:space="preserve">by blocking the phosphorylation of this residue </w:t>
      </w:r>
      <w:r w:rsidR="008822C1">
        <w:rPr>
          <w:rFonts w:ascii="Arial" w:eastAsia="DengXian" w:hAnsi="Arial" w:cs="Arial"/>
          <w:color w:val="000000" w:themeColor="text1"/>
        </w:rPr>
        <w:fldChar w:fldCharType="begin">
          <w:fldData xml:space="preserve">PEVuZE5vdGU+PENpdGU+PEF1dGhvcj5Qb3Vsb3BvdWxvczwvQXV0aG9yPjxZZWFyPjIwMDk8L1ll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</w:fldData>
        </w:fldChar>
      </w:r>
      <w:r w:rsidR="007E217E">
        <w:rPr>
          <w:rFonts w:ascii="Arial" w:eastAsia="DengXian" w:hAnsi="Arial" w:cs="Arial"/>
          <w:color w:val="000000" w:themeColor="text1"/>
        </w:rPr>
        <w:instrText xml:space="preserve"> ADDIN EN.CITE </w:instrText>
      </w:r>
      <w:r w:rsidR="007E217E">
        <w:rPr>
          <w:rFonts w:ascii="Arial" w:eastAsia="DengXian" w:hAnsi="Arial" w:cs="Arial"/>
          <w:color w:val="000000" w:themeColor="text1"/>
        </w:rPr>
        <w:fldChar w:fldCharType="begin">
          <w:fldData xml:space="preserve">PEVuZE5vdGU+PENpdGU+PEF1dGhvcj5Qb3Vsb3BvdWxvczwvQXV0aG9yPjxZZWFyPjIwMDk8L1ll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</w:fldData>
        </w:fldChar>
      </w:r>
      <w:r w:rsidR="007E217E">
        <w:rPr>
          <w:rFonts w:ascii="Arial" w:eastAsia="DengXian" w:hAnsi="Arial" w:cs="Arial"/>
          <w:color w:val="000000" w:themeColor="text1"/>
        </w:rPr>
        <w:instrText xml:space="preserve"> ADDIN EN.CITE.DATA </w:instrText>
      </w:r>
      <w:r w:rsidR="007E217E">
        <w:rPr>
          <w:rFonts w:ascii="Arial" w:eastAsia="DengXian" w:hAnsi="Arial" w:cs="Arial"/>
          <w:color w:val="000000" w:themeColor="text1"/>
        </w:rPr>
      </w:r>
      <w:r w:rsidR="007E217E">
        <w:rPr>
          <w:rFonts w:ascii="Arial" w:eastAsia="DengXian" w:hAnsi="Arial" w:cs="Arial"/>
          <w:color w:val="000000" w:themeColor="text1"/>
        </w:rPr>
        <w:fldChar w:fldCharType="end"/>
      </w:r>
      <w:r w:rsidR="008822C1">
        <w:rPr>
          <w:rFonts w:ascii="Arial" w:eastAsia="DengXian" w:hAnsi="Arial" w:cs="Arial"/>
          <w:color w:val="000000" w:themeColor="text1"/>
        </w:rPr>
      </w:r>
      <w:r w:rsidR="008822C1">
        <w:rPr>
          <w:rFonts w:ascii="Arial" w:eastAsia="DengXian" w:hAnsi="Arial" w:cs="Arial"/>
          <w:color w:val="000000" w:themeColor="text1"/>
        </w:rPr>
        <w:fldChar w:fldCharType="separate"/>
      </w:r>
      <w:r w:rsidR="00B66B34">
        <w:rPr>
          <w:rFonts w:ascii="Arial" w:eastAsia="DengXian" w:hAnsi="Arial" w:cs="Arial"/>
          <w:noProof/>
          <w:color w:val="000000" w:themeColor="text1"/>
        </w:rPr>
        <w:t>(Giannone</w:t>
      </w:r>
      <w:r w:rsidR="00B66B34" w:rsidRPr="00B66B34">
        <w:rPr>
          <w:rFonts w:ascii="Arial" w:eastAsia="DengXian" w:hAnsi="Arial" w:cs="Arial"/>
          <w:i/>
          <w:noProof/>
          <w:color w:val="000000" w:themeColor="text1"/>
        </w:rPr>
        <w:t xml:space="preserve"> et al</w:t>
      </w:r>
      <w:r w:rsidR="00B66B34">
        <w:rPr>
          <w:rFonts w:ascii="Arial" w:eastAsia="DengXian" w:hAnsi="Arial" w:cs="Arial"/>
          <w:noProof/>
          <w:color w:val="000000" w:themeColor="text1"/>
        </w:rPr>
        <w:t>, 2013; Poulopoulos</w:t>
      </w:r>
      <w:r w:rsidR="00B66B34" w:rsidRPr="00B66B34">
        <w:rPr>
          <w:rFonts w:ascii="Arial" w:eastAsia="DengXian" w:hAnsi="Arial" w:cs="Arial"/>
          <w:i/>
          <w:noProof/>
          <w:color w:val="000000" w:themeColor="text1"/>
        </w:rPr>
        <w:t xml:space="preserve"> et al.</w:t>
      </w:r>
      <w:r w:rsidR="00B66B34">
        <w:rPr>
          <w:rFonts w:ascii="Arial" w:eastAsia="DengXian" w:hAnsi="Arial" w:cs="Arial"/>
          <w:noProof/>
          <w:color w:val="000000" w:themeColor="text1"/>
        </w:rPr>
        <w:t>, 2009)</w:t>
      </w:r>
      <w:r w:rsidR="008822C1">
        <w:rPr>
          <w:rFonts w:ascii="Arial" w:eastAsia="DengXian" w:hAnsi="Arial" w:cs="Arial"/>
          <w:color w:val="000000" w:themeColor="text1"/>
        </w:rPr>
        <w:fldChar w:fldCharType="end"/>
      </w:r>
      <w:r w:rsidR="00D0696B">
        <w:rPr>
          <w:rFonts w:ascii="Arial" w:eastAsia="DengXian" w:hAnsi="Arial" w:cs="Arial"/>
          <w:color w:val="000000" w:themeColor="text1"/>
        </w:rPr>
        <w:t xml:space="preserve"> </w:t>
      </w:r>
      <w:r w:rsidR="008822C1" w:rsidRPr="004F04F1">
        <w:rPr>
          <w:rFonts w:ascii="Arial" w:hAnsi="Arial" w:cs="Arial"/>
        </w:rPr>
        <w:t>(Fig</w:t>
      </w:r>
      <w:r w:rsidR="00FE49CF" w:rsidRPr="004F04F1">
        <w:rPr>
          <w:rFonts w:ascii="Arial" w:hAnsi="Arial" w:cs="Arial"/>
        </w:rPr>
        <w:t>.</w:t>
      </w:r>
      <w:r w:rsidR="008822C1" w:rsidRPr="004F04F1">
        <w:rPr>
          <w:rFonts w:ascii="Arial" w:hAnsi="Arial" w:cs="Arial"/>
        </w:rPr>
        <w:t xml:space="preserve"> 3B)</w:t>
      </w:r>
      <w:r w:rsidR="008822C1">
        <w:rPr>
          <w:rFonts w:ascii="Arial" w:hAnsi="Arial" w:cs="Arial"/>
          <w:color w:val="000000" w:themeColor="text1"/>
        </w:rPr>
        <w:t>.</w:t>
      </w:r>
      <w:r w:rsidR="006E46A9">
        <w:rPr>
          <w:rFonts w:ascii="Arial" w:hAnsi="Arial" w:cs="Arial"/>
          <w:color w:val="000000" w:themeColor="text1"/>
        </w:rPr>
        <w:t xml:space="preserve"> </w:t>
      </w:r>
      <w:r w:rsidR="00B32A7C">
        <w:rPr>
          <w:rFonts w:ascii="Arial" w:hAnsi="Arial" w:cs="Arial"/>
          <w:color w:val="000000" w:themeColor="text1"/>
        </w:rPr>
        <w:t>U</w:t>
      </w:r>
      <w:r w:rsidR="00B32A7C" w:rsidRPr="00B32A7C">
        <w:rPr>
          <w:rFonts w:ascii="Arial" w:hAnsi="Arial" w:cs="Arial"/>
          <w:color w:val="000000" w:themeColor="text1"/>
        </w:rPr>
        <w:t>nexpectedly</w:t>
      </w:r>
      <w:r w:rsidR="00B32A7C">
        <w:rPr>
          <w:rFonts w:ascii="Arial" w:hAnsi="Arial" w:cs="Arial"/>
          <w:color w:val="000000" w:themeColor="text1"/>
        </w:rPr>
        <w:t xml:space="preserve">, expression of </w:t>
      </w:r>
      <w:r w:rsidR="00833939">
        <w:rPr>
          <w:rFonts w:ascii="Arial" w:hAnsi="Arial" w:cs="Arial"/>
          <w:color w:val="000000" w:themeColor="text1"/>
        </w:rPr>
        <w:t>Nlgn</w:t>
      </w:r>
      <w:r w:rsidR="00B32A7C">
        <w:rPr>
          <w:rFonts w:ascii="Arial" w:hAnsi="Arial" w:cs="Arial"/>
          <w:color w:val="000000" w:themeColor="text1"/>
        </w:rPr>
        <w:t>2-</w:t>
      </w:r>
      <w:r w:rsidR="00833939">
        <w:rPr>
          <w:rFonts w:ascii="Arial" w:hAnsi="Arial" w:cs="Arial"/>
          <w:color w:val="000000" w:themeColor="text1"/>
        </w:rPr>
        <w:t>Nlgn</w:t>
      </w:r>
      <w:r w:rsidR="00B32A7C">
        <w:rPr>
          <w:rFonts w:ascii="Arial" w:hAnsi="Arial" w:cs="Arial"/>
          <w:color w:val="000000" w:themeColor="text1"/>
        </w:rPr>
        <w:t>1Y</w:t>
      </w:r>
      <w:r w:rsidR="00FE49CF">
        <w:rPr>
          <w:rFonts w:ascii="Arial" w:hAnsi="Arial" w:cs="Arial"/>
          <w:color w:val="000000" w:themeColor="text1"/>
        </w:rPr>
        <w:t>770</w:t>
      </w:r>
      <w:r w:rsidR="00B32A7C">
        <w:rPr>
          <w:rFonts w:ascii="Arial" w:hAnsi="Arial" w:cs="Arial"/>
          <w:color w:val="000000" w:themeColor="text1"/>
        </w:rPr>
        <w:t>A construct</w:t>
      </w:r>
      <w:r w:rsidR="00FE49CF">
        <w:rPr>
          <w:rFonts w:ascii="Arial" w:hAnsi="Arial" w:cs="Arial"/>
          <w:color w:val="000000" w:themeColor="text1"/>
        </w:rPr>
        <w:t xml:space="preserve"> fully</w:t>
      </w:r>
      <w:r w:rsidR="00B32A7C">
        <w:rPr>
          <w:rFonts w:ascii="Arial" w:hAnsi="Arial" w:cs="Arial"/>
          <w:color w:val="000000" w:themeColor="text1"/>
        </w:rPr>
        <w:t xml:space="preserve"> rescue</w:t>
      </w:r>
      <w:r w:rsidR="00FE49CF">
        <w:rPr>
          <w:rFonts w:ascii="Arial" w:hAnsi="Arial" w:cs="Arial"/>
          <w:color w:val="000000" w:themeColor="text1"/>
        </w:rPr>
        <w:t xml:space="preserve">d the </w:t>
      </w:r>
      <w:r w:rsidR="00B32A7C">
        <w:rPr>
          <w:rFonts w:ascii="Arial" w:hAnsi="Arial" w:cs="Arial"/>
          <w:color w:val="000000" w:themeColor="text1"/>
        </w:rPr>
        <w:t>IPSC</w:t>
      </w:r>
      <w:r w:rsidR="00FE49CF">
        <w:rPr>
          <w:rFonts w:ascii="Arial" w:hAnsi="Arial" w:cs="Arial"/>
          <w:color w:val="000000" w:themeColor="text1"/>
        </w:rPr>
        <w:t xml:space="preserve"> phenotype</w:t>
      </w:r>
      <w:r>
        <w:rPr>
          <w:rFonts w:ascii="Arial" w:hAnsi="Arial" w:cs="Arial"/>
          <w:color w:val="000000" w:themeColor="text1"/>
        </w:rPr>
        <w:t>, whereas</w:t>
      </w:r>
      <w:r w:rsidR="00FE49CF">
        <w:rPr>
          <w:rFonts w:ascii="Arial" w:hAnsi="Arial" w:cs="Arial"/>
          <w:color w:val="000000" w:themeColor="text1"/>
        </w:rPr>
        <w:t xml:space="preserve"> </w:t>
      </w:r>
      <w:r>
        <w:rPr>
          <w:rFonts w:ascii="Arial" w:hAnsi="Arial" w:cs="Arial"/>
          <w:color w:val="000000" w:themeColor="text1"/>
        </w:rPr>
        <w:t xml:space="preserve">the </w:t>
      </w:r>
      <w:r w:rsidR="00FE49CF">
        <w:rPr>
          <w:rFonts w:ascii="Arial" w:hAnsi="Arial" w:cs="Arial"/>
          <w:color w:val="000000" w:themeColor="text1"/>
        </w:rPr>
        <w:t xml:space="preserve">construct with </w:t>
      </w:r>
      <w:r>
        <w:rPr>
          <w:rFonts w:ascii="Arial" w:hAnsi="Arial" w:cs="Arial"/>
          <w:color w:val="000000" w:themeColor="text1"/>
        </w:rPr>
        <w:t xml:space="preserve">the deletion of the </w:t>
      </w:r>
      <w:r w:rsidR="00FE49CF">
        <w:rPr>
          <w:rFonts w:ascii="Arial" w:hAnsi="Arial" w:cs="Arial"/>
          <w:color w:val="000000" w:themeColor="text1"/>
        </w:rPr>
        <w:t>entire Gephyrin</w:t>
      </w:r>
      <w:r>
        <w:rPr>
          <w:rFonts w:ascii="Arial" w:hAnsi="Arial" w:cs="Arial"/>
          <w:color w:val="000000" w:themeColor="text1"/>
        </w:rPr>
        <w:t xml:space="preserve">-binding sequence </w:t>
      </w:r>
      <w:r w:rsidR="00FE49CF">
        <w:rPr>
          <w:rFonts w:ascii="Arial" w:hAnsi="Arial" w:cs="Arial"/>
          <w:color w:val="000000" w:themeColor="text1"/>
        </w:rPr>
        <w:t>(</w:t>
      </w:r>
      <w:r w:rsidR="00833939">
        <w:rPr>
          <w:rFonts w:ascii="Arial" w:hAnsi="Arial" w:cs="Arial"/>
          <w:color w:val="000000" w:themeColor="text1"/>
        </w:rPr>
        <w:t>Nlgn</w:t>
      </w:r>
      <w:r w:rsidR="00FE49CF">
        <w:rPr>
          <w:rFonts w:ascii="Arial" w:hAnsi="Arial" w:cs="Arial"/>
          <w:color w:val="000000" w:themeColor="text1"/>
        </w:rPr>
        <w:t>2-</w:t>
      </w:r>
      <w:r w:rsidR="00833939">
        <w:rPr>
          <w:rFonts w:ascii="Arial" w:hAnsi="Arial" w:cs="Arial"/>
          <w:color w:val="000000" w:themeColor="text1"/>
        </w:rPr>
        <w:t>Nlgn</w:t>
      </w:r>
      <w:r w:rsidR="00FE49CF">
        <w:rPr>
          <w:rFonts w:ascii="Arial" w:hAnsi="Arial" w:cs="Arial"/>
          <w:color w:val="000000" w:themeColor="text1"/>
        </w:rPr>
        <w:t xml:space="preserve">1 </w:t>
      </w:r>
      <w:proofErr w:type="spellStart"/>
      <w:r w:rsidR="00FE49CF">
        <w:rPr>
          <w:rFonts w:ascii="Arial" w:hAnsi="Arial" w:cs="Arial"/>
          <w:color w:val="000000" w:themeColor="text1"/>
        </w:rPr>
        <w:t>DelGeph</w:t>
      </w:r>
      <w:proofErr w:type="spellEnd"/>
      <w:r w:rsidR="00FE49CF">
        <w:rPr>
          <w:rFonts w:ascii="Arial" w:hAnsi="Arial" w:cs="Arial"/>
          <w:color w:val="000000" w:themeColor="text1"/>
        </w:rPr>
        <w:t>) did not</w:t>
      </w:r>
      <w:r>
        <w:rPr>
          <w:rFonts w:ascii="Arial" w:hAnsi="Arial" w:cs="Arial"/>
          <w:color w:val="000000" w:themeColor="text1"/>
        </w:rPr>
        <w:t xml:space="preserve"> rescue</w:t>
      </w:r>
      <w:r w:rsidR="00FE49CF">
        <w:rPr>
          <w:rFonts w:ascii="Arial" w:hAnsi="Arial" w:cs="Arial"/>
          <w:color w:val="000000" w:themeColor="text1"/>
        </w:rPr>
        <w:t xml:space="preserve"> </w:t>
      </w:r>
      <w:r w:rsidR="00B32A7C" w:rsidRPr="004F04F1">
        <w:rPr>
          <w:rFonts w:ascii="Arial" w:hAnsi="Arial" w:cs="Arial"/>
        </w:rPr>
        <w:t>(Fig</w:t>
      </w:r>
      <w:r w:rsidR="00FE49CF" w:rsidRPr="004F04F1">
        <w:rPr>
          <w:rFonts w:ascii="Arial" w:hAnsi="Arial" w:cs="Arial"/>
        </w:rPr>
        <w:t>.</w:t>
      </w:r>
      <w:r w:rsidR="00B32A7C" w:rsidRPr="004F04F1">
        <w:rPr>
          <w:rFonts w:ascii="Arial" w:hAnsi="Arial" w:cs="Arial"/>
        </w:rPr>
        <w:t xml:space="preserve"> 3C and D)</w:t>
      </w:r>
      <w:r w:rsidR="00FE49CF" w:rsidRPr="004F04F1">
        <w:rPr>
          <w:rFonts w:ascii="Arial" w:hAnsi="Arial" w:cs="Arial"/>
        </w:rPr>
        <w:t xml:space="preserve">. </w:t>
      </w:r>
      <w:r w:rsidR="00FE49CF">
        <w:rPr>
          <w:rFonts w:ascii="Arial" w:hAnsi="Arial" w:cs="Arial"/>
          <w:color w:val="000000" w:themeColor="text1"/>
        </w:rPr>
        <w:t>Again, w</w:t>
      </w:r>
      <w:r w:rsidR="00BD69D6" w:rsidRPr="00BD69D6">
        <w:rPr>
          <w:rFonts w:ascii="Arial" w:hAnsi="Arial" w:cs="Arial"/>
          <w:color w:val="000000" w:themeColor="text1"/>
        </w:rPr>
        <w:t>e</w:t>
      </w:r>
      <w:r w:rsidR="00FE49CF">
        <w:rPr>
          <w:rFonts w:ascii="Arial" w:hAnsi="Arial" w:cs="Arial"/>
          <w:color w:val="000000" w:themeColor="text1"/>
        </w:rPr>
        <w:t xml:space="preserve"> confirmed that the expressed constructs are</w:t>
      </w:r>
      <w:r w:rsidR="00BD69D6" w:rsidRPr="00BD69D6">
        <w:rPr>
          <w:rFonts w:ascii="Arial" w:hAnsi="Arial" w:cs="Arial"/>
          <w:color w:val="000000" w:themeColor="text1"/>
        </w:rPr>
        <w:t xml:space="preserve"> </w:t>
      </w:r>
      <w:r w:rsidR="00FE49CF">
        <w:rPr>
          <w:rFonts w:ascii="Arial" w:hAnsi="Arial" w:cs="Arial"/>
          <w:color w:val="000000" w:themeColor="text1"/>
        </w:rPr>
        <w:t xml:space="preserve">properly transported to the cell surface by </w:t>
      </w:r>
      <w:r w:rsidR="00BD69D6" w:rsidRPr="00BD69D6">
        <w:rPr>
          <w:rFonts w:ascii="Arial" w:hAnsi="Arial" w:cs="Arial"/>
          <w:color w:val="000000" w:themeColor="text1"/>
        </w:rPr>
        <w:t xml:space="preserve">neuronal surface </w:t>
      </w:r>
      <w:r w:rsidR="00BD69D6" w:rsidRPr="00C93E9D">
        <w:rPr>
          <w:rFonts w:ascii="Arial" w:hAnsi="Arial" w:cs="Arial"/>
          <w:color w:val="000000" w:themeColor="text1"/>
        </w:rPr>
        <w:t xml:space="preserve">staining </w:t>
      </w:r>
      <w:r w:rsidR="00BD69D6" w:rsidRPr="00474A8D">
        <w:rPr>
          <w:rFonts w:ascii="Arial" w:hAnsi="Arial" w:cs="Arial"/>
          <w:color w:val="000000" w:themeColor="text1"/>
        </w:rPr>
        <w:t>(Fig</w:t>
      </w:r>
      <w:r w:rsidR="004543CD" w:rsidRPr="00474A8D">
        <w:rPr>
          <w:rFonts w:ascii="Arial" w:hAnsi="Arial" w:cs="Arial"/>
          <w:color w:val="000000" w:themeColor="text1"/>
        </w:rPr>
        <w:t>.</w:t>
      </w:r>
      <w:r w:rsidR="00BD69D6" w:rsidRPr="00474A8D">
        <w:rPr>
          <w:rFonts w:ascii="Arial" w:hAnsi="Arial" w:cs="Arial"/>
          <w:color w:val="000000" w:themeColor="text1"/>
        </w:rPr>
        <w:t xml:space="preserve"> EV2</w:t>
      </w:r>
      <w:r w:rsidR="00330312" w:rsidRPr="00474A8D">
        <w:rPr>
          <w:rFonts w:ascii="Arial" w:hAnsi="Arial" w:cs="Arial"/>
          <w:color w:val="000000" w:themeColor="text1"/>
        </w:rPr>
        <w:t>D</w:t>
      </w:r>
      <w:r w:rsidR="00BD69D6" w:rsidRPr="00474A8D">
        <w:rPr>
          <w:rFonts w:ascii="Arial" w:hAnsi="Arial" w:cs="Arial"/>
          <w:color w:val="000000" w:themeColor="text1"/>
        </w:rPr>
        <w:t>)</w:t>
      </w:r>
      <w:r w:rsidR="00BD69D6" w:rsidRPr="00C93E9D">
        <w:rPr>
          <w:rFonts w:ascii="Arial" w:hAnsi="Arial" w:cs="Arial"/>
          <w:color w:val="000000" w:themeColor="text1"/>
        </w:rPr>
        <w:t xml:space="preserve">. </w:t>
      </w:r>
      <w:r w:rsidR="00BD69D6" w:rsidRPr="00BD69D6">
        <w:rPr>
          <w:rFonts w:ascii="Arial" w:hAnsi="Arial" w:cs="Arial"/>
          <w:color w:val="000000" w:themeColor="text1"/>
        </w:rPr>
        <w:t xml:space="preserve">In line with our electrophysiology data, </w:t>
      </w:r>
      <w:r w:rsidR="00FE49CF">
        <w:rPr>
          <w:rFonts w:ascii="Arial" w:hAnsi="Arial" w:cs="Arial"/>
          <w:color w:val="000000" w:themeColor="text1"/>
        </w:rPr>
        <w:t>co-labeling with Gephyrin antibodies showed</w:t>
      </w:r>
      <w:r w:rsidR="00BD69D6" w:rsidRPr="00BD69D6">
        <w:rPr>
          <w:rFonts w:ascii="Arial" w:hAnsi="Arial" w:cs="Arial"/>
          <w:color w:val="000000" w:themeColor="text1"/>
        </w:rPr>
        <w:t xml:space="preserve"> that </w:t>
      </w:r>
      <w:r>
        <w:rPr>
          <w:rFonts w:ascii="Arial" w:hAnsi="Arial" w:cs="Arial"/>
          <w:color w:val="000000" w:themeColor="text1"/>
        </w:rPr>
        <w:t xml:space="preserve">the </w:t>
      </w:r>
      <w:r w:rsidR="00833939">
        <w:rPr>
          <w:rFonts w:ascii="Arial" w:hAnsi="Arial" w:cs="Arial"/>
          <w:color w:val="000000" w:themeColor="text1"/>
        </w:rPr>
        <w:t>Nlgn</w:t>
      </w:r>
      <w:r w:rsidR="00BD69D6" w:rsidRPr="00BD69D6">
        <w:rPr>
          <w:rFonts w:ascii="Arial" w:hAnsi="Arial" w:cs="Arial"/>
          <w:color w:val="000000" w:themeColor="text1"/>
        </w:rPr>
        <w:t>2-</w:t>
      </w:r>
      <w:r w:rsidR="00833939">
        <w:rPr>
          <w:rFonts w:ascii="Arial" w:hAnsi="Arial" w:cs="Arial"/>
          <w:color w:val="000000" w:themeColor="text1"/>
        </w:rPr>
        <w:t>Nlgn</w:t>
      </w:r>
      <w:r w:rsidR="00BD69D6" w:rsidRPr="00BD69D6">
        <w:rPr>
          <w:rFonts w:ascii="Arial" w:hAnsi="Arial" w:cs="Arial"/>
          <w:color w:val="000000" w:themeColor="text1"/>
        </w:rPr>
        <w:t>1 Y</w:t>
      </w:r>
      <w:r w:rsidR="00FE49CF">
        <w:rPr>
          <w:rFonts w:ascii="Arial" w:hAnsi="Arial" w:cs="Arial"/>
          <w:color w:val="000000" w:themeColor="text1"/>
        </w:rPr>
        <w:t>770</w:t>
      </w:r>
      <w:r w:rsidR="00BD69D6" w:rsidRPr="00BD69D6">
        <w:rPr>
          <w:rFonts w:ascii="Arial" w:hAnsi="Arial" w:cs="Arial"/>
          <w:color w:val="000000" w:themeColor="text1"/>
        </w:rPr>
        <w:t>A</w:t>
      </w:r>
      <w:r>
        <w:rPr>
          <w:rFonts w:ascii="Arial" w:hAnsi="Arial" w:cs="Arial"/>
          <w:color w:val="000000" w:themeColor="text1"/>
        </w:rPr>
        <w:t xml:space="preserve"> mutant</w:t>
      </w:r>
      <w:r w:rsidR="00BD69D6" w:rsidRPr="00BD69D6">
        <w:rPr>
          <w:rFonts w:ascii="Arial" w:hAnsi="Arial" w:cs="Arial"/>
          <w:color w:val="000000" w:themeColor="text1"/>
        </w:rPr>
        <w:t xml:space="preserve"> displayed a greater degree of </w:t>
      </w:r>
      <w:r>
        <w:rPr>
          <w:rFonts w:ascii="Arial" w:hAnsi="Arial" w:cs="Arial"/>
          <w:color w:val="000000" w:themeColor="text1"/>
        </w:rPr>
        <w:t>co-</w:t>
      </w:r>
      <w:r w:rsidR="00BD69D6" w:rsidRPr="00BD69D6">
        <w:rPr>
          <w:rFonts w:ascii="Arial" w:hAnsi="Arial" w:cs="Arial"/>
          <w:color w:val="000000" w:themeColor="text1"/>
        </w:rPr>
        <w:t xml:space="preserve">localization with Gephyrin </w:t>
      </w:r>
      <w:r>
        <w:rPr>
          <w:rFonts w:ascii="Arial" w:hAnsi="Arial" w:cs="Arial"/>
          <w:color w:val="000000" w:themeColor="text1"/>
        </w:rPr>
        <w:t>than the</w:t>
      </w:r>
      <w:r w:rsidR="00BD69D6" w:rsidRPr="00BD69D6">
        <w:rPr>
          <w:rFonts w:ascii="Arial" w:hAnsi="Arial" w:cs="Arial"/>
          <w:color w:val="000000" w:themeColor="text1"/>
        </w:rPr>
        <w:t xml:space="preserve"> </w:t>
      </w:r>
      <w:r w:rsidR="00833939">
        <w:rPr>
          <w:rFonts w:ascii="Arial" w:hAnsi="Arial" w:cs="Arial"/>
          <w:color w:val="000000" w:themeColor="text1"/>
        </w:rPr>
        <w:t>Nlgn</w:t>
      </w:r>
      <w:r w:rsidR="00BD69D6" w:rsidRPr="00BD69D6">
        <w:rPr>
          <w:rFonts w:ascii="Arial" w:hAnsi="Arial" w:cs="Arial"/>
          <w:color w:val="000000" w:themeColor="text1"/>
        </w:rPr>
        <w:t>2-</w:t>
      </w:r>
      <w:r w:rsidR="00833939">
        <w:rPr>
          <w:rFonts w:ascii="Arial" w:hAnsi="Arial" w:cs="Arial"/>
          <w:color w:val="000000" w:themeColor="text1"/>
        </w:rPr>
        <w:t>Nlgn</w:t>
      </w:r>
      <w:r w:rsidR="00BD69D6" w:rsidRPr="00BD69D6">
        <w:rPr>
          <w:rFonts w:ascii="Arial" w:hAnsi="Arial" w:cs="Arial"/>
          <w:color w:val="000000" w:themeColor="text1"/>
        </w:rPr>
        <w:t>1</w:t>
      </w:r>
      <w:r w:rsidR="00FE49CF">
        <w:rPr>
          <w:rFonts w:ascii="Arial" w:hAnsi="Arial" w:cs="Arial"/>
          <w:color w:val="000000" w:themeColor="text1"/>
        </w:rPr>
        <w:t>Del</w:t>
      </w:r>
      <w:r w:rsidR="00BD69D6" w:rsidRPr="00BD69D6">
        <w:rPr>
          <w:rFonts w:ascii="Arial" w:hAnsi="Arial" w:cs="Arial"/>
          <w:color w:val="000000" w:themeColor="text1"/>
        </w:rPr>
        <w:t>Geph</w:t>
      </w:r>
      <w:r>
        <w:rPr>
          <w:rFonts w:ascii="Arial" w:hAnsi="Arial" w:cs="Arial"/>
          <w:color w:val="000000" w:themeColor="text1"/>
        </w:rPr>
        <w:t xml:space="preserve"> mutant</w:t>
      </w:r>
      <w:r w:rsidR="00BD69D6" w:rsidRPr="00BD69D6">
        <w:rPr>
          <w:rFonts w:ascii="Arial" w:hAnsi="Arial" w:cs="Arial"/>
          <w:color w:val="000000" w:themeColor="text1"/>
        </w:rPr>
        <w:t xml:space="preserve"> </w:t>
      </w:r>
      <w:r w:rsidR="00BD69D6" w:rsidRPr="00474A8D">
        <w:rPr>
          <w:rFonts w:ascii="Arial" w:hAnsi="Arial" w:cs="Arial"/>
          <w:color w:val="000000" w:themeColor="text1"/>
        </w:rPr>
        <w:t>(Fig</w:t>
      </w:r>
      <w:r w:rsidR="004543CD" w:rsidRPr="00474A8D">
        <w:rPr>
          <w:rFonts w:ascii="Arial" w:hAnsi="Arial" w:cs="Arial"/>
          <w:color w:val="000000" w:themeColor="text1"/>
        </w:rPr>
        <w:t>.</w:t>
      </w:r>
      <w:r w:rsidR="00BD69D6" w:rsidRPr="00474A8D">
        <w:rPr>
          <w:rFonts w:ascii="Arial" w:hAnsi="Arial" w:cs="Arial"/>
          <w:color w:val="000000" w:themeColor="text1"/>
        </w:rPr>
        <w:t xml:space="preserve"> EV2</w:t>
      </w:r>
      <w:r w:rsidR="00330312" w:rsidRPr="00474A8D">
        <w:rPr>
          <w:rFonts w:ascii="Arial" w:hAnsi="Arial" w:cs="Arial"/>
          <w:color w:val="000000" w:themeColor="text1"/>
        </w:rPr>
        <w:t>E</w:t>
      </w:r>
      <w:r w:rsidR="00BD69D6" w:rsidRPr="00474A8D">
        <w:rPr>
          <w:rFonts w:ascii="Arial" w:hAnsi="Arial" w:cs="Arial"/>
          <w:color w:val="000000" w:themeColor="text1"/>
        </w:rPr>
        <w:t>)</w:t>
      </w:r>
      <w:r w:rsidR="00330312" w:rsidRPr="00474A8D">
        <w:rPr>
          <w:rFonts w:ascii="Arial" w:hAnsi="Arial" w:cs="Arial"/>
          <w:color w:val="000000" w:themeColor="text1"/>
        </w:rPr>
        <w:t>, and expression levels no significant change (Fig. EV2F).</w:t>
      </w:r>
      <w:r w:rsidR="00D0696B">
        <w:rPr>
          <w:rFonts w:ascii="Arial" w:hAnsi="Arial" w:cs="Arial"/>
          <w:color w:val="000000" w:themeColor="text1"/>
        </w:rPr>
        <w:t>These data show that the Gephyrin</w:t>
      </w:r>
      <w:r>
        <w:rPr>
          <w:rFonts w:ascii="Arial" w:hAnsi="Arial" w:cs="Arial"/>
          <w:color w:val="000000" w:themeColor="text1"/>
        </w:rPr>
        <w:t>-</w:t>
      </w:r>
      <w:r w:rsidR="00D0696B">
        <w:rPr>
          <w:rFonts w:ascii="Arial" w:hAnsi="Arial" w:cs="Arial"/>
          <w:color w:val="000000" w:themeColor="text1"/>
        </w:rPr>
        <w:t xml:space="preserve">binding </w:t>
      </w:r>
      <w:r>
        <w:rPr>
          <w:rFonts w:ascii="Arial" w:hAnsi="Arial" w:cs="Arial"/>
          <w:color w:val="000000" w:themeColor="text1"/>
        </w:rPr>
        <w:t xml:space="preserve">sequence </w:t>
      </w:r>
      <w:r w:rsidR="00D0696B">
        <w:rPr>
          <w:rFonts w:ascii="Arial" w:hAnsi="Arial" w:cs="Arial"/>
          <w:color w:val="000000" w:themeColor="text1"/>
        </w:rPr>
        <w:t xml:space="preserve">is critical for proper </w:t>
      </w:r>
      <w:r w:rsidR="00833939">
        <w:rPr>
          <w:rFonts w:ascii="Arial" w:hAnsi="Arial" w:cs="Arial"/>
          <w:color w:val="000000" w:themeColor="text1"/>
        </w:rPr>
        <w:t>Nlgn</w:t>
      </w:r>
      <w:r w:rsidR="00D0696B">
        <w:rPr>
          <w:rFonts w:ascii="Arial" w:hAnsi="Arial" w:cs="Arial"/>
          <w:color w:val="000000" w:themeColor="text1"/>
        </w:rPr>
        <w:t>2 function in inhibitory synapses but</w:t>
      </w:r>
      <w:r>
        <w:rPr>
          <w:rFonts w:ascii="Arial" w:hAnsi="Arial" w:cs="Arial"/>
          <w:color w:val="000000" w:themeColor="text1"/>
        </w:rPr>
        <w:t xml:space="preserve"> that either the</w:t>
      </w:r>
      <w:r w:rsidR="00D0696B">
        <w:rPr>
          <w:rFonts w:ascii="Arial" w:hAnsi="Arial" w:cs="Arial"/>
          <w:color w:val="000000" w:themeColor="text1"/>
        </w:rPr>
        <w:t xml:space="preserve"> interaction</w:t>
      </w:r>
      <w:r>
        <w:rPr>
          <w:rFonts w:ascii="Arial" w:hAnsi="Arial" w:cs="Arial"/>
          <w:color w:val="000000" w:themeColor="text1"/>
        </w:rPr>
        <w:t xml:space="preserve"> of Nlgn2</w:t>
      </w:r>
      <w:r w:rsidR="00D0696B">
        <w:rPr>
          <w:rFonts w:ascii="Arial" w:hAnsi="Arial" w:cs="Arial"/>
          <w:color w:val="000000" w:themeColor="text1"/>
        </w:rPr>
        <w:t xml:space="preserve"> with Gephyrin alone may </w:t>
      </w:r>
      <w:r w:rsidR="00FE49CF">
        <w:rPr>
          <w:rFonts w:ascii="Arial" w:hAnsi="Arial" w:cs="Arial"/>
          <w:color w:val="000000" w:themeColor="text1"/>
        </w:rPr>
        <w:t xml:space="preserve">not be </w:t>
      </w:r>
      <w:r>
        <w:rPr>
          <w:rFonts w:ascii="Arial" w:hAnsi="Arial" w:cs="Arial"/>
          <w:color w:val="000000" w:themeColor="text1"/>
        </w:rPr>
        <w:t xml:space="preserve">functionally </w:t>
      </w:r>
      <w:r w:rsidR="00FE49CF">
        <w:rPr>
          <w:rFonts w:ascii="Arial" w:hAnsi="Arial" w:cs="Arial"/>
          <w:color w:val="000000" w:themeColor="text1"/>
        </w:rPr>
        <w:t xml:space="preserve">necessary or </w:t>
      </w:r>
      <w:r>
        <w:rPr>
          <w:rFonts w:ascii="Arial" w:hAnsi="Arial" w:cs="Arial"/>
          <w:color w:val="000000" w:themeColor="text1"/>
        </w:rPr>
        <w:t xml:space="preserve">that </w:t>
      </w:r>
      <w:r w:rsidR="00FE49CF">
        <w:rPr>
          <w:rFonts w:ascii="Arial" w:hAnsi="Arial" w:cs="Arial"/>
          <w:color w:val="000000" w:themeColor="text1"/>
        </w:rPr>
        <w:t xml:space="preserve">the Gephyrin interaction </w:t>
      </w:r>
      <w:r>
        <w:rPr>
          <w:rFonts w:ascii="Arial" w:hAnsi="Arial" w:cs="Arial"/>
          <w:color w:val="000000" w:themeColor="text1"/>
        </w:rPr>
        <w:t xml:space="preserve">mediated by </w:t>
      </w:r>
      <w:r w:rsidR="00FE49CF">
        <w:rPr>
          <w:rFonts w:ascii="Arial" w:hAnsi="Arial" w:cs="Arial"/>
          <w:color w:val="000000" w:themeColor="text1"/>
        </w:rPr>
        <w:t xml:space="preserve">Y770 phosphorylation may be less relevant in </w:t>
      </w:r>
      <w:r>
        <w:rPr>
          <w:rFonts w:ascii="Arial" w:hAnsi="Arial" w:cs="Arial"/>
          <w:color w:val="000000" w:themeColor="text1"/>
        </w:rPr>
        <w:t xml:space="preserve">a </w:t>
      </w:r>
      <w:r w:rsidR="00FE49CF">
        <w:rPr>
          <w:rFonts w:ascii="Arial" w:hAnsi="Arial" w:cs="Arial"/>
          <w:color w:val="000000" w:themeColor="text1"/>
        </w:rPr>
        <w:t>cellular context</w:t>
      </w:r>
      <w:r>
        <w:rPr>
          <w:rFonts w:ascii="Arial" w:hAnsi="Arial" w:cs="Arial"/>
          <w:color w:val="000000" w:themeColor="text1"/>
        </w:rPr>
        <w:t xml:space="preserve"> than </w:t>
      </w:r>
      <w:r w:rsidRPr="00CA4DE5">
        <w:rPr>
          <w:rFonts w:ascii="Arial" w:hAnsi="Arial" w:cs="Arial"/>
          <w:i/>
          <w:iCs/>
          <w:color w:val="000000" w:themeColor="text1"/>
        </w:rPr>
        <w:t>in vitro</w:t>
      </w:r>
      <w:r w:rsidR="00FE49CF">
        <w:rPr>
          <w:rFonts w:ascii="Arial" w:hAnsi="Arial" w:cs="Arial"/>
          <w:color w:val="000000" w:themeColor="text1"/>
        </w:rPr>
        <w:t>.</w:t>
      </w:r>
    </w:p>
    <w:p w14:paraId="7E79263F" w14:textId="77777777" w:rsidR="00D03116" w:rsidRPr="00D03116" w:rsidRDefault="00D03116" w:rsidP="00EC6E42">
      <w:pPr>
        <w:spacing w:after="120" w:line="276" w:lineRule="auto"/>
        <w:jc w:val="both"/>
        <w:rPr>
          <w:rFonts w:ascii="Arial" w:eastAsia="DengXian" w:hAnsi="Arial" w:cs="Arial"/>
          <w:color w:val="000000" w:themeColor="text1"/>
        </w:rPr>
      </w:pPr>
    </w:p>
    <w:p w14:paraId="269A419B" w14:textId="3D78B7B9" w:rsidR="007E1AF5" w:rsidRDefault="007E1AF5" w:rsidP="00EC6E42">
      <w:pPr>
        <w:spacing w:after="120" w:line="276" w:lineRule="auto"/>
        <w:jc w:val="both"/>
        <w:rPr>
          <w:rFonts w:ascii="Arial" w:hAnsi="Arial" w:cs="Arial"/>
          <w:b/>
          <w:bCs/>
        </w:rPr>
      </w:pPr>
      <w:r w:rsidRPr="00642F66">
        <w:rPr>
          <w:rFonts w:ascii="Arial" w:hAnsi="Arial" w:cs="Arial"/>
          <w:b/>
          <w:bCs/>
          <w:color w:val="000000" w:themeColor="text1"/>
        </w:rPr>
        <w:t>An int</w:t>
      </w:r>
      <w:r w:rsidR="00642F66" w:rsidRPr="00642F66">
        <w:rPr>
          <w:rFonts w:ascii="Arial" w:hAnsi="Arial" w:cs="Arial"/>
          <w:b/>
          <w:bCs/>
          <w:color w:val="000000" w:themeColor="text1"/>
        </w:rPr>
        <w:t>ra</w:t>
      </w:r>
      <w:r w:rsidRPr="00642F66">
        <w:rPr>
          <w:rFonts w:ascii="Arial" w:hAnsi="Arial" w:cs="Arial"/>
          <w:b/>
          <w:bCs/>
          <w:color w:val="000000" w:themeColor="text1"/>
        </w:rPr>
        <w:t xml:space="preserve">cellular </w:t>
      </w:r>
      <w:r w:rsidR="00B23366">
        <w:rPr>
          <w:rFonts w:ascii="Arial" w:hAnsi="Arial" w:cs="Arial"/>
          <w:b/>
          <w:bCs/>
          <w:color w:val="000000" w:themeColor="text1"/>
        </w:rPr>
        <w:t>sequence</w:t>
      </w:r>
      <w:r w:rsidR="00B23366" w:rsidRPr="00642F66">
        <w:rPr>
          <w:rFonts w:ascii="Arial" w:hAnsi="Arial" w:cs="Arial"/>
          <w:b/>
          <w:bCs/>
          <w:color w:val="000000" w:themeColor="text1"/>
        </w:rPr>
        <w:t xml:space="preserve"> </w:t>
      </w:r>
      <w:r w:rsidR="00642F66" w:rsidRPr="00642F66">
        <w:rPr>
          <w:rFonts w:ascii="Arial" w:hAnsi="Arial" w:cs="Arial"/>
          <w:b/>
          <w:bCs/>
          <w:color w:val="000000" w:themeColor="text1"/>
        </w:rPr>
        <w:t xml:space="preserve">adjacent to the Gephyrin-binding </w:t>
      </w:r>
      <w:r w:rsidR="00B23366">
        <w:rPr>
          <w:rFonts w:ascii="Arial" w:hAnsi="Arial" w:cs="Arial"/>
          <w:b/>
          <w:bCs/>
          <w:color w:val="000000" w:themeColor="text1"/>
        </w:rPr>
        <w:t>region</w:t>
      </w:r>
      <w:r w:rsidR="00B23366" w:rsidRPr="00642F66">
        <w:rPr>
          <w:rFonts w:ascii="Arial" w:hAnsi="Arial" w:cs="Arial"/>
          <w:b/>
          <w:bCs/>
          <w:color w:val="000000" w:themeColor="text1"/>
        </w:rPr>
        <w:t xml:space="preserve"> </w:t>
      </w:r>
      <w:r w:rsidRPr="00642F66">
        <w:rPr>
          <w:rFonts w:ascii="Arial" w:hAnsi="Arial" w:cs="Arial"/>
          <w:b/>
          <w:bCs/>
          <w:color w:val="000000" w:themeColor="text1"/>
        </w:rPr>
        <w:t xml:space="preserve">is </w:t>
      </w:r>
      <w:r w:rsidRPr="00294043">
        <w:rPr>
          <w:rFonts w:ascii="Arial" w:hAnsi="Arial" w:cs="Arial"/>
          <w:b/>
          <w:bCs/>
        </w:rPr>
        <w:t xml:space="preserve">necessary for </w:t>
      </w:r>
      <w:r w:rsidR="00833939">
        <w:rPr>
          <w:rFonts w:ascii="Arial" w:hAnsi="Arial" w:cs="Arial"/>
          <w:b/>
          <w:bCs/>
        </w:rPr>
        <w:t>Nlgn</w:t>
      </w:r>
      <w:r w:rsidRPr="00294043">
        <w:rPr>
          <w:rFonts w:ascii="Arial" w:hAnsi="Arial" w:cs="Arial"/>
          <w:b/>
          <w:bCs/>
        </w:rPr>
        <w:t>2 inhibitory function</w:t>
      </w:r>
    </w:p>
    <w:p w14:paraId="60B73E04" w14:textId="09A325C7" w:rsidR="002506DF" w:rsidRDefault="00642F66" w:rsidP="00EC6E42">
      <w:pPr>
        <w:spacing w:after="120" w:line="276" w:lineRule="auto"/>
        <w:jc w:val="both"/>
        <w:rPr>
          <w:rFonts w:ascii="Arial" w:hAnsi="Arial" w:cs="Arial"/>
        </w:rPr>
      </w:pPr>
      <w:r>
        <w:rPr>
          <w:rFonts w:ascii="Arial" w:hAnsi="Arial" w:cs="Arial"/>
        </w:rPr>
        <w:t xml:space="preserve">Given the relative brevity of the intracellular </w:t>
      </w:r>
      <w:proofErr w:type="spellStart"/>
      <w:r w:rsidR="00833939">
        <w:rPr>
          <w:rFonts w:ascii="Arial" w:hAnsi="Arial" w:cs="Arial"/>
        </w:rPr>
        <w:t>Nlgn</w:t>
      </w:r>
      <w:proofErr w:type="spellEnd"/>
      <w:r>
        <w:rPr>
          <w:rFonts w:ascii="Arial" w:hAnsi="Arial" w:cs="Arial"/>
        </w:rPr>
        <w:t xml:space="preserve"> sequence, we set out to </w:t>
      </w:r>
      <w:r w:rsidR="005D564F">
        <w:rPr>
          <w:rFonts w:ascii="Arial" w:hAnsi="Arial" w:cs="Arial"/>
        </w:rPr>
        <w:t xml:space="preserve">map the function of other intracellular </w:t>
      </w:r>
      <w:r w:rsidR="00833939">
        <w:rPr>
          <w:rFonts w:ascii="Arial" w:hAnsi="Arial" w:cs="Arial"/>
        </w:rPr>
        <w:t>Nlgn</w:t>
      </w:r>
      <w:r w:rsidR="005D564F">
        <w:rPr>
          <w:rFonts w:ascii="Arial" w:hAnsi="Arial" w:cs="Arial"/>
        </w:rPr>
        <w:t xml:space="preserve">2 </w:t>
      </w:r>
      <w:r w:rsidR="00B23366">
        <w:rPr>
          <w:rFonts w:ascii="Arial" w:hAnsi="Arial" w:cs="Arial"/>
        </w:rPr>
        <w:t xml:space="preserve">regions </w:t>
      </w:r>
      <w:r w:rsidR="005D564F">
        <w:rPr>
          <w:rFonts w:ascii="Arial" w:hAnsi="Arial" w:cs="Arial"/>
        </w:rPr>
        <w:t>more comprehensively. To this end, w</w:t>
      </w:r>
      <w:r w:rsidR="00AD73D9">
        <w:rPr>
          <w:rFonts w:ascii="Arial" w:hAnsi="Arial" w:cs="Arial"/>
        </w:rPr>
        <w:t xml:space="preserve">e constructed </w:t>
      </w:r>
      <w:r w:rsidR="00B27F7F">
        <w:rPr>
          <w:rFonts w:ascii="Arial" w:hAnsi="Arial" w:cs="Arial"/>
        </w:rPr>
        <w:t xml:space="preserve">a series of </w:t>
      </w:r>
      <w:r w:rsidR="005D564F">
        <w:rPr>
          <w:rFonts w:ascii="Arial" w:hAnsi="Arial" w:cs="Arial"/>
        </w:rPr>
        <w:t xml:space="preserve">expanding </w:t>
      </w:r>
      <w:r w:rsidR="00B23366">
        <w:rPr>
          <w:rFonts w:ascii="Arial" w:hAnsi="Arial" w:cs="Arial"/>
        </w:rPr>
        <w:t xml:space="preserve">Nlgn2 </w:t>
      </w:r>
      <w:r w:rsidR="00B27F7F">
        <w:rPr>
          <w:rFonts w:ascii="Arial" w:hAnsi="Arial" w:cs="Arial"/>
        </w:rPr>
        <w:t xml:space="preserve">deletion </w:t>
      </w:r>
      <w:r w:rsidR="00E104BE">
        <w:rPr>
          <w:rFonts w:ascii="Arial" w:hAnsi="Arial" w:cs="Arial"/>
        </w:rPr>
        <w:t>constructs</w:t>
      </w:r>
      <w:r w:rsidR="00686863">
        <w:rPr>
          <w:rFonts w:ascii="Arial" w:hAnsi="Arial" w:cs="Arial"/>
        </w:rPr>
        <w:t xml:space="preserve">: </w:t>
      </w:r>
      <w:r w:rsidR="000F4937" w:rsidRPr="00474A8D">
        <w:rPr>
          <w:rFonts w:ascii="Arial" w:hAnsi="Arial" w:cs="Arial"/>
          <w:color w:val="000000" w:themeColor="text1"/>
        </w:rPr>
        <w:t>Nlgn2-mt1 (</w:t>
      </w:r>
      <w:r w:rsidR="00D011BD" w:rsidRPr="00474A8D">
        <w:rPr>
          <w:rFonts w:ascii="Arial" w:hAnsi="Arial" w:cs="Arial"/>
          <w:color w:val="000000" w:themeColor="text1"/>
        </w:rPr>
        <w:t xml:space="preserve">Nlgn2 PDZ domain with the </w:t>
      </w:r>
      <w:proofErr w:type="spellStart"/>
      <w:r w:rsidR="00D011BD" w:rsidRPr="00474A8D">
        <w:rPr>
          <w:rFonts w:ascii="Arial" w:hAnsi="Arial" w:cs="Arial"/>
          <w:color w:val="000000" w:themeColor="text1"/>
        </w:rPr>
        <w:t>Nrxn</w:t>
      </w:r>
      <w:proofErr w:type="spellEnd"/>
      <w:r w:rsidR="00D011BD" w:rsidRPr="00474A8D">
        <w:rPr>
          <w:rFonts w:ascii="Arial" w:hAnsi="Arial" w:cs="Arial"/>
          <w:color w:val="000000" w:themeColor="text1"/>
        </w:rPr>
        <w:t xml:space="preserve"> PDZ domain) to test whether PSD95 and S-SCAM interaction with the Nlgn2 PDZ domain affects Nlgn2 inhibitory function; Nlgn2-mt2 (delete proline-rich domain) to test whether collybistin binding with the Nlgn2 proline-rich domain affects Nlgn2 inhibitory function; </w:t>
      </w:r>
      <w:r w:rsidR="000F4937" w:rsidRPr="00474A8D">
        <w:rPr>
          <w:rFonts w:ascii="Arial" w:hAnsi="Arial" w:cs="Arial"/>
          <w:color w:val="000000" w:themeColor="text1"/>
        </w:rPr>
        <w:t xml:space="preserve">Nlgn2-mt3 (delete a 21-residue before the gephyrin binding domain); Nlgn-mt4 and Nlgn5 mt are deleted large part of Nlgn2 except gephyrin binding domain </w:t>
      </w:r>
      <w:r w:rsidR="00B27F7F" w:rsidRPr="00474A8D">
        <w:rPr>
          <w:rFonts w:ascii="Arial" w:hAnsi="Arial" w:cs="Arial"/>
          <w:color w:val="000000" w:themeColor="text1"/>
        </w:rPr>
        <w:t>(Fig</w:t>
      </w:r>
      <w:r w:rsidR="005D564F" w:rsidRPr="00474A8D">
        <w:rPr>
          <w:rFonts w:ascii="Arial" w:hAnsi="Arial" w:cs="Arial"/>
          <w:color w:val="000000" w:themeColor="text1"/>
        </w:rPr>
        <w:t>.</w:t>
      </w:r>
      <w:r w:rsidR="00B27F7F" w:rsidRPr="00474A8D">
        <w:rPr>
          <w:rFonts w:ascii="Arial" w:hAnsi="Arial" w:cs="Arial"/>
          <w:color w:val="000000" w:themeColor="text1"/>
        </w:rPr>
        <w:t xml:space="preserve"> </w:t>
      </w:r>
      <w:r w:rsidR="009D1220" w:rsidRPr="00474A8D">
        <w:rPr>
          <w:rFonts w:ascii="Arial" w:hAnsi="Arial" w:cs="Arial"/>
          <w:color w:val="000000" w:themeColor="text1"/>
        </w:rPr>
        <w:t>4A</w:t>
      </w:r>
      <w:r w:rsidR="00686863" w:rsidRPr="00474A8D">
        <w:rPr>
          <w:rFonts w:ascii="Arial" w:hAnsi="Arial" w:cs="Arial"/>
          <w:color w:val="000000" w:themeColor="text1"/>
        </w:rPr>
        <w:t xml:space="preserve"> and B</w:t>
      </w:r>
      <w:r w:rsidR="00B27F7F" w:rsidRPr="00474A8D">
        <w:rPr>
          <w:rFonts w:ascii="Arial" w:hAnsi="Arial" w:cs="Arial"/>
          <w:color w:val="000000" w:themeColor="text1"/>
        </w:rPr>
        <w:t>).</w:t>
      </w:r>
      <w:r w:rsidR="00686863">
        <w:rPr>
          <w:rFonts w:ascii="Arial" w:hAnsi="Arial" w:cs="Arial"/>
        </w:rPr>
        <w:t xml:space="preserve"> </w:t>
      </w:r>
      <w:r w:rsidR="005D564F">
        <w:rPr>
          <w:rFonts w:ascii="Arial" w:hAnsi="Arial" w:cs="Arial"/>
        </w:rPr>
        <w:t xml:space="preserve">All constructs were confirmed to be localized to the neuronal cell </w:t>
      </w:r>
      <w:r w:rsidR="005D564F" w:rsidRPr="00474A8D">
        <w:rPr>
          <w:rFonts w:ascii="Arial" w:hAnsi="Arial" w:cs="Arial"/>
          <w:color w:val="000000" w:themeColor="text1"/>
        </w:rPr>
        <w:t>surface (Fig</w:t>
      </w:r>
      <w:r w:rsidR="004543CD" w:rsidRPr="00474A8D">
        <w:rPr>
          <w:rFonts w:ascii="Arial" w:hAnsi="Arial" w:cs="Arial"/>
          <w:color w:val="000000" w:themeColor="text1"/>
        </w:rPr>
        <w:t>.</w:t>
      </w:r>
      <w:r w:rsidR="005D564F" w:rsidRPr="00474A8D">
        <w:rPr>
          <w:rFonts w:ascii="Arial" w:hAnsi="Arial" w:cs="Arial"/>
          <w:color w:val="000000" w:themeColor="text1"/>
        </w:rPr>
        <w:t xml:space="preserve"> EV3</w:t>
      </w:r>
      <w:r w:rsidR="00330312" w:rsidRPr="00474A8D">
        <w:rPr>
          <w:rFonts w:ascii="Arial" w:hAnsi="Arial" w:cs="Arial"/>
          <w:color w:val="000000" w:themeColor="text1"/>
        </w:rPr>
        <w:t>A</w:t>
      </w:r>
      <w:r w:rsidR="005D564F" w:rsidRPr="00474A8D">
        <w:rPr>
          <w:rFonts w:ascii="Arial" w:hAnsi="Arial" w:cs="Arial"/>
          <w:color w:val="000000" w:themeColor="text1"/>
        </w:rPr>
        <w:t>). First, we assessed the specificity of the PDZ domain</w:t>
      </w:r>
      <w:r w:rsidR="00686863" w:rsidRPr="00474A8D">
        <w:rPr>
          <w:rFonts w:ascii="Arial" w:hAnsi="Arial" w:cs="Arial"/>
          <w:color w:val="000000" w:themeColor="text1"/>
        </w:rPr>
        <w:t xml:space="preserve"> us</w:t>
      </w:r>
      <w:r w:rsidR="00BC5874" w:rsidRPr="00474A8D">
        <w:rPr>
          <w:rFonts w:ascii="Arial" w:hAnsi="Arial" w:cs="Arial"/>
          <w:color w:val="000000" w:themeColor="text1"/>
        </w:rPr>
        <w:t>ing the</w:t>
      </w:r>
      <w:r w:rsidR="00686863" w:rsidRPr="00474A8D">
        <w:rPr>
          <w:rFonts w:ascii="Arial" w:hAnsi="Arial" w:cs="Arial"/>
          <w:color w:val="000000" w:themeColor="text1"/>
        </w:rPr>
        <w:t xml:space="preserve"> Nlgn2-mt1</w:t>
      </w:r>
      <w:r w:rsidR="005D564F" w:rsidRPr="00474A8D">
        <w:rPr>
          <w:rFonts w:ascii="Arial" w:hAnsi="Arial" w:cs="Arial"/>
          <w:color w:val="000000" w:themeColor="text1"/>
        </w:rPr>
        <w:t xml:space="preserve"> </w:t>
      </w:r>
      <w:r w:rsidR="00686863" w:rsidRPr="00474A8D">
        <w:rPr>
          <w:rFonts w:ascii="Arial" w:hAnsi="Arial" w:cs="Arial"/>
          <w:color w:val="000000" w:themeColor="text1"/>
        </w:rPr>
        <w:t xml:space="preserve">construct </w:t>
      </w:r>
      <w:r w:rsidR="005D564F" w:rsidRPr="00474A8D">
        <w:rPr>
          <w:rFonts w:ascii="Arial" w:hAnsi="Arial" w:cs="Arial"/>
          <w:color w:val="000000" w:themeColor="text1"/>
        </w:rPr>
        <w:t xml:space="preserve">and </w:t>
      </w:r>
      <w:r w:rsidR="00BC5874" w:rsidRPr="00474A8D">
        <w:rPr>
          <w:rFonts w:ascii="Arial" w:hAnsi="Arial" w:cs="Arial"/>
          <w:color w:val="000000" w:themeColor="text1"/>
        </w:rPr>
        <w:t>collybistin domain using the Nlgn2-mt2 construct and</w:t>
      </w:r>
      <w:r w:rsidR="00BC5874">
        <w:rPr>
          <w:rFonts w:ascii="Arial" w:hAnsi="Arial" w:cs="Arial"/>
        </w:rPr>
        <w:t xml:space="preserve"> </w:t>
      </w:r>
      <w:r w:rsidR="005D564F">
        <w:rPr>
          <w:rFonts w:ascii="Arial" w:hAnsi="Arial" w:cs="Arial"/>
        </w:rPr>
        <w:t xml:space="preserve">found that this construct </w:t>
      </w:r>
      <w:r w:rsidR="00B23366">
        <w:rPr>
          <w:rFonts w:ascii="Arial" w:hAnsi="Arial" w:cs="Arial"/>
        </w:rPr>
        <w:t xml:space="preserve">fully </w:t>
      </w:r>
      <w:r w:rsidR="005D564F">
        <w:rPr>
          <w:rFonts w:ascii="Arial" w:hAnsi="Arial" w:cs="Arial"/>
        </w:rPr>
        <w:t>rescue</w:t>
      </w:r>
      <w:r w:rsidR="00B23366">
        <w:rPr>
          <w:rFonts w:ascii="Arial" w:hAnsi="Arial" w:cs="Arial"/>
        </w:rPr>
        <w:t>d</w:t>
      </w:r>
      <w:r w:rsidR="005D564F">
        <w:rPr>
          <w:rFonts w:ascii="Arial" w:hAnsi="Arial" w:cs="Arial"/>
        </w:rPr>
        <w:t xml:space="preserve"> the IPSC phenotype</w:t>
      </w:r>
      <w:r w:rsidR="00F75D0E" w:rsidRPr="00F75D0E">
        <w:rPr>
          <w:rFonts w:ascii="Arial" w:hAnsi="Arial" w:cs="Arial"/>
        </w:rPr>
        <w:t xml:space="preserve"> </w:t>
      </w:r>
      <w:r w:rsidR="00F75D0E" w:rsidRPr="004F04F1">
        <w:rPr>
          <w:rFonts w:ascii="Arial" w:hAnsi="Arial" w:cs="Arial"/>
        </w:rPr>
        <w:t>(Fig</w:t>
      </w:r>
      <w:r w:rsidR="005D564F" w:rsidRPr="004F04F1">
        <w:rPr>
          <w:rFonts w:ascii="Arial" w:hAnsi="Arial" w:cs="Arial"/>
        </w:rPr>
        <w:t>.</w:t>
      </w:r>
      <w:r w:rsidR="00F75D0E" w:rsidRPr="004F04F1">
        <w:rPr>
          <w:rFonts w:ascii="Arial" w:hAnsi="Arial" w:cs="Arial"/>
        </w:rPr>
        <w:t xml:space="preserve"> 4</w:t>
      </w:r>
      <w:r w:rsidR="00686863">
        <w:rPr>
          <w:rFonts w:ascii="Arial" w:hAnsi="Arial" w:cs="Arial"/>
        </w:rPr>
        <w:t>C</w:t>
      </w:r>
      <w:r w:rsidR="00F75D0E" w:rsidRPr="004F04F1">
        <w:rPr>
          <w:rFonts w:ascii="Arial" w:hAnsi="Arial" w:cs="Arial"/>
        </w:rPr>
        <w:t xml:space="preserve"> and </w:t>
      </w:r>
      <w:r w:rsidR="00686863">
        <w:rPr>
          <w:rFonts w:ascii="Arial" w:hAnsi="Arial" w:cs="Arial"/>
        </w:rPr>
        <w:t>D</w:t>
      </w:r>
      <w:r w:rsidR="00F75D0E" w:rsidRPr="004F04F1">
        <w:rPr>
          <w:rFonts w:ascii="Arial" w:hAnsi="Arial" w:cs="Arial"/>
        </w:rPr>
        <w:t>)</w:t>
      </w:r>
      <w:r w:rsidR="00F75D0E" w:rsidRPr="00F75D0E">
        <w:rPr>
          <w:rFonts w:ascii="Arial" w:hAnsi="Arial" w:cs="Arial"/>
        </w:rPr>
        <w:t xml:space="preserve">. </w:t>
      </w:r>
      <w:r w:rsidR="005D564F">
        <w:rPr>
          <w:rFonts w:ascii="Arial" w:hAnsi="Arial" w:cs="Arial"/>
        </w:rPr>
        <w:t xml:space="preserve">We then </w:t>
      </w:r>
      <w:r w:rsidR="000F4937">
        <w:rPr>
          <w:rFonts w:ascii="Arial" w:hAnsi="Arial" w:cs="Arial"/>
        </w:rPr>
        <w:t>test</w:t>
      </w:r>
      <w:r w:rsidR="00BC5874">
        <w:rPr>
          <w:rFonts w:ascii="Arial" w:hAnsi="Arial" w:cs="Arial"/>
        </w:rPr>
        <w:t>ed</w:t>
      </w:r>
      <w:r w:rsidR="000F4937">
        <w:rPr>
          <w:rFonts w:ascii="Arial" w:hAnsi="Arial" w:cs="Arial"/>
        </w:rPr>
        <w:t xml:space="preserve"> Nlgn2-mt5 and Nlgn2-mt</w:t>
      </w:r>
      <w:r w:rsidR="00BC5874">
        <w:rPr>
          <w:rFonts w:ascii="Arial" w:hAnsi="Arial" w:cs="Arial"/>
        </w:rPr>
        <w:t>4</w:t>
      </w:r>
      <w:r w:rsidR="00B23366">
        <w:rPr>
          <w:rFonts w:ascii="Arial" w:hAnsi="Arial" w:cs="Arial"/>
        </w:rPr>
        <w:t>,</w:t>
      </w:r>
      <w:r w:rsidR="005D564F">
        <w:rPr>
          <w:rFonts w:ascii="Arial" w:hAnsi="Arial" w:cs="Arial"/>
        </w:rPr>
        <w:t xml:space="preserve"> which proved to </w:t>
      </w:r>
      <w:r w:rsidR="00B23366">
        <w:rPr>
          <w:rFonts w:ascii="Arial" w:hAnsi="Arial" w:cs="Arial"/>
        </w:rPr>
        <w:t xml:space="preserve">abolish </w:t>
      </w:r>
      <w:r w:rsidR="00BC5874">
        <w:rPr>
          <w:rFonts w:ascii="Arial" w:hAnsi="Arial" w:cs="Arial"/>
        </w:rPr>
        <w:t xml:space="preserve">the </w:t>
      </w:r>
      <w:r w:rsidR="00833939">
        <w:rPr>
          <w:rFonts w:ascii="Arial" w:hAnsi="Arial" w:cs="Arial"/>
        </w:rPr>
        <w:t>Nlgn</w:t>
      </w:r>
      <w:r w:rsidR="00366A60">
        <w:rPr>
          <w:rFonts w:ascii="Arial" w:hAnsi="Arial" w:cs="Arial"/>
        </w:rPr>
        <w:t xml:space="preserve">2 </w:t>
      </w:r>
      <w:r w:rsidR="005D564F">
        <w:rPr>
          <w:rFonts w:ascii="Arial" w:hAnsi="Arial" w:cs="Arial"/>
        </w:rPr>
        <w:t>function</w:t>
      </w:r>
      <w:r w:rsidR="00F75D0E" w:rsidRPr="00F75D0E">
        <w:rPr>
          <w:rFonts w:ascii="Arial" w:hAnsi="Arial" w:cs="Arial"/>
        </w:rPr>
        <w:t xml:space="preserve"> </w:t>
      </w:r>
      <w:r w:rsidR="00F75D0E" w:rsidRPr="004F04F1">
        <w:rPr>
          <w:rFonts w:ascii="Arial" w:hAnsi="Arial" w:cs="Arial"/>
        </w:rPr>
        <w:t>(Fig</w:t>
      </w:r>
      <w:r w:rsidR="004543CD" w:rsidRPr="004F04F1">
        <w:rPr>
          <w:rFonts w:ascii="Arial" w:hAnsi="Arial" w:cs="Arial"/>
        </w:rPr>
        <w:t>.</w:t>
      </w:r>
      <w:r w:rsidR="00F75D0E" w:rsidRPr="004F04F1">
        <w:rPr>
          <w:rFonts w:ascii="Arial" w:hAnsi="Arial" w:cs="Arial"/>
        </w:rPr>
        <w:t xml:space="preserve"> 4</w:t>
      </w:r>
      <w:r w:rsidR="00686863">
        <w:rPr>
          <w:rFonts w:ascii="Arial" w:hAnsi="Arial" w:cs="Arial"/>
        </w:rPr>
        <w:t>C</w:t>
      </w:r>
      <w:r w:rsidR="00F75D0E" w:rsidRPr="004F04F1">
        <w:rPr>
          <w:rFonts w:ascii="Arial" w:hAnsi="Arial" w:cs="Arial"/>
        </w:rPr>
        <w:t xml:space="preserve"> and </w:t>
      </w:r>
      <w:r w:rsidR="00686863">
        <w:rPr>
          <w:rFonts w:ascii="Arial" w:hAnsi="Arial" w:cs="Arial"/>
        </w:rPr>
        <w:t>D</w:t>
      </w:r>
      <w:r w:rsidR="00F75D0E" w:rsidRPr="004F04F1">
        <w:rPr>
          <w:rFonts w:ascii="Arial" w:hAnsi="Arial" w:cs="Arial"/>
        </w:rPr>
        <w:t>)</w:t>
      </w:r>
      <w:r w:rsidR="00F75D0E" w:rsidRPr="00F75D0E">
        <w:rPr>
          <w:rFonts w:ascii="Arial" w:hAnsi="Arial" w:cs="Arial"/>
        </w:rPr>
        <w:t xml:space="preserve">. </w:t>
      </w:r>
      <w:r w:rsidR="00366A60">
        <w:rPr>
          <w:rFonts w:ascii="Arial" w:hAnsi="Arial" w:cs="Arial"/>
        </w:rPr>
        <w:t xml:space="preserve">Subsequent smaller deletions demonstrated that </w:t>
      </w:r>
      <w:r w:rsidR="00366A60" w:rsidRPr="00474A8D">
        <w:rPr>
          <w:rFonts w:ascii="Arial" w:hAnsi="Arial" w:cs="Arial"/>
          <w:color w:val="000000" w:themeColor="text1"/>
        </w:rPr>
        <w:t>a 21</w:t>
      </w:r>
      <w:r w:rsidR="00741D4B" w:rsidRPr="00474A8D">
        <w:rPr>
          <w:rFonts w:ascii="Arial" w:hAnsi="Arial" w:cs="Arial"/>
          <w:color w:val="000000" w:themeColor="text1"/>
        </w:rPr>
        <w:t xml:space="preserve">-residue </w:t>
      </w:r>
      <w:r w:rsidR="00366A60">
        <w:rPr>
          <w:rFonts w:ascii="Arial" w:hAnsi="Arial" w:cs="Arial"/>
        </w:rPr>
        <w:t xml:space="preserve">was necessary for </w:t>
      </w:r>
      <w:r w:rsidR="00BC5874">
        <w:rPr>
          <w:rFonts w:ascii="Arial" w:hAnsi="Arial" w:cs="Arial"/>
        </w:rPr>
        <w:t xml:space="preserve">the </w:t>
      </w:r>
      <w:r w:rsidR="00833939">
        <w:rPr>
          <w:rFonts w:ascii="Arial" w:hAnsi="Arial" w:cs="Arial"/>
        </w:rPr>
        <w:t>Nlgn</w:t>
      </w:r>
      <w:r w:rsidR="00366A60">
        <w:rPr>
          <w:rFonts w:ascii="Arial" w:hAnsi="Arial" w:cs="Arial"/>
        </w:rPr>
        <w:t xml:space="preserve">2 function in addition to the previously identified Gephyrin interacting domain </w:t>
      </w:r>
      <w:r w:rsidR="001A4ACE" w:rsidRPr="004F04F1">
        <w:rPr>
          <w:rFonts w:ascii="Arial" w:hAnsi="Arial" w:cs="Arial"/>
        </w:rPr>
        <w:t>(Fig</w:t>
      </w:r>
      <w:r w:rsidR="004543CD" w:rsidRPr="004F04F1">
        <w:rPr>
          <w:rFonts w:ascii="Arial" w:hAnsi="Arial" w:cs="Arial"/>
        </w:rPr>
        <w:t>.</w:t>
      </w:r>
      <w:r w:rsidR="001A4ACE" w:rsidRPr="004F04F1">
        <w:rPr>
          <w:rFonts w:ascii="Arial" w:hAnsi="Arial" w:cs="Arial"/>
        </w:rPr>
        <w:t xml:space="preserve"> 4</w:t>
      </w:r>
      <w:r w:rsidR="00686863">
        <w:rPr>
          <w:rFonts w:ascii="Arial" w:hAnsi="Arial" w:cs="Arial"/>
        </w:rPr>
        <w:t>C</w:t>
      </w:r>
      <w:r w:rsidR="001A4ACE" w:rsidRPr="004F04F1">
        <w:rPr>
          <w:rFonts w:ascii="Arial" w:hAnsi="Arial" w:cs="Arial"/>
        </w:rPr>
        <w:t xml:space="preserve"> and </w:t>
      </w:r>
      <w:r w:rsidR="00686863">
        <w:rPr>
          <w:rFonts w:ascii="Arial" w:hAnsi="Arial" w:cs="Arial"/>
        </w:rPr>
        <w:t>D</w:t>
      </w:r>
      <w:r w:rsidR="001A4ACE" w:rsidRPr="004F04F1">
        <w:rPr>
          <w:rFonts w:ascii="Arial" w:hAnsi="Arial" w:cs="Arial"/>
        </w:rPr>
        <w:t>)</w:t>
      </w:r>
      <w:r w:rsidR="001A4ACE" w:rsidRPr="001A4ACE">
        <w:rPr>
          <w:rFonts w:ascii="Arial" w:hAnsi="Arial" w:cs="Arial"/>
        </w:rPr>
        <w:t>.</w:t>
      </w:r>
      <w:r w:rsidR="002506DF">
        <w:rPr>
          <w:rFonts w:ascii="Arial" w:hAnsi="Arial" w:cs="Arial"/>
        </w:rPr>
        <w:t xml:space="preserve"> </w:t>
      </w:r>
      <w:r w:rsidR="00B23366">
        <w:rPr>
          <w:rFonts w:ascii="Arial" w:hAnsi="Arial" w:cs="Arial"/>
        </w:rPr>
        <w:t>No interactor is known for this sequence, suggesting that other intracellular mechanisms in addition to gephyrin binding enable the inhibitory synapse function of Nlgn2.</w:t>
      </w:r>
    </w:p>
    <w:p w14:paraId="231764DB" w14:textId="77777777" w:rsidR="00D03116" w:rsidRDefault="00D03116" w:rsidP="00EC6E42">
      <w:pPr>
        <w:spacing w:after="120" w:line="276" w:lineRule="auto"/>
        <w:jc w:val="both"/>
        <w:rPr>
          <w:rFonts w:ascii="Arial" w:hAnsi="Arial" w:cs="Arial"/>
        </w:rPr>
      </w:pPr>
    </w:p>
    <w:p w14:paraId="571F5C57" w14:textId="1ECACDA0" w:rsidR="007E1AF5" w:rsidRPr="00D445B2" w:rsidRDefault="00F966ED" w:rsidP="00EC6E42">
      <w:pPr>
        <w:spacing w:after="120" w:line="276" w:lineRule="auto"/>
        <w:jc w:val="both"/>
        <w:rPr>
          <w:rFonts w:ascii="Arial" w:hAnsi="Arial" w:cs="Arial"/>
          <w:color w:val="000000" w:themeColor="text1"/>
        </w:rPr>
      </w:pPr>
      <w:r>
        <w:rPr>
          <w:rFonts w:ascii="Arial" w:hAnsi="Arial" w:cs="Arial"/>
          <w:b/>
          <w:bCs/>
          <w:color w:val="000000" w:themeColor="text1"/>
        </w:rPr>
        <w:t xml:space="preserve">The extracellular domain of </w:t>
      </w:r>
      <w:r w:rsidR="00833939">
        <w:rPr>
          <w:rFonts w:ascii="Arial" w:hAnsi="Arial" w:cs="Arial"/>
          <w:b/>
          <w:bCs/>
          <w:color w:val="000000" w:themeColor="text1"/>
        </w:rPr>
        <w:t>Nlgn</w:t>
      </w:r>
      <w:r w:rsidR="007E1AF5" w:rsidRPr="00D445B2">
        <w:rPr>
          <w:rFonts w:ascii="Arial" w:hAnsi="Arial" w:cs="Arial"/>
          <w:b/>
          <w:bCs/>
          <w:color w:val="000000" w:themeColor="text1"/>
        </w:rPr>
        <w:t>2</w:t>
      </w:r>
      <w:r w:rsidR="00B23366">
        <w:rPr>
          <w:rFonts w:ascii="Arial" w:hAnsi="Arial" w:cs="Arial"/>
          <w:b/>
          <w:bCs/>
          <w:color w:val="000000" w:themeColor="text1"/>
        </w:rPr>
        <w:t xml:space="preserve"> </w:t>
      </w:r>
      <w:r w:rsidR="00DA3541">
        <w:rPr>
          <w:rFonts w:ascii="Arial" w:hAnsi="Arial" w:cs="Arial"/>
          <w:b/>
          <w:bCs/>
          <w:color w:val="000000" w:themeColor="text1"/>
        </w:rPr>
        <w:t>is required for</w:t>
      </w:r>
      <w:r>
        <w:rPr>
          <w:rFonts w:ascii="Arial" w:hAnsi="Arial" w:cs="Arial"/>
          <w:b/>
          <w:bCs/>
          <w:color w:val="000000" w:themeColor="text1"/>
        </w:rPr>
        <w:t xml:space="preserve"> </w:t>
      </w:r>
      <w:r w:rsidR="00B23366">
        <w:rPr>
          <w:rFonts w:ascii="Arial" w:hAnsi="Arial" w:cs="Arial"/>
          <w:b/>
          <w:bCs/>
          <w:color w:val="000000" w:themeColor="text1"/>
        </w:rPr>
        <w:t xml:space="preserve">inhibitory synapse </w:t>
      </w:r>
      <w:r w:rsidR="00DA3541">
        <w:rPr>
          <w:rFonts w:ascii="Arial" w:hAnsi="Arial" w:cs="Arial"/>
          <w:b/>
          <w:bCs/>
          <w:color w:val="000000" w:themeColor="text1"/>
        </w:rPr>
        <w:t>function</w:t>
      </w:r>
    </w:p>
    <w:p w14:paraId="15988C55" w14:textId="6131FDB5" w:rsidR="00C158D9" w:rsidRDefault="00473B29" w:rsidP="00EC6E42">
      <w:pPr>
        <w:spacing w:after="120" w:line="276" w:lineRule="auto"/>
        <w:jc w:val="both"/>
        <w:rPr>
          <w:rFonts w:ascii="Arial" w:hAnsi="Arial" w:cs="Arial"/>
        </w:rPr>
      </w:pPr>
      <w:r>
        <w:rPr>
          <w:rFonts w:ascii="Arial" w:hAnsi="Arial" w:cs="Arial"/>
        </w:rPr>
        <w:t xml:space="preserve">So far, we could establish that the intracellular domain of </w:t>
      </w:r>
      <w:r w:rsidR="00833939">
        <w:rPr>
          <w:rFonts w:ascii="Arial" w:hAnsi="Arial" w:cs="Arial"/>
        </w:rPr>
        <w:t>Nlgn</w:t>
      </w:r>
      <w:r>
        <w:rPr>
          <w:rFonts w:ascii="Arial" w:hAnsi="Arial" w:cs="Arial"/>
        </w:rPr>
        <w:t xml:space="preserve">2 is necessary for </w:t>
      </w:r>
      <w:r w:rsidR="00F966ED">
        <w:rPr>
          <w:rFonts w:ascii="Arial" w:hAnsi="Arial" w:cs="Arial"/>
        </w:rPr>
        <w:t xml:space="preserve">its </w:t>
      </w:r>
      <w:r>
        <w:rPr>
          <w:rFonts w:ascii="Arial" w:hAnsi="Arial" w:cs="Arial"/>
        </w:rPr>
        <w:t xml:space="preserve">function in GABAergic synaptic transmission but </w:t>
      </w:r>
      <w:r w:rsidR="00F966ED">
        <w:rPr>
          <w:rFonts w:ascii="Arial" w:hAnsi="Arial" w:cs="Arial"/>
        </w:rPr>
        <w:t>that</w:t>
      </w:r>
      <w:r w:rsidR="00D45F1A">
        <w:rPr>
          <w:rFonts w:ascii="Arial" w:hAnsi="Arial" w:cs="Arial"/>
        </w:rPr>
        <w:t>,</w:t>
      </w:r>
      <w:r w:rsidR="00F966ED">
        <w:rPr>
          <w:rFonts w:ascii="Arial" w:hAnsi="Arial" w:cs="Arial"/>
        </w:rPr>
        <w:t xml:space="preserve"> </w:t>
      </w:r>
      <w:r>
        <w:rPr>
          <w:rFonts w:ascii="Arial" w:hAnsi="Arial" w:cs="Arial"/>
        </w:rPr>
        <w:t>at the same time</w:t>
      </w:r>
      <w:r w:rsidR="00D45F1A">
        <w:rPr>
          <w:rFonts w:ascii="Arial" w:hAnsi="Arial" w:cs="Arial"/>
        </w:rPr>
        <w:t>,</w:t>
      </w:r>
      <w:r>
        <w:rPr>
          <w:rFonts w:ascii="Arial" w:hAnsi="Arial" w:cs="Arial"/>
        </w:rPr>
        <w:t xml:space="preserve"> the </w:t>
      </w:r>
      <w:r w:rsidR="00833939">
        <w:rPr>
          <w:rFonts w:ascii="Arial" w:hAnsi="Arial" w:cs="Arial"/>
        </w:rPr>
        <w:t>Nlgn</w:t>
      </w:r>
      <w:r>
        <w:rPr>
          <w:rFonts w:ascii="Arial" w:hAnsi="Arial" w:cs="Arial"/>
        </w:rPr>
        <w:t xml:space="preserve">1 intracellular domain </w:t>
      </w:r>
      <w:r w:rsidR="00F966ED">
        <w:rPr>
          <w:rFonts w:ascii="Arial" w:hAnsi="Arial" w:cs="Arial"/>
        </w:rPr>
        <w:t xml:space="preserve">functionally </w:t>
      </w:r>
      <w:r>
        <w:rPr>
          <w:rFonts w:ascii="Arial" w:hAnsi="Arial" w:cs="Arial"/>
        </w:rPr>
        <w:t>substitute</w:t>
      </w:r>
      <w:r w:rsidR="00D45F1A">
        <w:rPr>
          <w:rFonts w:ascii="Arial" w:hAnsi="Arial" w:cs="Arial"/>
        </w:rPr>
        <w:t>d</w:t>
      </w:r>
      <w:r>
        <w:rPr>
          <w:rFonts w:ascii="Arial" w:hAnsi="Arial" w:cs="Arial"/>
        </w:rPr>
        <w:t xml:space="preserve"> </w:t>
      </w:r>
      <w:r w:rsidR="00F966ED">
        <w:rPr>
          <w:rFonts w:ascii="Arial" w:hAnsi="Arial" w:cs="Arial"/>
        </w:rPr>
        <w:t xml:space="preserve">for the </w:t>
      </w:r>
      <w:r w:rsidR="00C158D9">
        <w:rPr>
          <w:rFonts w:ascii="Arial" w:hAnsi="Arial" w:cs="Arial"/>
        </w:rPr>
        <w:t>intracellular domain</w:t>
      </w:r>
      <w:r w:rsidR="00F966ED">
        <w:rPr>
          <w:rFonts w:ascii="Arial" w:hAnsi="Arial" w:cs="Arial"/>
        </w:rPr>
        <w:t xml:space="preserve"> of Nlgn2</w:t>
      </w:r>
      <w:r w:rsidR="00DA3541">
        <w:rPr>
          <w:rFonts w:ascii="Arial" w:hAnsi="Arial" w:cs="Arial"/>
        </w:rPr>
        <w:t xml:space="preserve">. Thus, </w:t>
      </w:r>
      <w:r w:rsidR="00F966ED">
        <w:rPr>
          <w:rFonts w:ascii="Arial" w:hAnsi="Arial" w:cs="Arial"/>
        </w:rPr>
        <w:t>the Nlgn2</w:t>
      </w:r>
      <w:r w:rsidR="00C158D9">
        <w:rPr>
          <w:rFonts w:ascii="Arial" w:hAnsi="Arial" w:cs="Arial"/>
        </w:rPr>
        <w:t xml:space="preserve"> intracellular </w:t>
      </w:r>
      <w:r w:rsidR="00F966ED">
        <w:rPr>
          <w:rFonts w:ascii="Arial" w:hAnsi="Arial" w:cs="Arial"/>
        </w:rPr>
        <w:t>domain does</w:t>
      </w:r>
      <w:r w:rsidR="00C158D9">
        <w:rPr>
          <w:rFonts w:ascii="Arial" w:hAnsi="Arial" w:cs="Arial"/>
        </w:rPr>
        <w:t xml:space="preserve"> not </w:t>
      </w:r>
      <w:r w:rsidR="00F966ED">
        <w:rPr>
          <w:rFonts w:ascii="Arial" w:hAnsi="Arial" w:cs="Arial"/>
        </w:rPr>
        <w:t xml:space="preserve">determine its inhibitory synapse </w:t>
      </w:r>
      <w:r w:rsidR="00C158D9">
        <w:rPr>
          <w:rFonts w:ascii="Arial" w:hAnsi="Arial" w:cs="Arial"/>
        </w:rPr>
        <w:t xml:space="preserve">specificity. </w:t>
      </w:r>
      <w:r w:rsidR="00B75B43">
        <w:rPr>
          <w:rFonts w:ascii="Arial" w:hAnsi="Arial" w:cs="Arial"/>
        </w:rPr>
        <w:t>Therefore,</w:t>
      </w:r>
      <w:r w:rsidR="00DA3541">
        <w:rPr>
          <w:rFonts w:ascii="Arial" w:hAnsi="Arial" w:cs="Arial"/>
        </w:rPr>
        <w:t xml:space="preserve"> </w:t>
      </w:r>
      <w:r w:rsidR="00C158D9">
        <w:rPr>
          <w:rFonts w:ascii="Arial" w:hAnsi="Arial" w:cs="Arial"/>
        </w:rPr>
        <w:t xml:space="preserve">we asked whether </w:t>
      </w:r>
      <w:r w:rsidR="00833939">
        <w:rPr>
          <w:rFonts w:ascii="Arial" w:hAnsi="Arial" w:cs="Arial"/>
        </w:rPr>
        <w:t>Nlgn</w:t>
      </w:r>
      <w:r w:rsidR="00C158D9">
        <w:rPr>
          <w:rFonts w:ascii="Arial" w:hAnsi="Arial" w:cs="Arial"/>
        </w:rPr>
        <w:t xml:space="preserve">2's intracellular domain would be sufficient to recruit </w:t>
      </w:r>
      <w:r w:rsidR="00833939">
        <w:rPr>
          <w:rFonts w:ascii="Arial" w:hAnsi="Arial" w:cs="Arial"/>
        </w:rPr>
        <w:t>Nlgn</w:t>
      </w:r>
      <w:r w:rsidR="00C158D9">
        <w:rPr>
          <w:rFonts w:ascii="Arial" w:hAnsi="Arial" w:cs="Arial"/>
        </w:rPr>
        <w:t xml:space="preserve">1 to function in GABAergic neurotransmission and created a </w:t>
      </w:r>
      <w:r w:rsidR="00833939">
        <w:rPr>
          <w:rFonts w:ascii="Arial" w:hAnsi="Arial" w:cs="Arial"/>
        </w:rPr>
        <w:t>Nlgn</w:t>
      </w:r>
      <w:r w:rsidR="00C158D9">
        <w:rPr>
          <w:rFonts w:ascii="Arial" w:hAnsi="Arial" w:cs="Arial"/>
        </w:rPr>
        <w:t>1-</w:t>
      </w:r>
      <w:r w:rsidR="00833939">
        <w:rPr>
          <w:rFonts w:ascii="Arial" w:hAnsi="Arial" w:cs="Arial"/>
        </w:rPr>
        <w:t>Nlgn</w:t>
      </w:r>
      <w:r w:rsidR="00C158D9">
        <w:rPr>
          <w:rFonts w:ascii="Arial" w:hAnsi="Arial" w:cs="Arial"/>
        </w:rPr>
        <w:t xml:space="preserve">2 construct consisting of extracellular </w:t>
      </w:r>
      <w:r w:rsidR="00833939">
        <w:rPr>
          <w:rFonts w:ascii="Arial" w:hAnsi="Arial" w:cs="Arial"/>
        </w:rPr>
        <w:t>Nlgn</w:t>
      </w:r>
      <w:r w:rsidR="00C158D9">
        <w:rPr>
          <w:rFonts w:ascii="Arial" w:hAnsi="Arial" w:cs="Arial"/>
        </w:rPr>
        <w:t xml:space="preserve">1 and intracellular </w:t>
      </w:r>
      <w:r w:rsidR="00833939">
        <w:rPr>
          <w:rFonts w:ascii="Arial" w:hAnsi="Arial" w:cs="Arial"/>
        </w:rPr>
        <w:t>Nlgn</w:t>
      </w:r>
      <w:r w:rsidR="00C158D9">
        <w:rPr>
          <w:rFonts w:ascii="Arial" w:hAnsi="Arial" w:cs="Arial"/>
        </w:rPr>
        <w:t>2 domains (</w:t>
      </w:r>
      <w:r w:rsidR="00C158D9" w:rsidRPr="004F04F1">
        <w:rPr>
          <w:rFonts w:ascii="Arial" w:hAnsi="Arial" w:cs="Arial"/>
        </w:rPr>
        <w:t>Fig. 5A</w:t>
      </w:r>
      <w:r w:rsidR="00C158D9">
        <w:rPr>
          <w:rFonts w:ascii="Arial" w:hAnsi="Arial" w:cs="Arial"/>
        </w:rPr>
        <w:t xml:space="preserve">). Electrophysiological recordings showed </w:t>
      </w:r>
      <w:r w:rsidR="00CB2327" w:rsidRPr="00CB2327">
        <w:rPr>
          <w:rFonts w:ascii="Arial" w:hAnsi="Arial" w:cs="Arial"/>
        </w:rPr>
        <w:t xml:space="preserve">that the </w:t>
      </w:r>
      <w:r w:rsidR="00833939">
        <w:rPr>
          <w:rFonts w:ascii="Arial" w:hAnsi="Arial" w:cs="Arial"/>
        </w:rPr>
        <w:t>Nlgn</w:t>
      </w:r>
      <w:r w:rsidR="00CB2327" w:rsidRPr="00CB2327">
        <w:rPr>
          <w:rFonts w:ascii="Arial" w:hAnsi="Arial" w:cs="Arial"/>
        </w:rPr>
        <w:t>1-</w:t>
      </w:r>
      <w:r w:rsidR="00833939">
        <w:rPr>
          <w:rFonts w:ascii="Arial" w:hAnsi="Arial" w:cs="Arial"/>
        </w:rPr>
        <w:t>Nlgn</w:t>
      </w:r>
      <w:r w:rsidR="00CB2327" w:rsidRPr="00CB2327">
        <w:rPr>
          <w:rFonts w:ascii="Arial" w:hAnsi="Arial" w:cs="Arial"/>
        </w:rPr>
        <w:t xml:space="preserve">2 </w:t>
      </w:r>
      <w:r w:rsidR="00DA3541">
        <w:rPr>
          <w:rFonts w:ascii="Arial" w:hAnsi="Arial" w:cs="Arial"/>
        </w:rPr>
        <w:t xml:space="preserve">chimeric </w:t>
      </w:r>
      <w:r w:rsidR="00CB2327" w:rsidRPr="00CB2327">
        <w:rPr>
          <w:rFonts w:ascii="Arial" w:hAnsi="Arial" w:cs="Arial"/>
        </w:rPr>
        <w:t xml:space="preserve">construct was unable to rescue </w:t>
      </w:r>
      <w:r w:rsidR="00C158D9">
        <w:rPr>
          <w:rFonts w:ascii="Arial" w:hAnsi="Arial" w:cs="Arial"/>
        </w:rPr>
        <w:t xml:space="preserve">the IPSC phenotype in </w:t>
      </w:r>
      <w:r w:rsidR="00833939">
        <w:rPr>
          <w:rFonts w:ascii="Arial" w:hAnsi="Arial" w:cs="Arial"/>
        </w:rPr>
        <w:t>Nlgn</w:t>
      </w:r>
      <w:r w:rsidR="00C158D9">
        <w:rPr>
          <w:rFonts w:ascii="Arial" w:hAnsi="Arial" w:cs="Arial"/>
        </w:rPr>
        <w:t xml:space="preserve">1-4 </w:t>
      </w:r>
      <w:proofErr w:type="spellStart"/>
      <w:r w:rsidR="00C158D9">
        <w:rPr>
          <w:rFonts w:ascii="Arial" w:hAnsi="Arial" w:cs="Arial"/>
        </w:rPr>
        <w:t>cKO</w:t>
      </w:r>
      <w:proofErr w:type="spellEnd"/>
      <w:r w:rsidR="00C158D9">
        <w:rPr>
          <w:rFonts w:ascii="Arial" w:hAnsi="Arial" w:cs="Arial"/>
        </w:rPr>
        <w:t xml:space="preserve"> neurons</w:t>
      </w:r>
      <w:r w:rsidR="00CB2327" w:rsidRPr="00CB2327">
        <w:rPr>
          <w:rFonts w:ascii="Arial" w:hAnsi="Arial" w:cs="Arial"/>
        </w:rPr>
        <w:t xml:space="preserve"> </w:t>
      </w:r>
      <w:r w:rsidR="00CB2327" w:rsidRPr="004F04F1">
        <w:rPr>
          <w:rFonts w:ascii="Arial" w:hAnsi="Arial" w:cs="Arial"/>
        </w:rPr>
        <w:t>(Fig</w:t>
      </w:r>
      <w:r w:rsidR="00676F25" w:rsidRPr="004F04F1">
        <w:rPr>
          <w:rFonts w:ascii="Arial" w:hAnsi="Arial" w:cs="Arial"/>
        </w:rPr>
        <w:t>.</w:t>
      </w:r>
      <w:r w:rsidR="00CB2327" w:rsidRPr="004F04F1">
        <w:rPr>
          <w:rFonts w:ascii="Arial" w:hAnsi="Arial" w:cs="Arial"/>
        </w:rPr>
        <w:t xml:space="preserve"> 5B and C)</w:t>
      </w:r>
      <w:r w:rsidR="00CB2327" w:rsidRPr="00CB2327">
        <w:rPr>
          <w:rFonts w:ascii="Arial" w:hAnsi="Arial" w:cs="Arial"/>
        </w:rPr>
        <w:t xml:space="preserve">. </w:t>
      </w:r>
      <w:r w:rsidR="00C158D9">
        <w:rPr>
          <w:rFonts w:ascii="Arial" w:hAnsi="Arial" w:cs="Arial"/>
        </w:rPr>
        <w:t xml:space="preserve">Again, we confirmed that </w:t>
      </w:r>
      <w:r w:rsidR="00833939">
        <w:rPr>
          <w:rFonts w:ascii="Arial" w:hAnsi="Arial" w:cs="Arial"/>
        </w:rPr>
        <w:t>Nlgn</w:t>
      </w:r>
      <w:r w:rsidR="00C158D9">
        <w:rPr>
          <w:rFonts w:ascii="Arial" w:hAnsi="Arial" w:cs="Arial"/>
        </w:rPr>
        <w:t>1-</w:t>
      </w:r>
      <w:r w:rsidR="00833939">
        <w:rPr>
          <w:rFonts w:ascii="Arial" w:hAnsi="Arial" w:cs="Arial"/>
        </w:rPr>
        <w:t>Nlgn</w:t>
      </w:r>
      <w:r w:rsidR="00C158D9">
        <w:rPr>
          <w:rFonts w:ascii="Arial" w:hAnsi="Arial" w:cs="Arial"/>
        </w:rPr>
        <w:t>2 properly localizes to the cell surface (</w:t>
      </w:r>
      <w:r w:rsidR="00C158D9" w:rsidRPr="00474A8D">
        <w:rPr>
          <w:rFonts w:ascii="Arial" w:hAnsi="Arial" w:cs="Arial"/>
          <w:color w:val="000000" w:themeColor="text1"/>
        </w:rPr>
        <w:t>Fig. EV</w:t>
      </w:r>
      <w:r w:rsidR="00330312" w:rsidRPr="00474A8D">
        <w:rPr>
          <w:rFonts w:ascii="Arial" w:hAnsi="Arial" w:cs="Arial"/>
          <w:color w:val="000000" w:themeColor="text1"/>
        </w:rPr>
        <w:t>2</w:t>
      </w:r>
      <w:r w:rsidR="008D4B24" w:rsidRPr="00474A8D">
        <w:rPr>
          <w:rFonts w:ascii="Arial" w:hAnsi="Arial" w:cs="Arial"/>
          <w:color w:val="000000" w:themeColor="text1"/>
        </w:rPr>
        <w:t>A</w:t>
      </w:r>
      <w:r w:rsidR="00C158D9">
        <w:rPr>
          <w:rFonts w:ascii="Arial" w:hAnsi="Arial" w:cs="Arial"/>
        </w:rPr>
        <w:t xml:space="preserve">). </w:t>
      </w:r>
      <w:r w:rsidR="00CB2327" w:rsidRPr="00CA4DE5">
        <w:rPr>
          <w:rFonts w:ascii="Arial" w:hAnsi="Arial" w:cs="Arial"/>
        </w:rPr>
        <w:t xml:space="preserve">This </w:t>
      </w:r>
      <w:r w:rsidR="00C158D9" w:rsidRPr="00CA4DE5">
        <w:rPr>
          <w:rFonts w:ascii="Arial" w:hAnsi="Arial" w:cs="Arial"/>
        </w:rPr>
        <w:t>observation suggests</w:t>
      </w:r>
      <w:r w:rsidR="00CB2327" w:rsidRPr="00CA4DE5">
        <w:rPr>
          <w:rFonts w:ascii="Arial" w:hAnsi="Arial" w:cs="Arial"/>
        </w:rPr>
        <w:t xml:space="preserve"> that the extracellular domain of </w:t>
      </w:r>
      <w:r w:rsidR="00833939" w:rsidRPr="00CA4DE5">
        <w:rPr>
          <w:rFonts w:ascii="Arial" w:hAnsi="Arial" w:cs="Arial"/>
        </w:rPr>
        <w:t>Nlgn</w:t>
      </w:r>
      <w:r w:rsidR="00CB2327" w:rsidRPr="00CA4DE5">
        <w:rPr>
          <w:rFonts w:ascii="Arial" w:hAnsi="Arial" w:cs="Arial"/>
        </w:rPr>
        <w:t xml:space="preserve">2 plays a crucial role in determining the specificity of </w:t>
      </w:r>
      <w:r w:rsidR="00833939" w:rsidRPr="00CA4DE5">
        <w:rPr>
          <w:rFonts w:ascii="Arial" w:hAnsi="Arial" w:cs="Arial"/>
        </w:rPr>
        <w:t>Nlgn</w:t>
      </w:r>
      <w:r w:rsidR="00CB2327" w:rsidRPr="00CA4DE5">
        <w:rPr>
          <w:rFonts w:ascii="Arial" w:hAnsi="Arial" w:cs="Arial"/>
        </w:rPr>
        <w:t>2 function</w:t>
      </w:r>
      <w:r w:rsidR="00C158D9" w:rsidRPr="00CA4DE5">
        <w:rPr>
          <w:rFonts w:ascii="Arial" w:hAnsi="Arial" w:cs="Arial"/>
        </w:rPr>
        <w:t xml:space="preserve"> in GABAergic synaptic transmission</w:t>
      </w:r>
      <w:r w:rsidR="00CB2327" w:rsidRPr="00CA4DE5">
        <w:rPr>
          <w:rFonts w:ascii="Arial" w:hAnsi="Arial" w:cs="Arial"/>
        </w:rPr>
        <w:t>.</w:t>
      </w:r>
    </w:p>
    <w:p w14:paraId="683652D8" w14:textId="77777777" w:rsidR="00C158D9" w:rsidRDefault="00C158D9" w:rsidP="00EC6E42">
      <w:pPr>
        <w:spacing w:after="120" w:line="276" w:lineRule="auto"/>
        <w:jc w:val="both"/>
        <w:rPr>
          <w:rFonts w:ascii="Arial" w:hAnsi="Arial" w:cs="Arial"/>
        </w:rPr>
      </w:pPr>
    </w:p>
    <w:p w14:paraId="11DE3856" w14:textId="788FD40A" w:rsidR="00F966ED" w:rsidRPr="00D445B2" w:rsidRDefault="00F966ED" w:rsidP="00F966ED">
      <w:pPr>
        <w:spacing w:after="120" w:line="276" w:lineRule="auto"/>
        <w:jc w:val="both"/>
        <w:rPr>
          <w:rFonts w:ascii="Arial" w:hAnsi="Arial" w:cs="Arial"/>
          <w:color w:val="000000" w:themeColor="text1"/>
        </w:rPr>
      </w:pPr>
      <w:r>
        <w:rPr>
          <w:rFonts w:ascii="Arial" w:hAnsi="Arial" w:cs="Arial"/>
          <w:b/>
          <w:bCs/>
          <w:color w:val="000000" w:themeColor="text1"/>
        </w:rPr>
        <w:t>Nlgn</w:t>
      </w:r>
      <w:r w:rsidRPr="00D445B2">
        <w:rPr>
          <w:rFonts w:ascii="Arial" w:hAnsi="Arial" w:cs="Arial"/>
          <w:b/>
          <w:bCs/>
          <w:color w:val="000000" w:themeColor="text1"/>
        </w:rPr>
        <w:t>2</w:t>
      </w:r>
      <w:r>
        <w:rPr>
          <w:rFonts w:ascii="Arial" w:hAnsi="Arial" w:cs="Arial"/>
          <w:b/>
          <w:bCs/>
          <w:color w:val="000000" w:themeColor="text1"/>
        </w:rPr>
        <w:t xml:space="preserve"> </w:t>
      </w:r>
      <w:r w:rsidRPr="00D445B2">
        <w:rPr>
          <w:rFonts w:ascii="Arial" w:hAnsi="Arial" w:cs="Arial"/>
          <w:b/>
          <w:bCs/>
          <w:color w:val="000000" w:themeColor="text1"/>
        </w:rPr>
        <w:t xml:space="preserve">binding </w:t>
      </w:r>
      <w:r>
        <w:rPr>
          <w:rFonts w:ascii="Arial" w:hAnsi="Arial" w:cs="Arial"/>
          <w:b/>
          <w:bCs/>
          <w:color w:val="000000" w:themeColor="text1"/>
        </w:rPr>
        <w:t>to</w:t>
      </w:r>
      <w:r w:rsidRPr="00D445B2">
        <w:rPr>
          <w:rFonts w:ascii="Arial" w:hAnsi="Arial" w:cs="Arial"/>
          <w:b/>
          <w:bCs/>
          <w:color w:val="000000" w:themeColor="text1"/>
        </w:rPr>
        <w:t xml:space="preserve"> MDGA</w:t>
      </w:r>
      <w:r>
        <w:rPr>
          <w:rFonts w:ascii="Arial" w:hAnsi="Arial" w:cs="Arial"/>
          <w:b/>
          <w:bCs/>
          <w:color w:val="000000" w:themeColor="text1"/>
        </w:rPr>
        <w:t>s</w:t>
      </w:r>
      <w:r w:rsidRPr="00D445B2">
        <w:rPr>
          <w:rFonts w:ascii="Arial" w:hAnsi="Arial" w:cs="Arial"/>
          <w:b/>
          <w:bCs/>
          <w:color w:val="000000" w:themeColor="text1"/>
        </w:rPr>
        <w:t xml:space="preserve"> does not </w:t>
      </w:r>
      <w:r w:rsidR="00DA3541">
        <w:rPr>
          <w:rFonts w:ascii="Arial" w:hAnsi="Arial" w:cs="Arial"/>
          <w:b/>
          <w:bCs/>
          <w:color w:val="000000" w:themeColor="text1"/>
        </w:rPr>
        <w:t xml:space="preserve">confer </w:t>
      </w:r>
      <w:r>
        <w:rPr>
          <w:rFonts w:ascii="Arial" w:hAnsi="Arial" w:cs="Arial"/>
          <w:b/>
          <w:bCs/>
          <w:color w:val="000000" w:themeColor="text1"/>
        </w:rPr>
        <w:t xml:space="preserve">inhibitory synapse </w:t>
      </w:r>
      <w:r w:rsidRPr="00D445B2">
        <w:rPr>
          <w:rFonts w:ascii="Arial" w:hAnsi="Arial" w:cs="Arial"/>
          <w:b/>
          <w:bCs/>
          <w:color w:val="000000" w:themeColor="text1"/>
        </w:rPr>
        <w:t xml:space="preserve">specificity </w:t>
      </w:r>
      <w:r w:rsidR="00DA3541">
        <w:rPr>
          <w:rFonts w:ascii="Arial" w:hAnsi="Arial" w:cs="Arial"/>
          <w:b/>
          <w:bCs/>
          <w:color w:val="000000" w:themeColor="text1"/>
        </w:rPr>
        <w:t>to</w:t>
      </w:r>
      <w:r w:rsidRPr="00D445B2">
        <w:rPr>
          <w:rFonts w:ascii="Arial" w:hAnsi="Arial" w:cs="Arial" w:hint="eastAsia"/>
          <w:b/>
          <w:bCs/>
          <w:color w:val="000000" w:themeColor="text1"/>
        </w:rPr>
        <w:t xml:space="preserve"> </w:t>
      </w:r>
      <w:r>
        <w:rPr>
          <w:rFonts w:ascii="Arial" w:hAnsi="Arial" w:cs="Arial"/>
          <w:b/>
          <w:bCs/>
          <w:color w:val="000000" w:themeColor="text1"/>
        </w:rPr>
        <w:t>Nlgn</w:t>
      </w:r>
      <w:r w:rsidRPr="00D445B2">
        <w:rPr>
          <w:rFonts w:ascii="Arial" w:hAnsi="Arial" w:cs="Arial"/>
          <w:b/>
          <w:bCs/>
          <w:color w:val="000000" w:themeColor="text1"/>
        </w:rPr>
        <w:t xml:space="preserve">2 </w:t>
      </w:r>
    </w:p>
    <w:p w14:paraId="57BF75E5" w14:textId="55DEFBEB" w:rsidR="00B44C2B" w:rsidRDefault="00C9485F" w:rsidP="00A730C1">
      <w:pPr>
        <w:spacing w:after="120" w:line="276" w:lineRule="auto"/>
        <w:jc w:val="both"/>
        <w:rPr>
          <w:rFonts w:ascii="Arial" w:hAnsi="Arial" w:cs="Arial"/>
          <w:color w:val="000000" w:themeColor="text1"/>
        </w:rPr>
      </w:pPr>
      <w:r>
        <w:rPr>
          <w:rFonts w:ascii="Arial" w:hAnsi="Arial" w:cs="Arial"/>
        </w:rPr>
        <w:t xml:space="preserve">To examine </w:t>
      </w:r>
      <w:r w:rsidR="00C03E14" w:rsidRPr="00C03E14">
        <w:rPr>
          <w:rFonts w:ascii="Arial" w:hAnsi="Arial" w:cs="Arial"/>
        </w:rPr>
        <w:t xml:space="preserve">what extracellular </w:t>
      </w:r>
      <w:r w:rsidR="00B44C2B">
        <w:rPr>
          <w:rFonts w:ascii="Arial" w:hAnsi="Arial" w:cs="Arial"/>
        </w:rPr>
        <w:t>sequences mediate the inhibitory synapse function</w:t>
      </w:r>
      <w:r w:rsidR="00C158D9" w:rsidRPr="00CB2327">
        <w:rPr>
          <w:rFonts w:ascii="Arial" w:hAnsi="Arial" w:cs="Arial"/>
        </w:rPr>
        <w:t xml:space="preserve"> </w:t>
      </w:r>
      <w:r w:rsidR="00C158D9">
        <w:rPr>
          <w:rFonts w:ascii="Arial" w:hAnsi="Arial" w:cs="Arial"/>
        </w:rPr>
        <w:t xml:space="preserve">of </w:t>
      </w:r>
      <w:r w:rsidR="00833939">
        <w:rPr>
          <w:rFonts w:ascii="Arial" w:hAnsi="Arial" w:cs="Arial"/>
        </w:rPr>
        <w:t>Nlgn</w:t>
      </w:r>
      <w:r w:rsidRPr="00CB2327">
        <w:rPr>
          <w:rFonts w:ascii="Arial" w:hAnsi="Arial" w:cs="Arial"/>
        </w:rPr>
        <w:t>2</w:t>
      </w:r>
      <w:r w:rsidR="00C03E14">
        <w:rPr>
          <w:rFonts w:ascii="Arial" w:hAnsi="Arial" w:cs="Arial"/>
        </w:rPr>
        <w:t xml:space="preserve">, we constructed </w:t>
      </w:r>
      <w:r w:rsidR="00C158D9">
        <w:rPr>
          <w:rFonts w:ascii="Arial" w:hAnsi="Arial" w:cs="Arial"/>
        </w:rPr>
        <w:t xml:space="preserve">a series of </w:t>
      </w:r>
      <w:r w:rsidR="00833939">
        <w:rPr>
          <w:rFonts w:ascii="Arial" w:hAnsi="Arial" w:cs="Arial"/>
        </w:rPr>
        <w:t>Nlgn</w:t>
      </w:r>
      <w:r w:rsidR="00C158D9">
        <w:rPr>
          <w:rFonts w:ascii="Arial" w:hAnsi="Arial" w:cs="Arial"/>
        </w:rPr>
        <w:t>2 variants with informative mutations in the extracellular domain.</w:t>
      </w:r>
      <w:r w:rsidR="00C46B5B">
        <w:rPr>
          <w:rFonts w:ascii="Arial" w:hAnsi="Arial" w:cs="Arial"/>
        </w:rPr>
        <w:t xml:space="preserve"> We introduced </w:t>
      </w:r>
      <w:r w:rsidR="00B44C2B">
        <w:rPr>
          <w:rFonts w:ascii="Arial" w:hAnsi="Arial" w:cs="Arial"/>
          <w:color w:val="000000" w:themeColor="text1"/>
        </w:rPr>
        <w:t xml:space="preserve">into Nlgn2 </w:t>
      </w:r>
      <w:r w:rsidR="00B44C2B">
        <w:rPr>
          <w:rFonts w:ascii="Arial" w:hAnsi="Arial" w:cs="Arial"/>
        </w:rPr>
        <w:t>a series of 5 point mutations (</w:t>
      </w:r>
      <w:r w:rsidR="00C03E14">
        <w:rPr>
          <w:rFonts w:ascii="Arial" w:hAnsi="Arial" w:cs="Arial"/>
          <w:color w:val="000000" w:themeColor="text1"/>
        </w:rPr>
        <w:t>Q370A/E372A/L374A/N375A/D377A</w:t>
      </w:r>
      <w:r w:rsidR="00B44C2B">
        <w:rPr>
          <w:rFonts w:ascii="Arial" w:hAnsi="Arial" w:cs="Arial"/>
          <w:color w:val="000000" w:themeColor="text1"/>
        </w:rPr>
        <w:t>)</w:t>
      </w:r>
      <w:r w:rsidR="00C03E14">
        <w:rPr>
          <w:rFonts w:ascii="Arial" w:hAnsi="Arial" w:cs="Arial"/>
          <w:color w:val="000000" w:themeColor="text1"/>
        </w:rPr>
        <w:t xml:space="preserve"> </w:t>
      </w:r>
      <w:r w:rsidR="00B44C2B">
        <w:rPr>
          <w:rFonts w:ascii="Arial" w:hAnsi="Arial" w:cs="Arial"/>
          <w:color w:val="000000" w:themeColor="text1"/>
        </w:rPr>
        <w:t xml:space="preserve">that </w:t>
      </w:r>
      <w:r w:rsidR="00C46B5B">
        <w:rPr>
          <w:rFonts w:ascii="Arial" w:hAnsi="Arial" w:cs="Arial"/>
          <w:color w:val="000000" w:themeColor="text1"/>
        </w:rPr>
        <w:t xml:space="preserve">are predicted to abolish </w:t>
      </w:r>
      <w:proofErr w:type="spellStart"/>
      <w:r w:rsidR="00B44C2B">
        <w:rPr>
          <w:rFonts w:ascii="Arial" w:hAnsi="Arial" w:cs="Arial"/>
          <w:color w:val="000000" w:themeColor="text1"/>
        </w:rPr>
        <w:t>Nrxn</w:t>
      </w:r>
      <w:proofErr w:type="spellEnd"/>
      <w:r w:rsidR="00B44C2B">
        <w:rPr>
          <w:rFonts w:ascii="Arial" w:hAnsi="Arial" w:cs="Arial"/>
          <w:color w:val="000000" w:themeColor="text1"/>
        </w:rPr>
        <w:t xml:space="preserve"> binding to Nlgn2 </w:t>
      </w:r>
      <w:r w:rsidR="00C46B5B">
        <w:rPr>
          <w:rFonts w:ascii="Arial" w:hAnsi="Arial" w:cs="Arial"/>
          <w:color w:val="000000" w:themeColor="text1"/>
        </w:rPr>
        <w:t xml:space="preserve">based on </w:t>
      </w:r>
      <w:r w:rsidR="00B44C2B">
        <w:rPr>
          <w:rFonts w:ascii="Arial" w:hAnsi="Arial" w:cs="Arial"/>
          <w:color w:val="000000" w:themeColor="text1"/>
        </w:rPr>
        <w:t xml:space="preserve">previous results for </w:t>
      </w:r>
      <w:r w:rsidR="00833939">
        <w:rPr>
          <w:rFonts w:ascii="Arial" w:hAnsi="Arial" w:cs="Arial"/>
          <w:color w:val="000000" w:themeColor="text1"/>
        </w:rPr>
        <w:t>Nlgn</w:t>
      </w:r>
      <w:r w:rsidR="00C46B5B">
        <w:rPr>
          <w:rFonts w:ascii="Arial" w:hAnsi="Arial" w:cs="Arial"/>
          <w:color w:val="000000" w:themeColor="text1"/>
        </w:rPr>
        <w:t xml:space="preserve">1 </w:t>
      </w:r>
      <w:r w:rsidR="003B2E91">
        <w:rPr>
          <w:rFonts w:ascii="Arial" w:hAnsi="Arial" w:cs="Arial"/>
          <w:color w:val="000000" w:themeColor="text1"/>
        </w:rPr>
        <w:fldChar w:fldCharType="begin">
          <w:fldData xml:space="preserve">PEVuZE5vdGU+PENpdGU+PEF1dGhvcj5LbzwvQXV0aG9yPjxZZWFyPjIwMDk8L1llYXI+PFJlY051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</w:fldData>
        </w:fldChar>
      </w:r>
      <w:r w:rsidR="007E217E">
        <w:rPr>
          <w:rFonts w:ascii="Arial" w:hAnsi="Arial" w:cs="Arial"/>
          <w:color w:val="000000" w:themeColor="text1"/>
        </w:rPr>
        <w:instrText xml:space="preserve"> ADDIN EN.CITE </w:instrText>
      </w:r>
      <w:r w:rsidR="007E217E">
        <w:rPr>
          <w:rFonts w:ascii="Arial" w:hAnsi="Arial" w:cs="Arial"/>
          <w:color w:val="000000" w:themeColor="text1"/>
        </w:rPr>
        <w:fldChar w:fldCharType="begin">
          <w:fldData xml:space="preserve">PEVuZE5vdGU+PENpdGU+PEF1dGhvcj5LbzwvQXV0aG9yPjxZZWFyPjIwMDk8L1llYXI+PFJlY051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</w:fldData>
        </w:fldChar>
      </w:r>
      <w:r w:rsidR="007E217E">
        <w:rPr>
          <w:rFonts w:ascii="Arial" w:hAnsi="Arial" w:cs="Arial"/>
          <w:color w:val="000000" w:themeColor="text1"/>
        </w:rPr>
        <w:instrText xml:space="preserve"> ADDIN EN.CITE.DATA </w:instrText>
      </w:r>
      <w:r w:rsidR="007E217E">
        <w:rPr>
          <w:rFonts w:ascii="Arial" w:hAnsi="Arial" w:cs="Arial"/>
          <w:color w:val="000000" w:themeColor="text1"/>
        </w:rPr>
      </w:r>
      <w:r w:rsidR="007E217E">
        <w:rPr>
          <w:rFonts w:ascii="Arial" w:hAnsi="Arial" w:cs="Arial"/>
          <w:color w:val="000000" w:themeColor="text1"/>
        </w:rPr>
        <w:fldChar w:fldCharType="end"/>
      </w:r>
      <w:r w:rsidR="003B2E91">
        <w:rPr>
          <w:rFonts w:ascii="Arial" w:hAnsi="Arial" w:cs="Arial"/>
          <w:color w:val="000000" w:themeColor="text1"/>
        </w:rPr>
      </w:r>
      <w:r w:rsidR="003B2E91">
        <w:rPr>
          <w:rFonts w:ascii="Arial" w:hAnsi="Arial" w:cs="Arial"/>
          <w:color w:val="000000" w:themeColor="text1"/>
        </w:rPr>
        <w:fldChar w:fldCharType="separate"/>
      </w:r>
      <w:r w:rsidR="003B2E91">
        <w:rPr>
          <w:rFonts w:ascii="Arial" w:hAnsi="Arial" w:cs="Arial"/>
          <w:noProof/>
          <w:color w:val="000000" w:themeColor="text1"/>
        </w:rPr>
        <w:t>(Ko</w:t>
      </w:r>
      <w:r w:rsidR="003B2E91" w:rsidRPr="003B2E91">
        <w:rPr>
          <w:rFonts w:ascii="Arial" w:hAnsi="Arial" w:cs="Arial"/>
          <w:i/>
          <w:noProof/>
          <w:color w:val="000000" w:themeColor="text1"/>
        </w:rPr>
        <w:t xml:space="preserve"> et al</w:t>
      </w:r>
      <w:r w:rsidR="003B2E91">
        <w:rPr>
          <w:rFonts w:ascii="Arial" w:hAnsi="Arial" w:cs="Arial"/>
          <w:noProof/>
          <w:color w:val="000000" w:themeColor="text1"/>
        </w:rPr>
        <w:t>, 2009)</w:t>
      </w:r>
      <w:r w:rsidR="003B2E91">
        <w:rPr>
          <w:rFonts w:ascii="Arial" w:hAnsi="Arial" w:cs="Arial"/>
          <w:color w:val="000000" w:themeColor="text1"/>
        </w:rPr>
        <w:fldChar w:fldCharType="end"/>
      </w:r>
      <w:r w:rsidR="00B44C2B">
        <w:rPr>
          <w:rFonts w:ascii="Arial" w:hAnsi="Arial" w:cs="Arial"/>
          <w:color w:val="000000" w:themeColor="text1"/>
        </w:rPr>
        <w:t>,</w:t>
      </w:r>
      <w:r w:rsidR="00C46B5B">
        <w:rPr>
          <w:rFonts w:ascii="Arial" w:hAnsi="Arial" w:cs="Arial"/>
          <w:color w:val="000000" w:themeColor="text1"/>
        </w:rPr>
        <w:t xml:space="preserve"> </w:t>
      </w:r>
      <w:r w:rsidR="00C03E14">
        <w:rPr>
          <w:rFonts w:ascii="Arial" w:hAnsi="Arial" w:cs="Arial"/>
          <w:color w:val="000000" w:themeColor="text1"/>
        </w:rPr>
        <w:t>and</w:t>
      </w:r>
      <w:r w:rsidR="00C46B5B">
        <w:rPr>
          <w:rFonts w:ascii="Arial" w:hAnsi="Arial" w:cs="Arial"/>
          <w:color w:val="000000" w:themeColor="text1"/>
        </w:rPr>
        <w:t xml:space="preserve"> </w:t>
      </w:r>
      <w:r w:rsidR="00B44C2B">
        <w:rPr>
          <w:rFonts w:ascii="Arial" w:hAnsi="Arial" w:cs="Arial"/>
          <w:color w:val="000000" w:themeColor="text1"/>
        </w:rPr>
        <w:t>a second set of 3 point mutations (</w:t>
      </w:r>
      <w:r w:rsidR="00C46B5B">
        <w:rPr>
          <w:rFonts w:ascii="Arial" w:hAnsi="Arial" w:cs="Arial"/>
          <w:color w:val="000000" w:themeColor="text1"/>
        </w:rPr>
        <w:t>F433A/M434A/W438A</w:t>
      </w:r>
      <w:r w:rsidR="00B44C2B">
        <w:rPr>
          <w:rFonts w:ascii="Arial" w:hAnsi="Arial" w:cs="Arial"/>
          <w:color w:val="000000" w:themeColor="text1"/>
        </w:rPr>
        <w:t>)</w:t>
      </w:r>
      <w:r w:rsidR="00C46B5B">
        <w:rPr>
          <w:rFonts w:ascii="Arial" w:hAnsi="Arial" w:cs="Arial"/>
          <w:color w:val="000000" w:themeColor="text1"/>
        </w:rPr>
        <w:t xml:space="preserve"> </w:t>
      </w:r>
      <w:r w:rsidR="00B44C2B">
        <w:rPr>
          <w:rFonts w:ascii="Arial" w:hAnsi="Arial" w:cs="Arial"/>
          <w:color w:val="000000" w:themeColor="text1"/>
        </w:rPr>
        <w:t xml:space="preserve">that correspond to </w:t>
      </w:r>
      <w:r w:rsidR="00833939">
        <w:rPr>
          <w:rFonts w:ascii="Arial" w:hAnsi="Arial" w:cs="Arial"/>
          <w:color w:val="000000" w:themeColor="text1"/>
        </w:rPr>
        <w:t>Nlgn</w:t>
      </w:r>
      <w:r w:rsidR="00C46B5B">
        <w:rPr>
          <w:rFonts w:ascii="Arial" w:hAnsi="Arial" w:cs="Arial"/>
          <w:color w:val="000000" w:themeColor="text1"/>
        </w:rPr>
        <w:t xml:space="preserve">1 </w:t>
      </w:r>
      <w:r w:rsidR="00B44C2B">
        <w:rPr>
          <w:rFonts w:ascii="Arial" w:hAnsi="Arial" w:cs="Arial"/>
          <w:color w:val="000000" w:themeColor="text1"/>
        </w:rPr>
        <w:t xml:space="preserve">mutations which </w:t>
      </w:r>
      <w:r w:rsidR="00C46B5B">
        <w:rPr>
          <w:rFonts w:ascii="Arial" w:hAnsi="Arial" w:cs="Arial"/>
          <w:color w:val="000000" w:themeColor="text1"/>
        </w:rPr>
        <w:t>block dimerization</w:t>
      </w:r>
      <w:r w:rsidR="003B2E91">
        <w:rPr>
          <w:rFonts w:ascii="Arial" w:hAnsi="Arial" w:cs="Arial"/>
          <w:color w:val="000000" w:themeColor="text1"/>
        </w:rPr>
        <w:t xml:space="preserve"> </w:t>
      </w:r>
      <w:r w:rsidR="003B2E91">
        <w:rPr>
          <w:rFonts w:ascii="Arial" w:hAnsi="Arial" w:cs="Arial"/>
          <w:color w:val="000000" w:themeColor="text1"/>
        </w:rPr>
        <w:fldChar w:fldCharType="begin">
          <w:fldData xml:space="preserve">PEVuZE5vdGU+PENpdGU+PEF1dGhvcj5LbzwvQXV0aG9yPjxZZWFyPjIwMDk8L1llYXI+PFJlY051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</w:fldData>
        </w:fldChar>
      </w:r>
      <w:r w:rsidR="007E217E">
        <w:rPr>
          <w:rFonts w:ascii="Arial" w:hAnsi="Arial" w:cs="Arial"/>
          <w:color w:val="000000" w:themeColor="text1"/>
        </w:rPr>
        <w:instrText xml:space="preserve"> ADDIN EN.CITE </w:instrText>
      </w:r>
      <w:r w:rsidR="007E217E">
        <w:rPr>
          <w:rFonts w:ascii="Arial" w:hAnsi="Arial" w:cs="Arial"/>
          <w:color w:val="000000" w:themeColor="text1"/>
        </w:rPr>
        <w:fldChar w:fldCharType="begin">
          <w:fldData xml:space="preserve">PEVuZE5vdGU+PENpdGU+PEF1dGhvcj5LbzwvQXV0aG9yPjxZZWFyPjIwMDk8L1llYXI+PFJlY051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</w:fldData>
        </w:fldChar>
      </w:r>
      <w:r w:rsidR="007E217E">
        <w:rPr>
          <w:rFonts w:ascii="Arial" w:hAnsi="Arial" w:cs="Arial"/>
          <w:color w:val="000000" w:themeColor="text1"/>
        </w:rPr>
        <w:instrText xml:space="preserve"> ADDIN EN.CITE.DATA </w:instrText>
      </w:r>
      <w:r w:rsidR="007E217E">
        <w:rPr>
          <w:rFonts w:ascii="Arial" w:hAnsi="Arial" w:cs="Arial"/>
          <w:color w:val="000000" w:themeColor="text1"/>
        </w:rPr>
      </w:r>
      <w:r w:rsidR="007E217E">
        <w:rPr>
          <w:rFonts w:ascii="Arial" w:hAnsi="Arial" w:cs="Arial"/>
          <w:color w:val="000000" w:themeColor="text1"/>
        </w:rPr>
        <w:fldChar w:fldCharType="end"/>
      </w:r>
      <w:r w:rsidR="003B2E91">
        <w:rPr>
          <w:rFonts w:ascii="Arial" w:hAnsi="Arial" w:cs="Arial"/>
          <w:color w:val="000000" w:themeColor="text1"/>
        </w:rPr>
      </w:r>
      <w:r w:rsidR="003B2E91">
        <w:rPr>
          <w:rFonts w:ascii="Arial" w:hAnsi="Arial" w:cs="Arial"/>
          <w:color w:val="000000" w:themeColor="text1"/>
        </w:rPr>
        <w:fldChar w:fldCharType="separate"/>
      </w:r>
      <w:r w:rsidR="003B2E91">
        <w:rPr>
          <w:rFonts w:ascii="Arial" w:hAnsi="Arial" w:cs="Arial"/>
          <w:noProof/>
          <w:color w:val="000000" w:themeColor="text1"/>
        </w:rPr>
        <w:t>(Ko</w:t>
      </w:r>
      <w:r w:rsidR="003B2E91" w:rsidRPr="003B2E91">
        <w:rPr>
          <w:rFonts w:ascii="Arial" w:hAnsi="Arial" w:cs="Arial"/>
          <w:i/>
          <w:noProof/>
          <w:color w:val="000000" w:themeColor="text1"/>
        </w:rPr>
        <w:t xml:space="preserve"> et al.</w:t>
      </w:r>
      <w:r w:rsidR="003B2E91">
        <w:rPr>
          <w:rFonts w:ascii="Arial" w:hAnsi="Arial" w:cs="Arial"/>
          <w:noProof/>
          <w:color w:val="000000" w:themeColor="text1"/>
        </w:rPr>
        <w:t>, 2009)</w:t>
      </w:r>
      <w:r w:rsidR="003B2E91">
        <w:rPr>
          <w:rFonts w:ascii="Arial" w:hAnsi="Arial" w:cs="Arial"/>
          <w:color w:val="000000" w:themeColor="text1"/>
        </w:rPr>
        <w:fldChar w:fldCharType="end"/>
      </w:r>
      <w:r w:rsidR="00C46B5B">
        <w:rPr>
          <w:rFonts w:ascii="Arial" w:hAnsi="Arial" w:cs="Arial"/>
          <w:color w:val="000000" w:themeColor="text1"/>
        </w:rPr>
        <w:t xml:space="preserve">. </w:t>
      </w:r>
      <w:r w:rsidR="00C03E14">
        <w:rPr>
          <w:rFonts w:ascii="Arial" w:hAnsi="Arial" w:cs="Arial" w:hint="eastAsia"/>
          <w:color w:val="000000" w:themeColor="text1"/>
        </w:rPr>
        <w:t>U</w:t>
      </w:r>
      <w:r w:rsidR="00C03E14" w:rsidRPr="00C03E14">
        <w:rPr>
          <w:rFonts w:ascii="Arial" w:hAnsi="Arial" w:cs="Arial"/>
          <w:color w:val="000000" w:themeColor="text1"/>
        </w:rPr>
        <w:t>nfortunately</w:t>
      </w:r>
      <w:r w:rsidR="00C03E14">
        <w:rPr>
          <w:rFonts w:ascii="Arial" w:hAnsi="Arial" w:cs="Arial"/>
          <w:color w:val="000000" w:themeColor="text1"/>
        </w:rPr>
        <w:t>, these two</w:t>
      </w:r>
      <w:r w:rsidR="00B44C2B">
        <w:rPr>
          <w:rFonts w:ascii="Arial" w:hAnsi="Arial" w:cs="Arial"/>
          <w:color w:val="000000" w:themeColor="text1"/>
        </w:rPr>
        <w:t xml:space="preserve"> sets of</w:t>
      </w:r>
      <w:r w:rsidR="00C03E14">
        <w:rPr>
          <w:rFonts w:ascii="Arial" w:hAnsi="Arial" w:cs="Arial"/>
          <w:color w:val="000000" w:themeColor="text1"/>
        </w:rPr>
        <w:t xml:space="preserve"> </w:t>
      </w:r>
      <w:r w:rsidR="00833939">
        <w:rPr>
          <w:rFonts w:ascii="Arial" w:hAnsi="Arial" w:cs="Arial"/>
          <w:color w:val="000000" w:themeColor="text1"/>
        </w:rPr>
        <w:t>Nlgn</w:t>
      </w:r>
      <w:r w:rsidR="00C46B5B">
        <w:rPr>
          <w:rFonts w:ascii="Arial" w:hAnsi="Arial" w:cs="Arial"/>
          <w:color w:val="000000" w:themeColor="text1"/>
        </w:rPr>
        <w:t xml:space="preserve">2 </w:t>
      </w:r>
      <w:r w:rsidR="00B44C2B">
        <w:rPr>
          <w:rFonts w:ascii="Arial" w:hAnsi="Arial" w:cs="Arial"/>
          <w:color w:val="000000" w:themeColor="text1"/>
        </w:rPr>
        <w:t xml:space="preserve">mutations prevented surface transport of Nlgn2, suggesting that they may hinder proper folding of Nlgn2, which limited </w:t>
      </w:r>
      <w:r w:rsidR="00C46B5B">
        <w:rPr>
          <w:rFonts w:ascii="Arial" w:hAnsi="Arial" w:cs="Arial"/>
          <w:color w:val="000000" w:themeColor="text1"/>
        </w:rPr>
        <w:t xml:space="preserve">their </w:t>
      </w:r>
      <w:r w:rsidR="00C46B5B" w:rsidRPr="00C93E9D">
        <w:rPr>
          <w:rFonts w:ascii="Arial" w:hAnsi="Arial" w:cs="Arial"/>
          <w:color w:val="000000" w:themeColor="text1"/>
        </w:rPr>
        <w:t xml:space="preserve">usefulness </w:t>
      </w:r>
      <w:r w:rsidR="00464D3F" w:rsidRPr="00474A8D">
        <w:rPr>
          <w:rFonts w:ascii="Arial" w:hAnsi="Arial" w:cs="Arial"/>
          <w:color w:val="000000" w:themeColor="text1"/>
        </w:rPr>
        <w:t>(Fig</w:t>
      </w:r>
      <w:r w:rsidR="00676F25" w:rsidRPr="00474A8D">
        <w:rPr>
          <w:rFonts w:ascii="Arial" w:hAnsi="Arial" w:cs="Arial"/>
          <w:color w:val="000000" w:themeColor="text1"/>
        </w:rPr>
        <w:t>.</w:t>
      </w:r>
      <w:r w:rsidR="00464D3F" w:rsidRPr="00474A8D">
        <w:rPr>
          <w:rFonts w:ascii="Arial" w:hAnsi="Arial" w:cs="Arial"/>
          <w:color w:val="000000" w:themeColor="text1"/>
        </w:rPr>
        <w:t xml:space="preserve"> EV</w:t>
      </w:r>
      <w:r w:rsidR="00330312" w:rsidRPr="00474A8D">
        <w:rPr>
          <w:rFonts w:ascii="Arial" w:hAnsi="Arial" w:cs="Arial"/>
          <w:color w:val="000000" w:themeColor="text1"/>
        </w:rPr>
        <w:t>3B and C</w:t>
      </w:r>
      <w:r w:rsidR="00464D3F" w:rsidRPr="00474A8D">
        <w:rPr>
          <w:rFonts w:ascii="Arial" w:hAnsi="Arial" w:cs="Arial"/>
          <w:color w:val="000000" w:themeColor="text1"/>
        </w:rPr>
        <w:t>)</w:t>
      </w:r>
      <w:r w:rsidR="00C03E14" w:rsidRPr="00474A8D">
        <w:rPr>
          <w:rFonts w:ascii="Arial" w:hAnsi="Arial" w:cs="Arial"/>
          <w:color w:val="000000" w:themeColor="text1"/>
        </w:rPr>
        <w:t xml:space="preserve">. </w:t>
      </w:r>
    </w:p>
    <w:p w14:paraId="66E4287B" w14:textId="6673472D" w:rsidR="00BB19B3" w:rsidRPr="00474A8D" w:rsidRDefault="00B44C2B" w:rsidP="00EC6E42">
      <w:pPr>
        <w:spacing w:after="120" w:line="276" w:lineRule="auto"/>
        <w:jc w:val="both"/>
        <w:rPr>
          <w:rFonts w:ascii="Arial" w:hAnsi="Arial" w:cs="Arial"/>
          <w:color w:val="000000" w:themeColor="text1"/>
        </w:rPr>
      </w:pPr>
      <w:r>
        <w:rPr>
          <w:rFonts w:ascii="Arial" w:hAnsi="Arial" w:cs="Arial"/>
          <w:color w:val="000000" w:themeColor="text1"/>
        </w:rPr>
        <w:t>R</w:t>
      </w:r>
      <w:r w:rsidR="00C46B5B">
        <w:rPr>
          <w:rFonts w:ascii="Arial" w:hAnsi="Arial" w:cs="Arial"/>
          <w:color w:val="000000" w:themeColor="text1"/>
        </w:rPr>
        <w:t xml:space="preserve">ecently </w:t>
      </w:r>
      <w:r w:rsidR="002A4C86">
        <w:rPr>
          <w:rFonts w:ascii="Arial" w:hAnsi="Arial" w:cs="Arial"/>
          <w:color w:val="000000" w:themeColor="text1"/>
        </w:rPr>
        <w:t xml:space="preserve">the cell-adhesion molecules MDGA1 and MDGA2 </w:t>
      </w:r>
      <w:r>
        <w:rPr>
          <w:rFonts w:ascii="Arial" w:hAnsi="Arial" w:cs="Arial"/>
          <w:color w:val="000000" w:themeColor="text1"/>
        </w:rPr>
        <w:t xml:space="preserve">were shown </w:t>
      </w:r>
      <w:r w:rsidR="00C46B5B">
        <w:rPr>
          <w:rFonts w:ascii="Arial" w:hAnsi="Arial" w:cs="Arial"/>
          <w:color w:val="000000" w:themeColor="text1"/>
        </w:rPr>
        <w:t xml:space="preserve">to </w:t>
      </w:r>
      <w:r w:rsidR="002A4C86">
        <w:rPr>
          <w:rFonts w:ascii="Arial" w:hAnsi="Arial" w:cs="Arial"/>
          <w:color w:val="000000" w:themeColor="text1"/>
        </w:rPr>
        <w:t>compet</w:t>
      </w:r>
      <w:r w:rsidR="00A62D4D">
        <w:rPr>
          <w:rFonts w:ascii="Arial" w:hAnsi="Arial" w:cs="Arial"/>
          <w:color w:val="000000" w:themeColor="text1"/>
        </w:rPr>
        <w:t>e</w:t>
      </w:r>
      <w:r w:rsidR="002A4C86">
        <w:rPr>
          <w:rFonts w:ascii="Arial" w:hAnsi="Arial" w:cs="Arial"/>
          <w:color w:val="000000" w:themeColor="text1"/>
        </w:rPr>
        <w:t xml:space="preserve"> with </w:t>
      </w:r>
      <w:proofErr w:type="spellStart"/>
      <w:r w:rsidR="00A730C1">
        <w:rPr>
          <w:rFonts w:ascii="Arial" w:hAnsi="Arial" w:cs="Arial"/>
          <w:color w:val="000000" w:themeColor="text1"/>
        </w:rPr>
        <w:t>Nrxn</w:t>
      </w:r>
      <w:r w:rsidR="00C46B5B">
        <w:rPr>
          <w:rFonts w:ascii="Arial" w:hAnsi="Arial" w:cs="Arial"/>
          <w:color w:val="000000" w:themeColor="text1"/>
        </w:rPr>
        <w:t>s</w:t>
      </w:r>
      <w:proofErr w:type="spellEnd"/>
      <w:r w:rsidR="002A4C86">
        <w:rPr>
          <w:rFonts w:ascii="Arial" w:hAnsi="Arial" w:cs="Arial"/>
          <w:color w:val="000000" w:themeColor="text1"/>
        </w:rPr>
        <w:t xml:space="preserve"> </w:t>
      </w:r>
      <w:r w:rsidR="00A62D4D">
        <w:rPr>
          <w:rFonts w:ascii="Arial" w:hAnsi="Arial" w:cs="Arial"/>
          <w:color w:val="000000" w:themeColor="text1"/>
        </w:rPr>
        <w:t xml:space="preserve">for binding to </w:t>
      </w:r>
      <w:proofErr w:type="spellStart"/>
      <w:r w:rsidR="00833939">
        <w:rPr>
          <w:rFonts w:ascii="Arial" w:hAnsi="Arial" w:cs="Arial"/>
          <w:color w:val="000000" w:themeColor="text1"/>
        </w:rPr>
        <w:t>Nlgn</w:t>
      </w:r>
      <w:r w:rsidR="00C46B5B">
        <w:rPr>
          <w:rFonts w:ascii="Arial" w:hAnsi="Arial" w:cs="Arial"/>
          <w:color w:val="000000" w:themeColor="text1"/>
        </w:rPr>
        <w:t>s</w:t>
      </w:r>
      <w:proofErr w:type="spellEnd"/>
      <w:r w:rsidR="00A62D4D">
        <w:rPr>
          <w:rFonts w:ascii="Arial" w:hAnsi="Arial" w:cs="Arial"/>
          <w:color w:val="000000" w:themeColor="text1"/>
        </w:rPr>
        <w:t xml:space="preserve"> </w:t>
      </w:r>
      <w:r w:rsidR="002A4C86">
        <w:rPr>
          <w:rFonts w:ascii="Arial" w:hAnsi="Arial" w:cs="Arial"/>
          <w:color w:val="000000" w:themeColor="text1"/>
        </w:rPr>
        <w:fldChar w:fldCharType="begin">
          <w:fldData xml:space="preserve">PEVuZE5vdGU+PENpdGU+PEF1dGhvcj5MZWU8L0F1dGhvcj48WWVhcj4yMDEzPC9ZZWFyPjxSZWNO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</w:fldData>
        </w:fldChar>
      </w:r>
      <w:r w:rsidR="00570895">
        <w:rPr>
          <w:rFonts w:ascii="Arial" w:hAnsi="Arial" w:cs="Arial"/>
          <w:color w:val="000000" w:themeColor="text1"/>
        </w:rPr>
        <w:instrText xml:space="preserve"> ADDIN EN.CITE </w:instrText>
      </w:r>
      <w:r w:rsidR="00570895">
        <w:rPr>
          <w:rFonts w:ascii="Arial" w:hAnsi="Arial" w:cs="Arial"/>
          <w:color w:val="000000" w:themeColor="text1"/>
        </w:rPr>
        <w:fldChar w:fldCharType="begin">
          <w:fldData xml:space="preserve">PEVuZE5vdGU+PENpdGU+PEF1dGhvcj5MZWU8L0F1dGhvcj48WWVhcj4yMDEzPC9ZZWFyPjxSZWNO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</w:fldData>
        </w:fldChar>
      </w:r>
      <w:r w:rsidR="00570895">
        <w:rPr>
          <w:rFonts w:ascii="Arial" w:hAnsi="Arial" w:cs="Arial"/>
          <w:color w:val="000000" w:themeColor="text1"/>
        </w:rPr>
        <w:instrText xml:space="preserve"> ADDIN EN.CITE.DATA </w:instrText>
      </w:r>
      <w:r w:rsidR="00570895">
        <w:rPr>
          <w:rFonts w:ascii="Arial" w:hAnsi="Arial" w:cs="Arial"/>
          <w:color w:val="000000" w:themeColor="text1"/>
        </w:rPr>
      </w:r>
      <w:r w:rsidR="00570895">
        <w:rPr>
          <w:rFonts w:ascii="Arial" w:hAnsi="Arial" w:cs="Arial"/>
          <w:color w:val="000000" w:themeColor="text1"/>
        </w:rPr>
        <w:fldChar w:fldCharType="end"/>
      </w:r>
      <w:r w:rsidR="002A4C86">
        <w:rPr>
          <w:rFonts w:ascii="Arial" w:hAnsi="Arial" w:cs="Arial"/>
          <w:color w:val="000000" w:themeColor="text1"/>
        </w:rPr>
      </w:r>
      <w:r w:rsidR="002A4C86">
        <w:rPr>
          <w:rFonts w:ascii="Arial" w:hAnsi="Arial" w:cs="Arial"/>
          <w:color w:val="000000" w:themeColor="text1"/>
        </w:rPr>
        <w:fldChar w:fldCharType="separate"/>
      </w:r>
      <w:r w:rsidR="00275CE8">
        <w:rPr>
          <w:rFonts w:ascii="Arial" w:hAnsi="Arial" w:cs="Arial"/>
          <w:noProof/>
          <w:color w:val="000000" w:themeColor="text1"/>
        </w:rPr>
        <w:t>(Connor</w:t>
      </w:r>
      <w:r w:rsidR="00275CE8" w:rsidRPr="00275CE8">
        <w:rPr>
          <w:rFonts w:ascii="Arial" w:hAnsi="Arial" w:cs="Arial"/>
          <w:i/>
          <w:noProof/>
          <w:color w:val="000000" w:themeColor="text1"/>
        </w:rPr>
        <w:t xml:space="preserve"> et al.</w:t>
      </w:r>
      <w:r w:rsidR="00275CE8">
        <w:rPr>
          <w:rFonts w:ascii="Arial" w:hAnsi="Arial" w:cs="Arial"/>
          <w:noProof/>
          <w:color w:val="000000" w:themeColor="text1"/>
        </w:rPr>
        <w:t>, 2016; Gangwar</w:t>
      </w:r>
      <w:r w:rsidR="00275CE8" w:rsidRPr="00275CE8">
        <w:rPr>
          <w:rFonts w:ascii="Arial" w:hAnsi="Arial" w:cs="Arial"/>
          <w:i/>
          <w:noProof/>
          <w:color w:val="000000" w:themeColor="text1"/>
        </w:rPr>
        <w:t xml:space="preserve"> et al.</w:t>
      </w:r>
      <w:r w:rsidR="00275CE8">
        <w:rPr>
          <w:rFonts w:ascii="Arial" w:hAnsi="Arial" w:cs="Arial"/>
          <w:noProof/>
          <w:color w:val="000000" w:themeColor="text1"/>
        </w:rPr>
        <w:t>, 2017; Kim</w:t>
      </w:r>
      <w:r w:rsidR="00275CE8" w:rsidRPr="00275CE8">
        <w:rPr>
          <w:rFonts w:ascii="Arial" w:hAnsi="Arial" w:cs="Arial"/>
          <w:i/>
          <w:noProof/>
          <w:color w:val="000000" w:themeColor="text1"/>
        </w:rPr>
        <w:t xml:space="preserve"> et al.</w:t>
      </w:r>
      <w:r w:rsidR="00275CE8">
        <w:rPr>
          <w:rFonts w:ascii="Arial" w:hAnsi="Arial" w:cs="Arial"/>
          <w:noProof/>
          <w:color w:val="000000" w:themeColor="text1"/>
        </w:rPr>
        <w:t>, 2017; Lee</w:t>
      </w:r>
      <w:r w:rsidR="00275CE8" w:rsidRPr="00275CE8">
        <w:rPr>
          <w:rFonts w:ascii="Arial" w:hAnsi="Arial" w:cs="Arial"/>
          <w:i/>
          <w:noProof/>
          <w:color w:val="000000" w:themeColor="text1"/>
        </w:rPr>
        <w:t xml:space="preserve"> et al.</w:t>
      </w:r>
      <w:r w:rsidR="00275CE8">
        <w:rPr>
          <w:rFonts w:ascii="Arial" w:hAnsi="Arial" w:cs="Arial"/>
          <w:noProof/>
          <w:color w:val="000000" w:themeColor="text1"/>
        </w:rPr>
        <w:t>, 2013)</w:t>
      </w:r>
      <w:r w:rsidR="002A4C86">
        <w:rPr>
          <w:rFonts w:ascii="Arial" w:hAnsi="Arial" w:cs="Arial"/>
          <w:color w:val="000000" w:themeColor="text1"/>
        </w:rPr>
        <w:fldChar w:fldCharType="end"/>
      </w:r>
      <w:r w:rsidR="002A4C86">
        <w:rPr>
          <w:rFonts w:ascii="Arial" w:hAnsi="Arial" w:cs="Arial"/>
          <w:color w:val="000000" w:themeColor="text1"/>
        </w:rPr>
        <w:t xml:space="preserve">. </w:t>
      </w:r>
      <w:r w:rsidR="006A1D27">
        <w:rPr>
          <w:rFonts w:ascii="Arial" w:hAnsi="Arial" w:cs="Arial"/>
          <w:color w:val="000000" w:themeColor="text1"/>
        </w:rPr>
        <w:t xml:space="preserve">Crystal structures of </w:t>
      </w:r>
      <w:r>
        <w:rPr>
          <w:rFonts w:ascii="Arial" w:hAnsi="Arial" w:cs="Arial"/>
          <w:color w:val="000000" w:themeColor="text1"/>
        </w:rPr>
        <w:t xml:space="preserve">the </w:t>
      </w:r>
      <w:r w:rsidR="006A1D27">
        <w:rPr>
          <w:rFonts w:ascii="Arial" w:hAnsi="Arial" w:cs="Arial"/>
          <w:color w:val="000000" w:themeColor="text1"/>
        </w:rPr>
        <w:t>MDGA1/</w:t>
      </w:r>
      <w:r w:rsidR="00833939">
        <w:rPr>
          <w:rFonts w:ascii="Arial" w:hAnsi="Arial" w:cs="Arial"/>
          <w:color w:val="000000" w:themeColor="text1"/>
        </w:rPr>
        <w:t>Nlgn</w:t>
      </w:r>
      <w:r w:rsidR="006A1D27">
        <w:rPr>
          <w:rFonts w:ascii="Arial" w:hAnsi="Arial" w:cs="Arial"/>
          <w:color w:val="000000" w:themeColor="text1"/>
        </w:rPr>
        <w:t xml:space="preserve">2 complex </w:t>
      </w:r>
      <w:r w:rsidR="00A62D4D">
        <w:rPr>
          <w:rFonts w:ascii="Arial" w:hAnsi="Arial" w:cs="Arial"/>
          <w:color w:val="000000" w:themeColor="text1"/>
        </w:rPr>
        <w:t>provide</w:t>
      </w:r>
      <w:r>
        <w:rPr>
          <w:rFonts w:ascii="Arial" w:hAnsi="Arial" w:cs="Arial"/>
          <w:color w:val="000000" w:themeColor="text1"/>
        </w:rPr>
        <w:t>d critical</w:t>
      </w:r>
      <w:r w:rsidR="00A62D4D">
        <w:rPr>
          <w:rFonts w:ascii="Arial" w:hAnsi="Arial" w:cs="Arial"/>
          <w:color w:val="000000" w:themeColor="text1"/>
        </w:rPr>
        <w:t xml:space="preserve"> insights into this interaction, showing</w:t>
      </w:r>
      <w:r w:rsidR="006A1D27">
        <w:rPr>
          <w:rFonts w:ascii="Arial" w:hAnsi="Arial" w:cs="Arial"/>
          <w:color w:val="000000" w:themeColor="text1"/>
        </w:rPr>
        <w:t xml:space="preserve"> that </w:t>
      </w:r>
      <w:r w:rsidR="00A62D4D">
        <w:rPr>
          <w:rFonts w:ascii="Arial" w:hAnsi="Arial" w:cs="Arial"/>
          <w:color w:val="000000" w:themeColor="text1"/>
        </w:rPr>
        <w:t xml:space="preserve">the </w:t>
      </w:r>
      <w:r w:rsidR="006A1D27">
        <w:rPr>
          <w:rFonts w:ascii="Arial" w:hAnsi="Arial" w:cs="Arial"/>
          <w:color w:val="000000" w:themeColor="text1"/>
        </w:rPr>
        <w:t xml:space="preserve">two N-terminal lg domains of MDGA1 </w:t>
      </w:r>
      <w:r w:rsidR="00A62D4D">
        <w:rPr>
          <w:rFonts w:ascii="Arial" w:hAnsi="Arial" w:cs="Arial"/>
          <w:color w:val="000000" w:themeColor="text1"/>
        </w:rPr>
        <w:t>bind to</w:t>
      </w:r>
      <w:r w:rsidR="006A1D27">
        <w:rPr>
          <w:rFonts w:ascii="Arial" w:hAnsi="Arial" w:cs="Arial"/>
          <w:color w:val="000000" w:themeColor="text1"/>
        </w:rPr>
        <w:t xml:space="preserve"> the </w:t>
      </w:r>
      <w:r w:rsidR="00833939">
        <w:rPr>
          <w:rFonts w:ascii="Arial" w:hAnsi="Arial" w:cs="Arial"/>
          <w:color w:val="000000" w:themeColor="text1"/>
        </w:rPr>
        <w:t>Nlgn</w:t>
      </w:r>
      <w:r w:rsidR="006A1D27">
        <w:rPr>
          <w:rFonts w:ascii="Arial" w:hAnsi="Arial" w:cs="Arial"/>
          <w:color w:val="000000" w:themeColor="text1"/>
        </w:rPr>
        <w:t xml:space="preserve">2 homodimer </w:t>
      </w:r>
      <w:r w:rsidR="006A1D27">
        <w:rPr>
          <w:rFonts w:ascii="Arial" w:hAnsi="Arial" w:cs="Arial"/>
          <w:color w:val="000000" w:themeColor="text1"/>
        </w:rPr>
        <w:fldChar w:fldCharType="begin">
          <w:fldData xml:space="preserve">PEVuZE5vdGU+PENpdGU+PEF1dGhvcj5LaW08L0F1dGhvcj48WWVhcj4yMDE3PC9ZZWFyPjxSZWNO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</w:fldData>
        </w:fldChar>
      </w:r>
      <w:r w:rsidR="00570895">
        <w:rPr>
          <w:rFonts w:ascii="Arial" w:hAnsi="Arial" w:cs="Arial"/>
          <w:color w:val="000000" w:themeColor="text1"/>
        </w:rPr>
        <w:instrText xml:space="preserve"> ADDIN EN.CITE </w:instrText>
      </w:r>
      <w:r w:rsidR="00570895">
        <w:rPr>
          <w:rFonts w:ascii="Arial" w:hAnsi="Arial" w:cs="Arial"/>
          <w:color w:val="000000" w:themeColor="text1"/>
        </w:rPr>
        <w:fldChar w:fldCharType="begin">
          <w:fldData xml:space="preserve">PEVuZE5vdGU+PENpdGU+PEF1dGhvcj5LaW08L0F1dGhvcj48WWVhcj4yMDE3PC9ZZWFyPjxSZWNO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</w:fldData>
        </w:fldChar>
      </w:r>
      <w:r w:rsidR="00570895">
        <w:rPr>
          <w:rFonts w:ascii="Arial" w:hAnsi="Arial" w:cs="Arial"/>
          <w:color w:val="000000" w:themeColor="text1"/>
        </w:rPr>
        <w:instrText xml:space="preserve"> ADDIN EN.CITE.DATA </w:instrText>
      </w:r>
      <w:r w:rsidR="00570895">
        <w:rPr>
          <w:rFonts w:ascii="Arial" w:hAnsi="Arial" w:cs="Arial"/>
          <w:color w:val="000000" w:themeColor="text1"/>
        </w:rPr>
      </w:r>
      <w:r w:rsidR="00570895">
        <w:rPr>
          <w:rFonts w:ascii="Arial" w:hAnsi="Arial" w:cs="Arial"/>
          <w:color w:val="000000" w:themeColor="text1"/>
        </w:rPr>
        <w:fldChar w:fldCharType="end"/>
      </w:r>
      <w:r w:rsidR="006A1D27">
        <w:rPr>
          <w:rFonts w:ascii="Arial" w:hAnsi="Arial" w:cs="Arial"/>
          <w:color w:val="000000" w:themeColor="text1"/>
        </w:rPr>
      </w:r>
      <w:r w:rsidR="006A1D27">
        <w:rPr>
          <w:rFonts w:ascii="Arial" w:hAnsi="Arial" w:cs="Arial"/>
          <w:color w:val="000000" w:themeColor="text1"/>
        </w:rPr>
        <w:fldChar w:fldCharType="separate"/>
      </w:r>
      <w:r w:rsidR="00570895">
        <w:rPr>
          <w:rFonts w:ascii="Arial" w:hAnsi="Arial" w:cs="Arial"/>
          <w:noProof/>
          <w:color w:val="000000" w:themeColor="text1"/>
        </w:rPr>
        <w:t>(Elegheert</w:t>
      </w:r>
      <w:r w:rsidR="00570895" w:rsidRPr="00570895">
        <w:rPr>
          <w:rFonts w:ascii="Arial" w:hAnsi="Arial" w:cs="Arial"/>
          <w:i/>
          <w:noProof/>
          <w:color w:val="000000" w:themeColor="text1"/>
        </w:rPr>
        <w:t xml:space="preserve"> et al.</w:t>
      </w:r>
      <w:r w:rsidR="00570895">
        <w:rPr>
          <w:rFonts w:ascii="Arial" w:hAnsi="Arial" w:cs="Arial"/>
          <w:noProof/>
          <w:color w:val="000000" w:themeColor="text1"/>
        </w:rPr>
        <w:t>, 2017b; Gangwar</w:t>
      </w:r>
      <w:r w:rsidR="00570895" w:rsidRPr="00570895">
        <w:rPr>
          <w:rFonts w:ascii="Arial" w:hAnsi="Arial" w:cs="Arial"/>
          <w:i/>
          <w:noProof/>
          <w:color w:val="000000" w:themeColor="text1"/>
        </w:rPr>
        <w:t xml:space="preserve"> et al.</w:t>
      </w:r>
      <w:r w:rsidR="00570895">
        <w:rPr>
          <w:rFonts w:ascii="Arial" w:hAnsi="Arial" w:cs="Arial"/>
          <w:noProof/>
          <w:color w:val="000000" w:themeColor="text1"/>
        </w:rPr>
        <w:t>, 2017; Kim</w:t>
      </w:r>
      <w:r w:rsidR="00570895" w:rsidRPr="00570895">
        <w:rPr>
          <w:rFonts w:ascii="Arial" w:hAnsi="Arial" w:cs="Arial"/>
          <w:i/>
          <w:noProof/>
          <w:color w:val="000000" w:themeColor="text1"/>
        </w:rPr>
        <w:t xml:space="preserve"> et al.</w:t>
      </w:r>
      <w:r w:rsidR="00570895">
        <w:rPr>
          <w:rFonts w:ascii="Arial" w:hAnsi="Arial" w:cs="Arial"/>
          <w:noProof/>
          <w:color w:val="000000" w:themeColor="text1"/>
        </w:rPr>
        <w:t>, 2017)</w:t>
      </w:r>
      <w:r w:rsidR="006A1D27">
        <w:rPr>
          <w:rFonts w:ascii="Arial" w:hAnsi="Arial" w:cs="Arial"/>
          <w:color w:val="000000" w:themeColor="text1"/>
        </w:rPr>
        <w:fldChar w:fldCharType="end"/>
      </w:r>
      <w:r w:rsidR="006A1D27">
        <w:rPr>
          <w:rFonts w:ascii="Arial" w:hAnsi="Arial" w:cs="Arial"/>
          <w:color w:val="000000" w:themeColor="text1"/>
        </w:rPr>
        <w:t xml:space="preserve">. </w:t>
      </w:r>
      <w:r w:rsidR="00F614A4" w:rsidRPr="00F614A4">
        <w:rPr>
          <w:rFonts w:ascii="Arial" w:hAnsi="Arial" w:cs="Arial"/>
          <w:color w:val="000000" w:themeColor="text1"/>
        </w:rPr>
        <w:t xml:space="preserve">To </w:t>
      </w:r>
      <w:r w:rsidR="00C46B5B">
        <w:rPr>
          <w:rFonts w:ascii="Arial" w:hAnsi="Arial" w:cs="Arial"/>
          <w:color w:val="000000" w:themeColor="text1"/>
        </w:rPr>
        <w:t>interrogate</w:t>
      </w:r>
      <w:r w:rsidR="00F614A4" w:rsidRPr="00F614A4">
        <w:rPr>
          <w:rFonts w:ascii="Arial" w:hAnsi="Arial" w:cs="Arial"/>
          <w:color w:val="000000" w:themeColor="text1"/>
        </w:rPr>
        <w:t xml:space="preserve"> </w:t>
      </w:r>
      <w:r w:rsidR="00C46B5B">
        <w:rPr>
          <w:rFonts w:ascii="Arial" w:hAnsi="Arial" w:cs="Arial"/>
          <w:color w:val="000000" w:themeColor="text1"/>
        </w:rPr>
        <w:t>whether the</w:t>
      </w:r>
      <w:r w:rsidR="00F614A4" w:rsidRPr="00F614A4">
        <w:rPr>
          <w:rFonts w:ascii="Arial" w:hAnsi="Arial" w:cs="Arial"/>
          <w:color w:val="000000" w:themeColor="text1"/>
        </w:rPr>
        <w:t xml:space="preserve"> interaction</w:t>
      </w:r>
      <w:r w:rsidR="00C46B5B">
        <w:rPr>
          <w:rFonts w:ascii="Arial" w:hAnsi="Arial" w:cs="Arial"/>
          <w:color w:val="000000" w:themeColor="text1"/>
        </w:rPr>
        <w:t xml:space="preserve"> of MDGAs with the extracellular domain of </w:t>
      </w:r>
      <w:r w:rsidR="00833939">
        <w:rPr>
          <w:rFonts w:ascii="Arial" w:hAnsi="Arial" w:cs="Arial"/>
          <w:color w:val="000000" w:themeColor="text1"/>
        </w:rPr>
        <w:t>Nlgn</w:t>
      </w:r>
      <w:r w:rsidR="00C46B5B">
        <w:rPr>
          <w:rFonts w:ascii="Arial" w:hAnsi="Arial" w:cs="Arial"/>
          <w:color w:val="000000" w:themeColor="text1"/>
        </w:rPr>
        <w:t>2 confers synaptic specificity</w:t>
      </w:r>
      <w:r w:rsidR="00F614A4" w:rsidRPr="00F614A4">
        <w:rPr>
          <w:rFonts w:ascii="Arial" w:hAnsi="Arial" w:cs="Arial"/>
          <w:color w:val="000000" w:themeColor="text1"/>
        </w:rPr>
        <w:t xml:space="preserve">, we generated </w:t>
      </w:r>
      <w:r w:rsidR="00DE0BDF">
        <w:rPr>
          <w:rFonts w:ascii="Arial" w:hAnsi="Arial" w:cs="Arial"/>
          <w:color w:val="000000" w:themeColor="text1"/>
        </w:rPr>
        <w:t>a Nlgn2 mutant (</w:t>
      </w:r>
      <w:r w:rsidR="00833939">
        <w:rPr>
          <w:rFonts w:ascii="Arial" w:hAnsi="Arial" w:cs="Arial"/>
          <w:color w:val="000000" w:themeColor="text1"/>
        </w:rPr>
        <w:t>Nlgn</w:t>
      </w:r>
      <w:r w:rsidR="00C46B5B" w:rsidRPr="00F614A4">
        <w:rPr>
          <w:rFonts w:ascii="Arial" w:hAnsi="Arial" w:cs="Arial"/>
          <w:color w:val="000000" w:themeColor="text1"/>
        </w:rPr>
        <w:t>2</w:t>
      </w:r>
      <w:r w:rsidR="006D3489" w:rsidRPr="00BB19B3">
        <w:rPr>
          <w:rFonts w:ascii="Arial" w:hAnsi="Arial" w:cs="Arial"/>
          <w:color w:val="000000" w:themeColor="text1"/>
        </w:rPr>
        <w:t>-MDGA1mt</w:t>
      </w:r>
      <w:r w:rsidR="00DE0BDF">
        <w:rPr>
          <w:rFonts w:ascii="Arial" w:hAnsi="Arial" w:cs="Arial"/>
          <w:color w:val="000000" w:themeColor="text1"/>
        </w:rPr>
        <w:t>) containing</w:t>
      </w:r>
      <w:r w:rsidR="00C46B5B">
        <w:rPr>
          <w:rFonts w:ascii="Arial" w:hAnsi="Arial" w:cs="Arial"/>
          <w:color w:val="000000" w:themeColor="text1"/>
        </w:rPr>
        <w:t xml:space="preserve"> three point mutations </w:t>
      </w:r>
      <w:r w:rsidR="00C46B5B" w:rsidRPr="00F614A4">
        <w:rPr>
          <w:rFonts w:ascii="Arial" w:hAnsi="Arial" w:cs="Arial"/>
          <w:color w:val="000000" w:themeColor="text1"/>
        </w:rPr>
        <w:t>H278A, D362K, E372K</w:t>
      </w:r>
      <w:r w:rsidR="00C46B5B">
        <w:rPr>
          <w:rFonts w:ascii="Arial" w:hAnsi="Arial" w:cs="Arial"/>
          <w:color w:val="000000" w:themeColor="text1"/>
        </w:rPr>
        <w:t xml:space="preserve"> that were previously </w:t>
      </w:r>
      <w:r w:rsidR="00DE0BDF">
        <w:rPr>
          <w:rFonts w:ascii="Arial" w:hAnsi="Arial" w:cs="Arial"/>
          <w:color w:val="000000" w:themeColor="text1"/>
        </w:rPr>
        <w:t xml:space="preserve">shown </w:t>
      </w:r>
      <w:r w:rsidR="00C46B5B">
        <w:rPr>
          <w:rFonts w:ascii="Arial" w:hAnsi="Arial" w:cs="Arial"/>
          <w:color w:val="000000" w:themeColor="text1"/>
        </w:rPr>
        <w:t>to interfere with</w:t>
      </w:r>
      <w:r w:rsidR="00C46B5B" w:rsidRPr="00F614A4">
        <w:rPr>
          <w:rFonts w:ascii="Arial" w:hAnsi="Arial" w:cs="Arial"/>
          <w:color w:val="000000" w:themeColor="text1"/>
        </w:rPr>
        <w:t xml:space="preserve"> MDGA1 binding </w:t>
      </w:r>
      <w:r w:rsidR="00867841" w:rsidRPr="004F04F1">
        <w:rPr>
          <w:rFonts w:ascii="Arial" w:hAnsi="Arial" w:cs="Arial"/>
        </w:rPr>
        <w:t>(Fig</w:t>
      </w:r>
      <w:r w:rsidR="00C46B5B" w:rsidRPr="004F04F1">
        <w:rPr>
          <w:rFonts w:ascii="Arial" w:hAnsi="Arial" w:cs="Arial"/>
        </w:rPr>
        <w:t>.</w:t>
      </w:r>
      <w:r w:rsidR="00867841" w:rsidRPr="004F04F1">
        <w:rPr>
          <w:rFonts w:ascii="Arial" w:hAnsi="Arial" w:cs="Arial"/>
        </w:rPr>
        <w:t xml:space="preserve"> 5D)</w:t>
      </w:r>
      <w:r w:rsidR="00F614A4" w:rsidRPr="004F04F1">
        <w:rPr>
          <w:rFonts w:ascii="Arial" w:hAnsi="Arial" w:cs="Arial"/>
        </w:rPr>
        <w:t xml:space="preserve"> </w:t>
      </w:r>
      <w:r w:rsidR="00F614A4">
        <w:rPr>
          <w:rFonts w:ascii="Arial" w:hAnsi="Arial" w:cs="Arial"/>
          <w:color w:val="000000" w:themeColor="text1"/>
        </w:rPr>
        <w:fldChar w:fldCharType="begin">
          <w:fldData xml:space="preserve">PEVuZE5vdGU+PENpdGU+PEF1dGhvcj5HYW5nd2FyPC9BdXRob3I+PFllYXI+MjAxNzwvWWVhcj48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</w:fldData>
        </w:fldChar>
      </w:r>
      <w:r w:rsidR="007E217E">
        <w:rPr>
          <w:rFonts w:ascii="Arial" w:hAnsi="Arial" w:cs="Arial"/>
          <w:color w:val="000000" w:themeColor="text1"/>
        </w:rPr>
        <w:instrText xml:space="preserve"> ADDIN EN.CITE </w:instrText>
      </w:r>
      <w:r w:rsidR="007E217E">
        <w:rPr>
          <w:rFonts w:ascii="Arial" w:hAnsi="Arial" w:cs="Arial"/>
          <w:color w:val="000000" w:themeColor="text1"/>
        </w:rPr>
        <w:fldChar w:fldCharType="begin">
          <w:fldData xml:space="preserve">PEVuZE5vdGU+PENpdGU+PEF1dGhvcj5HYW5nd2FyPC9BdXRob3I+PFllYXI+MjAxNzwvWWVhcj48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</w:fldData>
        </w:fldChar>
      </w:r>
      <w:r w:rsidR="007E217E">
        <w:rPr>
          <w:rFonts w:ascii="Arial" w:hAnsi="Arial" w:cs="Arial"/>
          <w:color w:val="000000" w:themeColor="text1"/>
        </w:rPr>
        <w:instrText xml:space="preserve"> ADDIN EN.CITE.DATA </w:instrText>
      </w:r>
      <w:r w:rsidR="007E217E">
        <w:rPr>
          <w:rFonts w:ascii="Arial" w:hAnsi="Arial" w:cs="Arial"/>
          <w:color w:val="000000" w:themeColor="text1"/>
        </w:rPr>
      </w:r>
      <w:r w:rsidR="007E217E">
        <w:rPr>
          <w:rFonts w:ascii="Arial" w:hAnsi="Arial" w:cs="Arial"/>
          <w:color w:val="000000" w:themeColor="text1"/>
        </w:rPr>
        <w:fldChar w:fldCharType="end"/>
      </w:r>
      <w:r w:rsidR="00F614A4">
        <w:rPr>
          <w:rFonts w:ascii="Arial" w:hAnsi="Arial" w:cs="Arial"/>
          <w:color w:val="000000" w:themeColor="text1"/>
        </w:rPr>
      </w:r>
      <w:r w:rsidR="00F614A4">
        <w:rPr>
          <w:rFonts w:ascii="Arial" w:hAnsi="Arial" w:cs="Arial"/>
          <w:color w:val="000000" w:themeColor="text1"/>
        </w:rPr>
        <w:fldChar w:fldCharType="separate"/>
      </w:r>
      <w:r w:rsidR="00F614A4">
        <w:rPr>
          <w:rFonts w:ascii="Arial" w:hAnsi="Arial" w:cs="Arial"/>
          <w:noProof/>
          <w:color w:val="000000" w:themeColor="text1"/>
        </w:rPr>
        <w:t>(Gangwar</w:t>
      </w:r>
      <w:r w:rsidR="00F614A4" w:rsidRPr="00F614A4">
        <w:rPr>
          <w:rFonts w:ascii="Arial" w:hAnsi="Arial" w:cs="Arial"/>
          <w:i/>
          <w:noProof/>
          <w:color w:val="000000" w:themeColor="text1"/>
        </w:rPr>
        <w:t xml:space="preserve"> et al.</w:t>
      </w:r>
      <w:r w:rsidR="00F614A4">
        <w:rPr>
          <w:rFonts w:ascii="Arial" w:hAnsi="Arial" w:cs="Arial"/>
          <w:noProof/>
          <w:color w:val="000000" w:themeColor="text1"/>
        </w:rPr>
        <w:t>, 2017)</w:t>
      </w:r>
      <w:r w:rsidR="00F614A4">
        <w:rPr>
          <w:rFonts w:ascii="Arial" w:hAnsi="Arial" w:cs="Arial"/>
          <w:color w:val="000000" w:themeColor="text1"/>
        </w:rPr>
        <w:fldChar w:fldCharType="end"/>
      </w:r>
      <w:r w:rsidR="00F614A4" w:rsidRPr="00F614A4">
        <w:rPr>
          <w:rFonts w:ascii="Arial" w:hAnsi="Arial" w:cs="Arial"/>
          <w:color w:val="000000" w:themeColor="text1"/>
        </w:rPr>
        <w:t xml:space="preserve">. </w:t>
      </w:r>
      <w:r w:rsidR="006D3489">
        <w:rPr>
          <w:rFonts w:ascii="Arial" w:hAnsi="Arial" w:cs="Arial"/>
          <w:color w:val="000000" w:themeColor="text1"/>
        </w:rPr>
        <w:t>T</w:t>
      </w:r>
      <w:r w:rsidR="00BB19B3" w:rsidRPr="00BB19B3">
        <w:rPr>
          <w:rFonts w:ascii="Arial" w:hAnsi="Arial" w:cs="Arial"/>
          <w:color w:val="000000" w:themeColor="text1"/>
        </w:rPr>
        <w:t xml:space="preserve">he </w:t>
      </w:r>
      <w:r w:rsidR="00833939">
        <w:rPr>
          <w:rFonts w:ascii="Arial" w:hAnsi="Arial" w:cs="Arial"/>
          <w:color w:val="000000" w:themeColor="text1"/>
        </w:rPr>
        <w:t>Nlgn</w:t>
      </w:r>
      <w:r w:rsidR="00BB19B3" w:rsidRPr="00BB19B3">
        <w:rPr>
          <w:rFonts w:ascii="Arial" w:hAnsi="Arial" w:cs="Arial"/>
          <w:color w:val="000000" w:themeColor="text1"/>
        </w:rPr>
        <w:t xml:space="preserve">2-MDGA1mt construct properly </w:t>
      </w:r>
      <w:r w:rsidR="006D3489">
        <w:rPr>
          <w:rFonts w:ascii="Arial" w:hAnsi="Arial" w:cs="Arial"/>
          <w:color w:val="000000" w:themeColor="text1"/>
        </w:rPr>
        <w:t>localized</w:t>
      </w:r>
      <w:r w:rsidR="00BB19B3" w:rsidRPr="00BB19B3">
        <w:rPr>
          <w:rFonts w:ascii="Arial" w:hAnsi="Arial" w:cs="Arial"/>
          <w:color w:val="000000" w:themeColor="text1"/>
        </w:rPr>
        <w:t xml:space="preserve"> </w:t>
      </w:r>
      <w:r w:rsidR="006D3489">
        <w:rPr>
          <w:rFonts w:ascii="Arial" w:hAnsi="Arial" w:cs="Arial"/>
          <w:color w:val="000000" w:themeColor="text1"/>
        </w:rPr>
        <w:t>to</w:t>
      </w:r>
      <w:r w:rsidR="00BB19B3" w:rsidRPr="00BB19B3">
        <w:rPr>
          <w:rFonts w:ascii="Arial" w:hAnsi="Arial" w:cs="Arial"/>
          <w:color w:val="000000" w:themeColor="text1"/>
        </w:rPr>
        <w:t xml:space="preserve"> the neuronal surface</w:t>
      </w:r>
      <w:r w:rsidR="00665FE0">
        <w:rPr>
          <w:rFonts w:ascii="Arial" w:hAnsi="Arial" w:cs="Arial"/>
          <w:color w:val="000000" w:themeColor="text1"/>
        </w:rPr>
        <w:t xml:space="preserve"> and</w:t>
      </w:r>
      <w:r w:rsidR="006D3489">
        <w:rPr>
          <w:rFonts w:ascii="Arial" w:hAnsi="Arial" w:cs="Arial"/>
          <w:color w:val="000000" w:themeColor="text1"/>
        </w:rPr>
        <w:t xml:space="preserve"> </w:t>
      </w:r>
      <w:r w:rsidR="00665FE0" w:rsidRPr="004B3701">
        <w:rPr>
          <w:rFonts w:ascii="Arial" w:hAnsi="Arial" w:cs="Arial"/>
          <w:color w:val="000000" w:themeColor="text1"/>
        </w:rPr>
        <w:t>co-localiz</w:t>
      </w:r>
      <w:r w:rsidR="006D3489">
        <w:rPr>
          <w:rFonts w:ascii="Arial" w:hAnsi="Arial" w:cs="Arial"/>
          <w:color w:val="000000" w:themeColor="text1"/>
        </w:rPr>
        <w:t>ed</w:t>
      </w:r>
      <w:r w:rsidR="00665FE0" w:rsidRPr="004B3701">
        <w:rPr>
          <w:rFonts w:ascii="Arial" w:hAnsi="Arial" w:cs="Arial"/>
          <w:color w:val="000000" w:themeColor="text1"/>
        </w:rPr>
        <w:t xml:space="preserve"> with</w:t>
      </w:r>
      <w:r w:rsidR="00665FE0">
        <w:rPr>
          <w:rFonts w:ascii="Arial" w:hAnsi="Arial" w:cs="Arial"/>
          <w:color w:val="000000" w:themeColor="text1"/>
        </w:rPr>
        <w:t xml:space="preserve"> Gephyrin</w:t>
      </w:r>
      <w:r w:rsidR="006D3489">
        <w:rPr>
          <w:rFonts w:ascii="Arial" w:hAnsi="Arial" w:cs="Arial"/>
          <w:color w:val="000000" w:themeColor="text1"/>
        </w:rPr>
        <w:t xml:space="preserve"> puncta</w:t>
      </w:r>
      <w:r w:rsidR="00BB19B3" w:rsidRPr="00BB19B3">
        <w:rPr>
          <w:rFonts w:ascii="Arial" w:hAnsi="Arial" w:cs="Arial"/>
          <w:color w:val="000000" w:themeColor="text1"/>
        </w:rPr>
        <w:t xml:space="preserve"> </w:t>
      </w:r>
      <w:r w:rsidR="00BB19B3" w:rsidRPr="00474A8D">
        <w:rPr>
          <w:rFonts w:ascii="Arial" w:hAnsi="Arial" w:cs="Arial"/>
          <w:color w:val="000000" w:themeColor="text1"/>
        </w:rPr>
        <w:t>(Fig</w:t>
      </w:r>
      <w:r w:rsidR="00676F25" w:rsidRPr="00474A8D">
        <w:rPr>
          <w:rFonts w:ascii="Arial" w:hAnsi="Arial" w:cs="Arial"/>
          <w:color w:val="000000" w:themeColor="text1"/>
        </w:rPr>
        <w:t>.</w:t>
      </w:r>
      <w:r w:rsidR="00BB19B3" w:rsidRPr="00474A8D">
        <w:rPr>
          <w:rFonts w:ascii="Arial" w:hAnsi="Arial" w:cs="Arial"/>
          <w:color w:val="000000" w:themeColor="text1"/>
        </w:rPr>
        <w:t xml:space="preserve"> EV</w:t>
      </w:r>
      <w:r w:rsidR="00330312" w:rsidRPr="00474A8D">
        <w:rPr>
          <w:rFonts w:ascii="Arial" w:hAnsi="Arial" w:cs="Arial"/>
          <w:color w:val="000000" w:themeColor="text1"/>
        </w:rPr>
        <w:t>2A and B</w:t>
      </w:r>
      <w:r w:rsidR="00BB19B3" w:rsidRPr="00474A8D">
        <w:rPr>
          <w:rFonts w:ascii="Arial" w:hAnsi="Arial" w:cs="Arial"/>
          <w:color w:val="000000" w:themeColor="text1"/>
        </w:rPr>
        <w:t>).</w:t>
      </w:r>
      <w:r w:rsidR="006D3489" w:rsidRPr="00474A8D">
        <w:rPr>
          <w:rFonts w:ascii="Arial" w:hAnsi="Arial" w:cs="Arial"/>
          <w:color w:val="000000" w:themeColor="text1"/>
        </w:rPr>
        <w:t xml:space="preserve"> </w:t>
      </w:r>
      <w:r w:rsidR="006D3489">
        <w:rPr>
          <w:rFonts w:ascii="Arial" w:hAnsi="Arial" w:cs="Arial"/>
          <w:color w:val="000000" w:themeColor="text1"/>
        </w:rPr>
        <w:t xml:space="preserve">In line with these findings, </w:t>
      </w:r>
      <w:r w:rsidR="00BB19B3" w:rsidRPr="00BB19B3">
        <w:rPr>
          <w:rFonts w:ascii="Arial" w:hAnsi="Arial" w:cs="Arial"/>
          <w:color w:val="000000" w:themeColor="text1"/>
        </w:rPr>
        <w:t xml:space="preserve">functional rescue experiments revealed that the </w:t>
      </w:r>
      <w:r w:rsidR="00833939">
        <w:rPr>
          <w:rFonts w:ascii="Arial" w:hAnsi="Arial" w:cs="Arial"/>
          <w:color w:val="000000" w:themeColor="text1"/>
        </w:rPr>
        <w:t>Nlgn</w:t>
      </w:r>
      <w:r w:rsidR="00BB19B3" w:rsidRPr="00BB19B3">
        <w:rPr>
          <w:rFonts w:ascii="Arial" w:hAnsi="Arial" w:cs="Arial"/>
          <w:color w:val="000000" w:themeColor="text1"/>
        </w:rPr>
        <w:t xml:space="preserve">2-MDGA1mt construct </w:t>
      </w:r>
      <w:r w:rsidR="00DE0BDF">
        <w:rPr>
          <w:rFonts w:ascii="Arial" w:hAnsi="Arial" w:cs="Arial"/>
          <w:color w:val="000000" w:themeColor="text1"/>
        </w:rPr>
        <w:t xml:space="preserve">fully </w:t>
      </w:r>
      <w:r w:rsidR="00BB19B3" w:rsidRPr="00BB19B3">
        <w:rPr>
          <w:rFonts w:ascii="Arial" w:hAnsi="Arial" w:cs="Arial"/>
          <w:color w:val="000000" w:themeColor="text1"/>
        </w:rPr>
        <w:t xml:space="preserve">retained </w:t>
      </w:r>
      <w:r w:rsidR="00DE0BDF">
        <w:rPr>
          <w:rFonts w:ascii="Arial" w:hAnsi="Arial" w:cs="Arial"/>
          <w:color w:val="000000" w:themeColor="text1"/>
        </w:rPr>
        <w:t>the</w:t>
      </w:r>
      <w:r w:rsidR="00DE0BDF" w:rsidRPr="00BB19B3">
        <w:rPr>
          <w:rFonts w:ascii="Arial" w:hAnsi="Arial" w:cs="Arial"/>
          <w:color w:val="000000" w:themeColor="text1"/>
        </w:rPr>
        <w:t xml:space="preserve"> </w:t>
      </w:r>
      <w:r w:rsidR="00BB19B3" w:rsidRPr="00BB19B3">
        <w:rPr>
          <w:rFonts w:ascii="Arial" w:hAnsi="Arial" w:cs="Arial"/>
          <w:color w:val="000000" w:themeColor="text1"/>
        </w:rPr>
        <w:t>ability</w:t>
      </w:r>
      <w:r w:rsidR="00DE0BDF">
        <w:rPr>
          <w:rFonts w:ascii="Arial" w:hAnsi="Arial" w:cs="Arial"/>
          <w:color w:val="000000" w:themeColor="text1"/>
        </w:rPr>
        <w:t xml:space="preserve"> of Nlgn2</w:t>
      </w:r>
      <w:r w:rsidR="00BB19B3" w:rsidRPr="00BB19B3">
        <w:rPr>
          <w:rFonts w:ascii="Arial" w:hAnsi="Arial" w:cs="Arial"/>
          <w:color w:val="000000" w:themeColor="text1"/>
        </w:rPr>
        <w:t xml:space="preserve"> to rescue the IPSC</w:t>
      </w:r>
      <w:r w:rsidR="00DE0BDF">
        <w:rPr>
          <w:rFonts w:ascii="Arial" w:hAnsi="Arial" w:cs="Arial"/>
          <w:color w:val="000000" w:themeColor="text1"/>
        </w:rPr>
        <w:t xml:space="preserve"> impairment</w:t>
      </w:r>
      <w:r w:rsidR="00BB19B3">
        <w:rPr>
          <w:rFonts w:ascii="Arial" w:hAnsi="Arial" w:cs="Arial"/>
          <w:color w:val="000000" w:themeColor="text1"/>
        </w:rPr>
        <w:t xml:space="preserve"> </w:t>
      </w:r>
      <w:r w:rsidR="006D3489">
        <w:rPr>
          <w:rFonts w:ascii="Arial" w:hAnsi="Arial" w:cs="Arial"/>
          <w:color w:val="000000" w:themeColor="text1"/>
        </w:rPr>
        <w:t xml:space="preserve">of </w:t>
      </w:r>
      <w:r w:rsidR="00833939">
        <w:rPr>
          <w:rFonts w:ascii="Arial" w:hAnsi="Arial" w:cs="Arial"/>
          <w:color w:val="000000" w:themeColor="text1"/>
        </w:rPr>
        <w:t>Nlgn</w:t>
      </w:r>
      <w:r w:rsidR="006D3489">
        <w:rPr>
          <w:rFonts w:ascii="Arial" w:hAnsi="Arial" w:cs="Arial"/>
          <w:color w:val="000000" w:themeColor="text1"/>
        </w:rPr>
        <w:t>1</w:t>
      </w:r>
      <w:r w:rsidR="00DE0BDF">
        <w:rPr>
          <w:rFonts w:ascii="Arial" w:hAnsi="Arial" w:cs="Arial"/>
          <w:color w:val="000000" w:themeColor="text1"/>
        </w:rPr>
        <w:t>23</w:t>
      </w:r>
      <w:r w:rsidR="006D3489">
        <w:rPr>
          <w:rFonts w:ascii="Arial" w:hAnsi="Arial" w:cs="Arial"/>
          <w:color w:val="000000" w:themeColor="text1"/>
        </w:rPr>
        <w:t xml:space="preserve">4 </w:t>
      </w:r>
      <w:proofErr w:type="spellStart"/>
      <w:r w:rsidR="006D3489">
        <w:rPr>
          <w:rFonts w:ascii="Arial" w:hAnsi="Arial" w:cs="Arial"/>
          <w:color w:val="000000" w:themeColor="text1"/>
        </w:rPr>
        <w:t>cKO</w:t>
      </w:r>
      <w:proofErr w:type="spellEnd"/>
      <w:r w:rsidR="006D3489">
        <w:rPr>
          <w:rFonts w:ascii="Arial" w:hAnsi="Arial" w:cs="Arial"/>
          <w:color w:val="000000" w:themeColor="text1"/>
        </w:rPr>
        <w:t xml:space="preserve"> neurons </w:t>
      </w:r>
      <w:r w:rsidR="00BB19B3" w:rsidRPr="004F04F1">
        <w:rPr>
          <w:rFonts w:ascii="Arial" w:hAnsi="Arial" w:cs="Arial"/>
        </w:rPr>
        <w:t>(Fig</w:t>
      </w:r>
      <w:r w:rsidR="00676F25" w:rsidRPr="004F04F1">
        <w:rPr>
          <w:rFonts w:ascii="Arial" w:hAnsi="Arial" w:cs="Arial"/>
        </w:rPr>
        <w:t>.</w:t>
      </w:r>
      <w:r w:rsidR="00BB19B3" w:rsidRPr="004F04F1">
        <w:rPr>
          <w:rFonts w:ascii="Arial" w:hAnsi="Arial" w:cs="Arial"/>
        </w:rPr>
        <w:t xml:space="preserve"> 5E and F)</w:t>
      </w:r>
      <w:r w:rsidR="00BB19B3" w:rsidRPr="00BB19B3">
        <w:rPr>
          <w:rFonts w:ascii="Arial" w:hAnsi="Arial" w:cs="Arial"/>
          <w:color w:val="000000" w:themeColor="text1"/>
        </w:rPr>
        <w:t xml:space="preserve">. </w:t>
      </w:r>
      <w:r w:rsidR="006D3489">
        <w:rPr>
          <w:rFonts w:ascii="Arial" w:hAnsi="Arial" w:cs="Arial"/>
          <w:color w:val="000000" w:themeColor="text1"/>
        </w:rPr>
        <w:t>These data</w:t>
      </w:r>
      <w:r w:rsidR="00BB19B3" w:rsidRPr="00BB19B3">
        <w:rPr>
          <w:rFonts w:ascii="Arial" w:hAnsi="Arial" w:cs="Arial"/>
          <w:color w:val="000000" w:themeColor="text1"/>
        </w:rPr>
        <w:t xml:space="preserve"> suggest that </w:t>
      </w:r>
      <w:r w:rsidR="00B65A60" w:rsidRPr="00474A8D">
        <w:rPr>
          <w:rFonts w:ascii="Arial" w:hAnsi="Arial" w:cs="Arial"/>
          <w:color w:val="000000" w:themeColor="text1"/>
        </w:rPr>
        <w:t xml:space="preserve">MDGA1 </w:t>
      </w:r>
      <w:r w:rsidR="00B65A60" w:rsidRPr="00474A8D">
        <w:rPr>
          <w:rFonts w:ascii="Arial" w:hAnsi="Arial" w:cs="Arial"/>
          <w:color w:val="000000" w:themeColor="text1"/>
        </w:rPr>
        <w:lastRenderedPageBreak/>
        <w:t>does not directly suppress the inhibitory function of Nlgn2 in synapses. This finding is consistent with recent work showing that MDGA1 targets APP, but not Nlgn2, in hippocampal CA1 GABAergic neural circuits</w:t>
      </w:r>
      <w:r w:rsidR="00BC0704" w:rsidRPr="00474A8D">
        <w:rPr>
          <w:rFonts w:ascii="Arial" w:hAnsi="Arial" w:cs="Arial"/>
          <w:color w:val="000000" w:themeColor="text1"/>
        </w:rPr>
        <w:t xml:space="preserve"> </w:t>
      </w:r>
      <w:r w:rsidR="00BC0704" w:rsidRPr="00474A8D">
        <w:rPr>
          <w:rFonts w:ascii="Arial" w:hAnsi="Arial" w:cs="Arial"/>
          <w:color w:val="000000" w:themeColor="text1"/>
        </w:rPr>
        <w:fldChar w:fldCharType="begin">
          <w:fldData xml:space="preserve">PEVuZE5vdGU+PENpdGU+PEF1dGhvcj5LaW08L0F1dGhvcj48WWVhcj4yMDIyPC9ZZWFyPjxSZWNO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</w:fldData>
        </w:fldChar>
      </w:r>
      <w:r w:rsidR="00BC0704" w:rsidRPr="00474A8D">
        <w:rPr>
          <w:rFonts w:ascii="Arial" w:hAnsi="Arial" w:cs="Arial"/>
          <w:color w:val="000000" w:themeColor="text1"/>
        </w:rPr>
        <w:instrText xml:space="preserve"> ADDIN EN.CITE </w:instrText>
      </w:r>
      <w:r w:rsidR="00BC0704" w:rsidRPr="00474A8D">
        <w:rPr>
          <w:rFonts w:ascii="Arial" w:hAnsi="Arial" w:cs="Arial"/>
          <w:color w:val="000000" w:themeColor="text1"/>
        </w:rPr>
        <w:fldChar w:fldCharType="begin">
          <w:fldData xml:space="preserve">PEVuZE5vdGU+PENpdGU+PEF1dGhvcj5LaW08L0F1dGhvcj48WWVhcj4yMDIyPC9ZZWFyPjxSZWNO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</w:fldData>
        </w:fldChar>
      </w:r>
      <w:r w:rsidR="00BC0704" w:rsidRPr="00474A8D">
        <w:rPr>
          <w:rFonts w:ascii="Arial" w:hAnsi="Arial" w:cs="Arial"/>
          <w:color w:val="000000" w:themeColor="text1"/>
        </w:rPr>
        <w:instrText xml:space="preserve"> ADDIN EN.CITE.DATA </w:instrText>
      </w:r>
      <w:r w:rsidR="00BC0704" w:rsidRPr="00474A8D">
        <w:rPr>
          <w:rFonts w:ascii="Arial" w:hAnsi="Arial" w:cs="Arial"/>
          <w:color w:val="000000" w:themeColor="text1"/>
        </w:rPr>
      </w:r>
      <w:r w:rsidR="00BC0704" w:rsidRPr="00474A8D">
        <w:rPr>
          <w:rFonts w:ascii="Arial" w:hAnsi="Arial" w:cs="Arial"/>
          <w:color w:val="000000" w:themeColor="text1"/>
        </w:rPr>
        <w:fldChar w:fldCharType="end"/>
      </w:r>
      <w:r w:rsidR="00BC0704" w:rsidRPr="00474A8D">
        <w:rPr>
          <w:rFonts w:ascii="Arial" w:hAnsi="Arial" w:cs="Arial"/>
          <w:color w:val="000000" w:themeColor="text1"/>
        </w:rPr>
      </w:r>
      <w:r w:rsidR="00BC0704" w:rsidRPr="00474A8D">
        <w:rPr>
          <w:rFonts w:ascii="Arial" w:hAnsi="Arial" w:cs="Arial"/>
          <w:color w:val="000000" w:themeColor="text1"/>
        </w:rPr>
        <w:fldChar w:fldCharType="separate"/>
      </w:r>
      <w:r w:rsidR="00BC0704" w:rsidRPr="00474A8D">
        <w:rPr>
          <w:rFonts w:ascii="Arial" w:hAnsi="Arial" w:cs="Arial"/>
          <w:noProof/>
          <w:color w:val="000000" w:themeColor="text1"/>
        </w:rPr>
        <w:t>(Kim</w:t>
      </w:r>
      <w:r w:rsidR="00BC0704" w:rsidRPr="00474A8D">
        <w:rPr>
          <w:rFonts w:ascii="Arial" w:hAnsi="Arial" w:cs="Arial"/>
          <w:i/>
          <w:noProof/>
          <w:color w:val="000000" w:themeColor="text1"/>
        </w:rPr>
        <w:t xml:space="preserve"> et al</w:t>
      </w:r>
      <w:r w:rsidR="00BC0704" w:rsidRPr="00474A8D">
        <w:rPr>
          <w:rFonts w:ascii="Arial" w:hAnsi="Arial" w:cs="Arial"/>
          <w:noProof/>
          <w:color w:val="000000" w:themeColor="text1"/>
        </w:rPr>
        <w:t>, 2022)</w:t>
      </w:r>
      <w:r w:rsidR="00BC0704" w:rsidRPr="00474A8D">
        <w:rPr>
          <w:rFonts w:ascii="Arial" w:hAnsi="Arial" w:cs="Arial"/>
          <w:color w:val="000000" w:themeColor="text1"/>
        </w:rPr>
        <w:fldChar w:fldCharType="end"/>
      </w:r>
      <w:r w:rsidR="00BC0704" w:rsidRPr="00474A8D">
        <w:rPr>
          <w:rFonts w:ascii="Arial" w:hAnsi="Arial" w:cs="Arial"/>
          <w:color w:val="000000" w:themeColor="text1"/>
        </w:rPr>
        <w:t>.</w:t>
      </w:r>
    </w:p>
    <w:p w14:paraId="2EF52BEF" w14:textId="77777777" w:rsidR="006D3489" w:rsidRPr="00C46B5B" w:rsidRDefault="006D3489" w:rsidP="00EC6E42">
      <w:pPr>
        <w:spacing w:after="120" w:line="276" w:lineRule="auto"/>
        <w:jc w:val="both"/>
        <w:rPr>
          <w:rFonts w:ascii="Arial" w:hAnsi="Arial" w:cs="Arial"/>
          <w:color w:val="000000" w:themeColor="text1"/>
        </w:rPr>
      </w:pPr>
    </w:p>
    <w:p w14:paraId="4D4D6003" w14:textId="0231296C" w:rsidR="00464D3F" w:rsidRDefault="00C21857" w:rsidP="00EC6E42">
      <w:pPr>
        <w:spacing w:after="120" w:line="276" w:lineRule="auto"/>
        <w:jc w:val="both"/>
        <w:rPr>
          <w:rFonts w:ascii="Arial" w:hAnsi="Arial" w:cs="Arial"/>
          <w:b/>
          <w:bCs/>
        </w:rPr>
      </w:pPr>
      <w:r>
        <w:rPr>
          <w:rFonts w:ascii="Arial" w:hAnsi="Arial" w:cs="Arial"/>
          <w:b/>
          <w:bCs/>
          <w:color w:val="000000" w:themeColor="text1"/>
        </w:rPr>
        <w:t xml:space="preserve">The </w:t>
      </w:r>
      <w:r w:rsidR="00D445B2" w:rsidRPr="00D445B2">
        <w:rPr>
          <w:rFonts w:ascii="Arial" w:hAnsi="Arial" w:cs="Arial"/>
          <w:b/>
          <w:bCs/>
          <w:color w:val="000000" w:themeColor="text1"/>
        </w:rPr>
        <w:t>extracellular domai</w:t>
      </w:r>
      <w:r>
        <w:rPr>
          <w:rFonts w:ascii="Arial" w:hAnsi="Arial" w:cs="Arial"/>
          <w:b/>
          <w:bCs/>
          <w:color w:val="000000" w:themeColor="text1"/>
        </w:rPr>
        <w:t>n</w:t>
      </w:r>
      <w:r w:rsidR="00DE0BDF">
        <w:rPr>
          <w:rFonts w:ascii="Arial" w:hAnsi="Arial" w:cs="Arial"/>
          <w:b/>
          <w:bCs/>
          <w:color w:val="000000" w:themeColor="text1"/>
        </w:rPr>
        <w:t xml:space="preserve"> of Nlgn1</w:t>
      </w:r>
      <w:r>
        <w:rPr>
          <w:rFonts w:ascii="Arial" w:hAnsi="Arial" w:cs="Arial"/>
          <w:b/>
          <w:bCs/>
          <w:color w:val="000000" w:themeColor="text1"/>
        </w:rPr>
        <w:t xml:space="preserve"> is sufficient </w:t>
      </w:r>
      <w:r w:rsidR="00DE0BDF">
        <w:rPr>
          <w:rFonts w:ascii="Arial" w:hAnsi="Arial" w:cs="Arial"/>
          <w:b/>
          <w:bCs/>
          <w:color w:val="000000" w:themeColor="text1"/>
        </w:rPr>
        <w:t xml:space="preserve">for the excitatory synapse specificity and function </w:t>
      </w:r>
      <w:r w:rsidR="007E1AF5" w:rsidRPr="002116C3">
        <w:rPr>
          <w:rFonts w:ascii="Arial" w:hAnsi="Arial" w:cs="Arial"/>
          <w:b/>
          <w:bCs/>
        </w:rPr>
        <w:t xml:space="preserve">of </w:t>
      </w:r>
      <w:r w:rsidR="00833939">
        <w:rPr>
          <w:rFonts w:ascii="Arial" w:hAnsi="Arial" w:cs="Arial"/>
          <w:b/>
          <w:bCs/>
        </w:rPr>
        <w:t>Nlgn</w:t>
      </w:r>
      <w:r w:rsidR="007E1AF5" w:rsidRPr="002116C3">
        <w:rPr>
          <w:rFonts w:ascii="Arial" w:hAnsi="Arial" w:cs="Arial"/>
          <w:b/>
          <w:bCs/>
        </w:rPr>
        <w:t>1</w:t>
      </w:r>
    </w:p>
    <w:p w14:paraId="1D3E33EB" w14:textId="4B9B0BF3" w:rsidR="00B124AA" w:rsidRDefault="005B054F" w:rsidP="00EC6E42">
      <w:pPr>
        <w:spacing w:after="120" w:line="276" w:lineRule="auto"/>
        <w:jc w:val="both"/>
        <w:rPr>
          <w:rFonts w:ascii="Arial" w:hAnsi="Arial" w:cs="Arial"/>
        </w:rPr>
      </w:pPr>
      <w:r w:rsidRPr="005B054F">
        <w:rPr>
          <w:rFonts w:ascii="Arial" w:hAnsi="Arial" w:cs="Arial"/>
        </w:rPr>
        <w:t xml:space="preserve">Next, </w:t>
      </w:r>
      <w:r w:rsidR="00C21857">
        <w:rPr>
          <w:rFonts w:ascii="Arial" w:hAnsi="Arial" w:cs="Arial"/>
        </w:rPr>
        <w:t xml:space="preserve">we </w:t>
      </w:r>
      <w:r w:rsidR="00DE0BDF">
        <w:rPr>
          <w:rFonts w:ascii="Arial" w:hAnsi="Arial" w:cs="Arial"/>
        </w:rPr>
        <w:t xml:space="preserve">asked </w:t>
      </w:r>
      <w:r w:rsidR="00C21857">
        <w:rPr>
          <w:rFonts w:ascii="Arial" w:hAnsi="Arial" w:cs="Arial"/>
        </w:rPr>
        <w:t xml:space="preserve">whether the domain requirements we observed for </w:t>
      </w:r>
      <w:r w:rsidR="00833939">
        <w:rPr>
          <w:rFonts w:ascii="Arial" w:hAnsi="Arial" w:cs="Arial"/>
        </w:rPr>
        <w:t>Nlgn</w:t>
      </w:r>
      <w:r w:rsidR="00C21857">
        <w:rPr>
          <w:rFonts w:ascii="Arial" w:hAnsi="Arial" w:cs="Arial"/>
        </w:rPr>
        <w:t xml:space="preserve">2 also </w:t>
      </w:r>
      <w:r w:rsidR="00DE0BDF">
        <w:rPr>
          <w:rFonts w:ascii="Arial" w:hAnsi="Arial" w:cs="Arial"/>
        </w:rPr>
        <w:t xml:space="preserve">apply </w:t>
      </w:r>
      <w:r w:rsidR="00C21857">
        <w:rPr>
          <w:rFonts w:ascii="Arial" w:hAnsi="Arial" w:cs="Arial"/>
        </w:rPr>
        <w:t xml:space="preserve">to other </w:t>
      </w:r>
      <w:proofErr w:type="spellStart"/>
      <w:r w:rsidR="00833939">
        <w:rPr>
          <w:rFonts w:ascii="Arial" w:hAnsi="Arial" w:cs="Arial"/>
        </w:rPr>
        <w:t>Nlgn</w:t>
      </w:r>
      <w:r w:rsidR="00C21857">
        <w:rPr>
          <w:rFonts w:ascii="Arial" w:hAnsi="Arial" w:cs="Arial"/>
        </w:rPr>
        <w:t>s</w:t>
      </w:r>
      <w:proofErr w:type="spellEnd"/>
      <w:r w:rsidR="00C21857">
        <w:rPr>
          <w:rFonts w:ascii="Arial" w:hAnsi="Arial" w:cs="Arial"/>
        </w:rPr>
        <w:t xml:space="preserve">. </w:t>
      </w:r>
      <w:r w:rsidR="003B2E91">
        <w:rPr>
          <w:rFonts w:ascii="Arial" w:hAnsi="Arial" w:cs="Arial"/>
        </w:rPr>
        <w:t>Therefore,</w:t>
      </w:r>
      <w:r w:rsidR="00C21857">
        <w:rPr>
          <w:rFonts w:ascii="Arial" w:hAnsi="Arial" w:cs="Arial"/>
        </w:rPr>
        <w:t xml:space="preserve"> we turned to </w:t>
      </w:r>
      <w:r w:rsidR="00833939">
        <w:rPr>
          <w:rFonts w:ascii="Arial" w:hAnsi="Arial" w:cs="Arial"/>
        </w:rPr>
        <w:t>Nlgn</w:t>
      </w:r>
      <w:r w:rsidR="00C21857">
        <w:rPr>
          <w:rFonts w:ascii="Arial" w:hAnsi="Arial" w:cs="Arial"/>
        </w:rPr>
        <w:t>1</w:t>
      </w:r>
      <w:r w:rsidR="00DE0BDF">
        <w:rPr>
          <w:rFonts w:ascii="Arial" w:hAnsi="Arial" w:cs="Arial"/>
        </w:rPr>
        <w:t xml:space="preserve"> that </w:t>
      </w:r>
      <w:r w:rsidR="00C21857">
        <w:rPr>
          <w:rFonts w:ascii="Arial" w:hAnsi="Arial" w:cs="Arial"/>
        </w:rPr>
        <w:t>is known to function exclusively in excitatory synapses</w:t>
      </w:r>
      <w:r w:rsidR="00DE0BDF">
        <w:rPr>
          <w:rFonts w:ascii="Arial" w:hAnsi="Arial" w:cs="Arial"/>
        </w:rPr>
        <w:t xml:space="preserve"> </w:t>
      </w:r>
      <w:r w:rsidR="007E217E">
        <w:rPr>
          <w:rFonts w:ascii="Arial" w:hAnsi="Arial" w:cs="Arial"/>
        </w:rPr>
        <w:fldChar w:fldCharType="begin">
          <w:fldData xml:space="preserve">PEVuZE5vdGU+PENpdGU+PEF1dGhvcj5Tb25nPC9BdXRob3I+PFllYXI+MTk5OTwvWWVhcj48UmVj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</w:fldData>
        </w:fldChar>
      </w:r>
      <w:r w:rsidR="000D2B83">
        <w:rPr>
          <w:rFonts w:ascii="Arial" w:hAnsi="Arial" w:cs="Arial"/>
        </w:rPr>
        <w:instrText xml:space="preserve"> ADDIN EN.CITE </w:instrText>
      </w:r>
      <w:r w:rsidR="000D2B83">
        <w:rPr>
          <w:rFonts w:ascii="Arial" w:hAnsi="Arial" w:cs="Arial"/>
        </w:rPr>
        <w:fldChar w:fldCharType="begin">
          <w:fldData xml:space="preserve">PEVuZE5vdGU+PENpdGU+PEF1dGhvcj5Tb25nPC9BdXRob3I+PFllYXI+MTk5OTwvWWVhcj48UmVj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</w:fldData>
        </w:fldChar>
      </w:r>
      <w:r w:rsidR="000D2B83">
        <w:rPr>
          <w:rFonts w:ascii="Arial" w:hAnsi="Arial" w:cs="Arial"/>
        </w:rPr>
        <w:instrText xml:space="preserve"> ADDIN EN.CITE.DATA </w:instrText>
      </w:r>
      <w:r w:rsidR="000D2B83">
        <w:rPr>
          <w:rFonts w:ascii="Arial" w:hAnsi="Arial" w:cs="Arial"/>
        </w:rPr>
      </w:r>
      <w:r w:rsidR="000D2B83">
        <w:rPr>
          <w:rFonts w:ascii="Arial" w:hAnsi="Arial" w:cs="Arial"/>
        </w:rPr>
        <w:fldChar w:fldCharType="end"/>
      </w:r>
      <w:r w:rsidR="007E217E">
        <w:rPr>
          <w:rFonts w:ascii="Arial" w:hAnsi="Arial" w:cs="Arial"/>
        </w:rPr>
      </w:r>
      <w:r w:rsidR="007E217E">
        <w:rPr>
          <w:rFonts w:ascii="Arial" w:hAnsi="Arial" w:cs="Arial"/>
        </w:rPr>
        <w:fldChar w:fldCharType="separate"/>
      </w:r>
      <w:r w:rsidR="007E106F">
        <w:rPr>
          <w:rFonts w:ascii="Arial" w:hAnsi="Arial" w:cs="Arial"/>
          <w:noProof/>
        </w:rPr>
        <w:t>(Chanda</w:t>
      </w:r>
      <w:r w:rsidR="007E106F" w:rsidRPr="007E106F">
        <w:rPr>
          <w:rFonts w:ascii="Arial" w:hAnsi="Arial" w:cs="Arial"/>
          <w:i/>
          <w:noProof/>
        </w:rPr>
        <w:t xml:space="preserve"> et al.</w:t>
      </w:r>
      <w:r w:rsidR="007E106F">
        <w:rPr>
          <w:rFonts w:ascii="Arial" w:hAnsi="Arial" w:cs="Arial"/>
          <w:noProof/>
        </w:rPr>
        <w:t>, 2017; Chubykin</w:t>
      </w:r>
      <w:r w:rsidR="007E106F" w:rsidRPr="007E106F">
        <w:rPr>
          <w:rFonts w:ascii="Arial" w:hAnsi="Arial" w:cs="Arial"/>
          <w:i/>
          <w:noProof/>
        </w:rPr>
        <w:t xml:space="preserve"> et al.</w:t>
      </w:r>
      <w:r w:rsidR="007E106F">
        <w:rPr>
          <w:rFonts w:ascii="Arial" w:hAnsi="Arial" w:cs="Arial"/>
          <w:noProof/>
        </w:rPr>
        <w:t>, 2007; Gan &amp; Sudhof, 2020; Ko</w:t>
      </w:r>
      <w:r w:rsidR="007E106F" w:rsidRPr="007E106F">
        <w:rPr>
          <w:rFonts w:ascii="Arial" w:hAnsi="Arial" w:cs="Arial"/>
          <w:i/>
          <w:noProof/>
        </w:rPr>
        <w:t xml:space="preserve"> et al.</w:t>
      </w:r>
      <w:r w:rsidR="007E106F">
        <w:rPr>
          <w:rFonts w:ascii="Arial" w:hAnsi="Arial" w:cs="Arial"/>
          <w:noProof/>
        </w:rPr>
        <w:t>, 2009; Song</w:t>
      </w:r>
      <w:r w:rsidR="007E106F" w:rsidRPr="007E106F">
        <w:rPr>
          <w:rFonts w:ascii="Arial" w:hAnsi="Arial" w:cs="Arial"/>
          <w:i/>
          <w:noProof/>
        </w:rPr>
        <w:t xml:space="preserve"> et al.</w:t>
      </w:r>
      <w:r w:rsidR="007E106F">
        <w:rPr>
          <w:rFonts w:ascii="Arial" w:hAnsi="Arial" w:cs="Arial"/>
          <w:noProof/>
        </w:rPr>
        <w:t>, 1999)</w:t>
      </w:r>
      <w:r w:rsidR="007E217E">
        <w:rPr>
          <w:rFonts w:ascii="Arial" w:hAnsi="Arial" w:cs="Arial"/>
        </w:rPr>
        <w:fldChar w:fldCharType="end"/>
      </w:r>
      <w:r w:rsidR="007E106F">
        <w:rPr>
          <w:rFonts w:ascii="Arial" w:hAnsi="Arial" w:cs="Arial"/>
        </w:rPr>
        <w:t xml:space="preserve"> </w:t>
      </w:r>
      <w:r w:rsidR="00DE0BDF">
        <w:rPr>
          <w:rFonts w:ascii="Arial" w:hAnsi="Arial" w:cs="Arial"/>
        </w:rPr>
        <w:t xml:space="preserve">using </w:t>
      </w:r>
      <w:r w:rsidR="00C21857">
        <w:rPr>
          <w:rFonts w:ascii="Arial" w:hAnsi="Arial" w:cs="Arial"/>
        </w:rPr>
        <w:t xml:space="preserve">equivalent </w:t>
      </w:r>
      <w:r w:rsidRPr="005B054F">
        <w:rPr>
          <w:rFonts w:ascii="Arial" w:hAnsi="Arial" w:cs="Arial"/>
        </w:rPr>
        <w:t xml:space="preserve">experiments </w:t>
      </w:r>
      <w:r w:rsidR="00DE0BDF">
        <w:rPr>
          <w:rFonts w:ascii="Arial" w:hAnsi="Arial" w:cs="Arial"/>
        </w:rPr>
        <w:t>with</w:t>
      </w:r>
      <w:r w:rsidR="00DE0BDF" w:rsidRPr="005B054F">
        <w:rPr>
          <w:rFonts w:ascii="Arial" w:hAnsi="Arial" w:cs="Arial"/>
        </w:rPr>
        <w:t xml:space="preserve"> </w:t>
      </w:r>
      <w:r w:rsidR="00833939">
        <w:rPr>
          <w:rFonts w:ascii="Arial" w:hAnsi="Arial" w:cs="Arial"/>
        </w:rPr>
        <w:t>Nlgn</w:t>
      </w:r>
      <w:r w:rsidRPr="005B054F">
        <w:rPr>
          <w:rFonts w:ascii="Arial" w:hAnsi="Arial" w:cs="Arial"/>
        </w:rPr>
        <w:t xml:space="preserve">1234 </w:t>
      </w:r>
      <w:proofErr w:type="spellStart"/>
      <w:r w:rsidRPr="005B054F">
        <w:rPr>
          <w:rFonts w:ascii="Arial" w:hAnsi="Arial" w:cs="Arial"/>
        </w:rPr>
        <w:t>cKO</w:t>
      </w:r>
      <w:proofErr w:type="spellEnd"/>
      <w:r w:rsidRPr="005B054F">
        <w:rPr>
          <w:rFonts w:ascii="Arial" w:hAnsi="Arial" w:cs="Arial"/>
        </w:rPr>
        <w:t xml:space="preserve"> hippocampal neurons expressing Cre-EGFP. </w:t>
      </w:r>
      <w:r w:rsidR="00B124AA">
        <w:rPr>
          <w:rFonts w:ascii="Arial" w:hAnsi="Arial" w:cs="Arial"/>
        </w:rPr>
        <w:t>As expected, w</w:t>
      </w:r>
      <w:r w:rsidRPr="005B054F">
        <w:rPr>
          <w:rFonts w:ascii="Arial" w:hAnsi="Arial" w:cs="Arial"/>
        </w:rPr>
        <w:t xml:space="preserve">e </w:t>
      </w:r>
      <w:r w:rsidR="00B124AA" w:rsidRPr="005B054F">
        <w:rPr>
          <w:rFonts w:ascii="Arial" w:hAnsi="Arial" w:cs="Arial"/>
        </w:rPr>
        <w:t xml:space="preserve">observed a significant decrease in both AMPAR- and NMDAR-mediated excitatory synaptic responses </w:t>
      </w:r>
      <w:r w:rsidR="00B124AA">
        <w:rPr>
          <w:rFonts w:ascii="Arial" w:hAnsi="Arial" w:cs="Arial"/>
        </w:rPr>
        <w:t xml:space="preserve">when we </w:t>
      </w:r>
      <w:r w:rsidRPr="005B054F">
        <w:rPr>
          <w:rFonts w:ascii="Arial" w:hAnsi="Arial" w:cs="Arial"/>
        </w:rPr>
        <w:t xml:space="preserve">compared </w:t>
      </w:r>
      <w:r w:rsidR="00B124AA">
        <w:rPr>
          <w:rFonts w:ascii="Arial" w:hAnsi="Arial" w:cs="Arial"/>
        </w:rPr>
        <w:t xml:space="preserve">Cre-infected with </w:t>
      </w:r>
      <w:r w:rsidRPr="00D66F08">
        <w:sym w:font="Symbol" w:char="F044"/>
      </w:r>
      <w:r w:rsidRPr="00D66F08">
        <w:rPr>
          <w:rFonts w:ascii="Arial" w:eastAsia="DengXian" w:hAnsi="Arial" w:cs="Arial"/>
          <w:color w:val="000000" w:themeColor="text1"/>
        </w:rPr>
        <w:t>Cre</w:t>
      </w:r>
      <w:r w:rsidRPr="00D66F08">
        <w:rPr>
          <w:rFonts w:ascii="Arial" w:hAnsi="Arial" w:cs="Arial"/>
          <w:color w:val="000000" w:themeColor="text1"/>
        </w:rPr>
        <w:t>-</w:t>
      </w:r>
      <w:r w:rsidR="00B124AA">
        <w:rPr>
          <w:rFonts w:ascii="Arial" w:hAnsi="Arial" w:cs="Arial"/>
          <w:color w:val="000000" w:themeColor="text1"/>
        </w:rPr>
        <w:t>infected neurons</w:t>
      </w:r>
      <w:r w:rsidRPr="005B054F">
        <w:rPr>
          <w:rFonts w:ascii="Arial" w:hAnsi="Arial" w:cs="Arial"/>
        </w:rPr>
        <w:t xml:space="preserve"> </w:t>
      </w:r>
      <w:r w:rsidRPr="004F04F1">
        <w:rPr>
          <w:rFonts w:ascii="Arial" w:hAnsi="Arial" w:cs="Arial"/>
        </w:rPr>
        <w:t>(Fig</w:t>
      </w:r>
      <w:r w:rsidR="00676F25" w:rsidRPr="004F04F1">
        <w:rPr>
          <w:rFonts w:ascii="Arial" w:hAnsi="Arial" w:cs="Arial"/>
        </w:rPr>
        <w:t>.</w:t>
      </w:r>
      <w:r w:rsidRPr="004F04F1">
        <w:rPr>
          <w:rFonts w:ascii="Arial" w:hAnsi="Arial" w:cs="Arial"/>
        </w:rPr>
        <w:t xml:space="preserve"> 6B-D)</w:t>
      </w:r>
      <w:r w:rsidR="00492D52" w:rsidRPr="004F04F1">
        <w:rPr>
          <w:rFonts w:ascii="Arial" w:hAnsi="Arial" w:cs="Arial"/>
        </w:rPr>
        <w:t xml:space="preserve"> </w:t>
      </w:r>
      <w:r w:rsidR="00492D52" w:rsidRPr="00CD0B94">
        <w:rPr>
          <w:rFonts w:ascii="Arial" w:hAnsi="Arial" w:cs="Arial"/>
          <w:color w:val="000000" w:themeColor="text1"/>
        </w:rPr>
        <w:fldChar w:fldCharType="begin">
          <w:fldData xml:space="preserve">PEVuZE5vdGU+PENpdGU+PEF1dGhvcj5DaGFuZGE8L0F1dGhvcj48WWVhcj4yMDE3PC9ZZWFyPjxS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</w:fldData>
        </w:fldChar>
      </w:r>
      <w:r w:rsidR="00B75B43" w:rsidRPr="00CD0B94">
        <w:rPr>
          <w:rFonts w:ascii="Arial" w:hAnsi="Arial" w:cs="Arial"/>
          <w:color w:val="000000" w:themeColor="text1"/>
        </w:rPr>
        <w:instrText xml:space="preserve"> ADDIN EN.CITE </w:instrText>
      </w:r>
      <w:r w:rsidR="00B75B43" w:rsidRPr="00CD0B94">
        <w:rPr>
          <w:rFonts w:ascii="Arial" w:hAnsi="Arial" w:cs="Arial"/>
          <w:color w:val="000000" w:themeColor="text1"/>
        </w:rPr>
        <w:fldChar w:fldCharType="begin">
          <w:fldData xml:space="preserve">PEVuZE5vdGU+PENpdGU+PEF1dGhvcj5DaGFuZGE8L0F1dGhvcj48WWVhcj4yMDE3PC9ZZWFyPjxS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</w:fldData>
        </w:fldChar>
      </w:r>
      <w:r w:rsidR="00B75B43" w:rsidRPr="00CD0B94">
        <w:rPr>
          <w:rFonts w:ascii="Arial" w:hAnsi="Arial" w:cs="Arial"/>
          <w:color w:val="000000" w:themeColor="text1"/>
        </w:rPr>
        <w:instrText xml:space="preserve"> ADDIN EN.CITE.DATA </w:instrText>
      </w:r>
      <w:r w:rsidR="00B75B43" w:rsidRPr="00CD0B94">
        <w:rPr>
          <w:rFonts w:ascii="Arial" w:hAnsi="Arial" w:cs="Arial"/>
          <w:color w:val="000000" w:themeColor="text1"/>
        </w:rPr>
      </w:r>
      <w:r w:rsidR="00B75B43" w:rsidRPr="00CD0B94">
        <w:rPr>
          <w:rFonts w:ascii="Arial" w:hAnsi="Arial" w:cs="Arial"/>
          <w:color w:val="000000" w:themeColor="text1"/>
        </w:rPr>
        <w:fldChar w:fldCharType="end"/>
      </w:r>
      <w:r w:rsidR="00492D52" w:rsidRPr="00CD0B94">
        <w:rPr>
          <w:rFonts w:ascii="Arial" w:hAnsi="Arial" w:cs="Arial"/>
          <w:color w:val="000000" w:themeColor="text1"/>
        </w:rPr>
      </w:r>
      <w:r w:rsidR="00492D52" w:rsidRPr="00CD0B94">
        <w:rPr>
          <w:rFonts w:ascii="Arial" w:hAnsi="Arial" w:cs="Arial"/>
          <w:color w:val="000000" w:themeColor="text1"/>
        </w:rPr>
        <w:fldChar w:fldCharType="separate"/>
      </w:r>
      <w:r w:rsidR="007E106F" w:rsidRPr="00CD0B94">
        <w:rPr>
          <w:rFonts w:ascii="Arial" w:hAnsi="Arial" w:cs="Arial"/>
          <w:noProof/>
          <w:color w:val="000000" w:themeColor="text1"/>
        </w:rPr>
        <w:t>(Chanda</w:t>
      </w:r>
      <w:r w:rsidR="007E106F" w:rsidRPr="00CD0B94">
        <w:rPr>
          <w:rFonts w:ascii="Arial" w:hAnsi="Arial" w:cs="Arial"/>
          <w:i/>
          <w:noProof/>
          <w:color w:val="000000" w:themeColor="text1"/>
        </w:rPr>
        <w:t xml:space="preserve"> et al.</w:t>
      </w:r>
      <w:r w:rsidR="007E106F" w:rsidRPr="00CD0B94">
        <w:rPr>
          <w:rFonts w:ascii="Arial" w:hAnsi="Arial" w:cs="Arial"/>
          <w:noProof/>
          <w:color w:val="000000" w:themeColor="text1"/>
        </w:rPr>
        <w:t>, 2017; Gan &amp; Sudhof, 2020)</w:t>
      </w:r>
      <w:r w:rsidR="00492D52" w:rsidRPr="00CD0B94">
        <w:rPr>
          <w:rFonts w:ascii="Arial" w:hAnsi="Arial" w:cs="Arial"/>
          <w:color w:val="000000" w:themeColor="text1"/>
        </w:rPr>
        <w:fldChar w:fldCharType="end"/>
      </w:r>
      <w:r w:rsidRPr="00EC6E42">
        <w:rPr>
          <w:rFonts w:ascii="Arial" w:hAnsi="Arial" w:cs="Arial"/>
          <w:color w:val="000000" w:themeColor="text1"/>
        </w:rPr>
        <w:t xml:space="preserve">. </w:t>
      </w:r>
      <w:r w:rsidR="00B124AA">
        <w:rPr>
          <w:rFonts w:ascii="Arial" w:hAnsi="Arial" w:cs="Arial"/>
        </w:rPr>
        <w:t>The</w:t>
      </w:r>
      <w:r w:rsidR="0003613A" w:rsidRPr="0003613A">
        <w:rPr>
          <w:rFonts w:ascii="Arial" w:hAnsi="Arial" w:cs="Arial"/>
        </w:rPr>
        <w:t xml:space="preserve"> </w:t>
      </w:r>
      <w:r w:rsidR="00B124AA">
        <w:rPr>
          <w:rFonts w:ascii="Arial" w:hAnsi="Arial" w:cs="Arial"/>
        </w:rPr>
        <w:t>phenotype</w:t>
      </w:r>
      <w:r w:rsidR="0003613A" w:rsidRPr="0003613A">
        <w:rPr>
          <w:rFonts w:ascii="Arial" w:hAnsi="Arial" w:cs="Arial"/>
        </w:rPr>
        <w:t xml:space="preserve"> was more pronounced </w:t>
      </w:r>
      <w:r w:rsidR="00B124AA">
        <w:rPr>
          <w:rFonts w:ascii="Arial" w:hAnsi="Arial" w:cs="Arial"/>
        </w:rPr>
        <w:t>in</w:t>
      </w:r>
      <w:r w:rsidR="0003613A" w:rsidRPr="0003613A">
        <w:rPr>
          <w:rFonts w:ascii="Arial" w:hAnsi="Arial" w:cs="Arial"/>
        </w:rPr>
        <w:t xml:space="preserve"> NMDAR responses</w:t>
      </w:r>
      <w:r w:rsidR="00A32B48">
        <w:rPr>
          <w:rFonts w:ascii="Arial" w:hAnsi="Arial" w:cs="Arial"/>
        </w:rPr>
        <w:t xml:space="preserve"> </w:t>
      </w:r>
      <w:r w:rsidR="00A32B48" w:rsidRPr="00CA4DE5">
        <w:rPr>
          <w:rFonts w:ascii="Arial" w:hAnsi="Arial" w:cs="Arial"/>
          <w:color w:val="000000" w:themeColor="text1"/>
        </w:rPr>
        <w:t>(~63% decrease)</w:t>
      </w:r>
      <w:r w:rsidR="0003613A" w:rsidRPr="00CA4DE5">
        <w:rPr>
          <w:rFonts w:ascii="Arial" w:hAnsi="Arial" w:cs="Arial"/>
          <w:color w:val="000000" w:themeColor="text1"/>
        </w:rPr>
        <w:t xml:space="preserve"> compared to AMPAR responses</w:t>
      </w:r>
      <w:r w:rsidR="00A32B48" w:rsidRPr="00CA4DE5">
        <w:rPr>
          <w:rFonts w:ascii="Arial" w:hAnsi="Arial" w:cs="Arial"/>
          <w:color w:val="000000" w:themeColor="text1"/>
        </w:rPr>
        <w:t xml:space="preserve"> (~39% decrease)</w:t>
      </w:r>
      <w:r w:rsidR="0003613A" w:rsidRPr="00A32B48">
        <w:rPr>
          <w:rFonts w:ascii="Arial" w:hAnsi="Arial" w:cs="Arial"/>
          <w:color w:val="FF0000"/>
        </w:rPr>
        <w:t xml:space="preserve"> </w:t>
      </w:r>
      <w:r w:rsidR="0003613A" w:rsidRPr="004F04F1">
        <w:rPr>
          <w:rFonts w:ascii="Arial" w:hAnsi="Arial" w:cs="Arial"/>
        </w:rPr>
        <w:t>(Fig</w:t>
      </w:r>
      <w:r w:rsidR="00676F25" w:rsidRPr="004F04F1">
        <w:rPr>
          <w:rFonts w:ascii="Arial" w:hAnsi="Arial" w:cs="Arial"/>
        </w:rPr>
        <w:t>.</w:t>
      </w:r>
      <w:r w:rsidR="0003613A" w:rsidRPr="004F04F1">
        <w:rPr>
          <w:rFonts w:ascii="Arial" w:hAnsi="Arial" w:cs="Arial"/>
        </w:rPr>
        <w:t xml:space="preserve"> 6B and C)</w:t>
      </w:r>
      <w:r w:rsidR="0003613A" w:rsidRPr="0003613A">
        <w:rPr>
          <w:rFonts w:ascii="Arial" w:hAnsi="Arial" w:cs="Arial"/>
        </w:rPr>
        <w:t>, which is consistent with previous findings</w:t>
      </w:r>
      <w:r w:rsidR="0003613A">
        <w:rPr>
          <w:rFonts w:ascii="Arial" w:hAnsi="Arial" w:cs="Arial"/>
        </w:rPr>
        <w:t xml:space="preserve"> </w:t>
      </w:r>
      <w:r>
        <w:rPr>
          <w:rFonts w:ascii="Arial" w:hAnsi="Arial" w:cs="Arial"/>
        </w:rPr>
        <w:fldChar w:fldCharType="begin">
          <w:fldData xml:space="preserve">PEVuZE5vdGU+PENpdGU+PEF1dGhvcj5DaGFuZGE8L0F1dGhvcj48WWVhcj4yMDE3PC9ZZWFyPjxS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==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PEVuZE5vdGU+PENpdGU+PEF1dGhvcj5DaGFuZGE8L0F1dGhvcj48WWVhcj4yMDE3PC9ZZWFyPjxS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==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Pr>
          <w:rFonts w:ascii="Arial" w:hAnsi="Arial" w:cs="Arial"/>
        </w:rPr>
      </w:r>
      <w:r>
        <w:rPr>
          <w:rFonts w:ascii="Arial" w:hAnsi="Arial" w:cs="Arial"/>
        </w:rPr>
        <w:fldChar w:fldCharType="separate"/>
      </w:r>
      <w:r w:rsidR="008F570E">
        <w:rPr>
          <w:rFonts w:ascii="Arial" w:hAnsi="Arial" w:cs="Arial"/>
          <w:noProof/>
        </w:rPr>
        <w:t>(Chanda</w:t>
      </w:r>
      <w:r w:rsidR="008F570E" w:rsidRPr="008F570E">
        <w:rPr>
          <w:rFonts w:ascii="Arial" w:hAnsi="Arial" w:cs="Arial"/>
          <w:i/>
          <w:noProof/>
        </w:rPr>
        <w:t xml:space="preserve"> et al.</w:t>
      </w:r>
      <w:r w:rsidR="008F570E">
        <w:rPr>
          <w:rFonts w:ascii="Arial" w:hAnsi="Arial" w:cs="Arial"/>
          <w:noProof/>
        </w:rPr>
        <w:t>, 2017; Gan &amp; Sudhof, 2020)</w:t>
      </w:r>
      <w:r>
        <w:rPr>
          <w:rFonts w:ascii="Arial" w:hAnsi="Arial" w:cs="Arial"/>
        </w:rPr>
        <w:fldChar w:fldCharType="end"/>
      </w:r>
      <w:r w:rsidRPr="005B054F">
        <w:rPr>
          <w:rFonts w:ascii="Arial" w:hAnsi="Arial" w:cs="Arial"/>
        </w:rPr>
        <w:t>.</w:t>
      </w:r>
      <w:r w:rsidR="00697C4F">
        <w:rPr>
          <w:rFonts w:ascii="Arial" w:hAnsi="Arial" w:cs="Arial"/>
        </w:rPr>
        <w:t xml:space="preserve"> </w:t>
      </w:r>
    </w:p>
    <w:p w14:paraId="47D18DA1" w14:textId="77777777" w:rsidR="00B124AA" w:rsidRDefault="00B124AA" w:rsidP="00EC6E42">
      <w:pPr>
        <w:spacing w:after="120" w:line="276" w:lineRule="auto"/>
        <w:jc w:val="both"/>
        <w:rPr>
          <w:rFonts w:ascii="Arial" w:hAnsi="Arial" w:cs="Arial"/>
        </w:rPr>
      </w:pPr>
    </w:p>
    <w:p w14:paraId="2EEB6ED6" w14:textId="67E4805A" w:rsidR="00116AAB" w:rsidRDefault="0003613A" w:rsidP="00EC6E42">
      <w:pPr>
        <w:spacing w:after="120" w:line="276" w:lineRule="auto"/>
        <w:jc w:val="both"/>
        <w:rPr>
          <w:rFonts w:ascii="Arial" w:hAnsi="Arial" w:cs="Arial"/>
        </w:rPr>
      </w:pPr>
      <w:r w:rsidRPr="0003613A">
        <w:rPr>
          <w:rFonts w:ascii="Arial" w:hAnsi="Arial" w:cs="Arial"/>
        </w:rPr>
        <w:t>To investigate</w:t>
      </w:r>
      <w:r w:rsidR="00B124AA">
        <w:rPr>
          <w:rFonts w:ascii="Arial" w:hAnsi="Arial" w:cs="Arial"/>
        </w:rPr>
        <w:t xml:space="preserve"> </w:t>
      </w:r>
      <w:r w:rsidR="00833939">
        <w:rPr>
          <w:rFonts w:ascii="Arial" w:hAnsi="Arial" w:cs="Arial"/>
        </w:rPr>
        <w:t>Nlgn</w:t>
      </w:r>
      <w:r w:rsidR="00B124AA">
        <w:rPr>
          <w:rFonts w:ascii="Arial" w:hAnsi="Arial" w:cs="Arial"/>
        </w:rPr>
        <w:t>1 function</w:t>
      </w:r>
      <w:r w:rsidRPr="0003613A">
        <w:rPr>
          <w:rFonts w:ascii="Arial" w:hAnsi="Arial" w:cs="Arial"/>
        </w:rPr>
        <w:t xml:space="preserve">, we </w:t>
      </w:r>
      <w:r w:rsidR="00B124AA">
        <w:rPr>
          <w:rFonts w:ascii="Arial" w:hAnsi="Arial" w:cs="Arial"/>
        </w:rPr>
        <w:t xml:space="preserve">performed rescue expression experiment with various </w:t>
      </w:r>
      <w:r w:rsidR="00833939">
        <w:rPr>
          <w:rFonts w:ascii="Arial" w:hAnsi="Arial" w:cs="Arial"/>
        </w:rPr>
        <w:t>Nlgn</w:t>
      </w:r>
      <w:r w:rsidR="00B124AA">
        <w:rPr>
          <w:rFonts w:ascii="Arial" w:hAnsi="Arial" w:cs="Arial"/>
        </w:rPr>
        <w:t xml:space="preserve">1 variants </w:t>
      </w:r>
      <w:r w:rsidR="00B124AA" w:rsidRPr="004543CD">
        <w:rPr>
          <w:rFonts w:ascii="Arial" w:hAnsi="Arial" w:cs="Arial"/>
        </w:rPr>
        <w:t>(</w:t>
      </w:r>
      <w:r w:rsidR="00B124AA" w:rsidRPr="004F04F1">
        <w:rPr>
          <w:rFonts w:ascii="Arial" w:hAnsi="Arial" w:cs="Arial"/>
        </w:rPr>
        <w:t>Fig</w:t>
      </w:r>
      <w:r w:rsidR="00676F25" w:rsidRPr="004F04F1">
        <w:rPr>
          <w:rFonts w:ascii="Arial" w:hAnsi="Arial" w:cs="Arial"/>
        </w:rPr>
        <w:t>.</w:t>
      </w:r>
      <w:r w:rsidR="00B124AA" w:rsidRPr="004F04F1">
        <w:rPr>
          <w:rFonts w:ascii="Arial" w:hAnsi="Arial" w:cs="Arial"/>
        </w:rPr>
        <w:t xml:space="preserve"> 6A</w:t>
      </w:r>
      <w:r w:rsidR="00B124AA">
        <w:rPr>
          <w:rFonts w:ascii="Arial" w:hAnsi="Arial" w:cs="Arial"/>
        </w:rPr>
        <w:t xml:space="preserve">). As expected, </w:t>
      </w:r>
      <w:r w:rsidRPr="0003613A">
        <w:rPr>
          <w:rFonts w:ascii="Arial" w:hAnsi="Arial" w:cs="Arial"/>
        </w:rPr>
        <w:t>the</w:t>
      </w:r>
      <w:r w:rsidR="00B124AA">
        <w:rPr>
          <w:rFonts w:ascii="Arial" w:hAnsi="Arial" w:cs="Arial"/>
        </w:rPr>
        <w:t xml:space="preserve"> excitatory synaptic phenotype</w:t>
      </w:r>
      <w:r w:rsidRPr="0003613A">
        <w:rPr>
          <w:rFonts w:ascii="Arial" w:hAnsi="Arial" w:cs="Arial"/>
        </w:rPr>
        <w:t xml:space="preserve"> could be fully restored by </w:t>
      </w:r>
      <w:r w:rsidR="00B124AA">
        <w:rPr>
          <w:rFonts w:ascii="Arial" w:hAnsi="Arial" w:cs="Arial"/>
        </w:rPr>
        <w:t>full</w:t>
      </w:r>
      <w:r w:rsidR="00DE0BDF">
        <w:rPr>
          <w:rFonts w:ascii="Arial" w:hAnsi="Arial" w:cs="Arial"/>
        </w:rPr>
        <w:t>-</w:t>
      </w:r>
      <w:r w:rsidR="00B124AA">
        <w:rPr>
          <w:rFonts w:ascii="Arial" w:hAnsi="Arial" w:cs="Arial"/>
        </w:rPr>
        <w:t xml:space="preserve">length </w:t>
      </w:r>
      <w:r w:rsidR="00833939">
        <w:rPr>
          <w:rFonts w:ascii="Arial" w:hAnsi="Arial" w:cs="Arial"/>
        </w:rPr>
        <w:t>Nlgn</w:t>
      </w:r>
      <w:r w:rsidR="00B124AA">
        <w:rPr>
          <w:rFonts w:ascii="Arial" w:hAnsi="Arial" w:cs="Arial"/>
        </w:rPr>
        <w:t xml:space="preserve">1 expression </w:t>
      </w:r>
      <w:r w:rsidR="00B124AA" w:rsidRPr="004543CD">
        <w:rPr>
          <w:rFonts w:ascii="Arial" w:hAnsi="Arial" w:cs="Arial"/>
        </w:rPr>
        <w:t>(</w:t>
      </w:r>
      <w:r w:rsidR="00B124AA" w:rsidRPr="004F04F1">
        <w:rPr>
          <w:rFonts w:ascii="Arial" w:hAnsi="Arial" w:cs="Arial"/>
        </w:rPr>
        <w:t>Fig</w:t>
      </w:r>
      <w:r w:rsidR="00676F25" w:rsidRPr="004F04F1">
        <w:rPr>
          <w:rFonts w:ascii="Arial" w:hAnsi="Arial" w:cs="Arial"/>
        </w:rPr>
        <w:t>.</w:t>
      </w:r>
      <w:r w:rsidR="00B124AA" w:rsidRPr="004F04F1">
        <w:rPr>
          <w:rFonts w:ascii="Arial" w:hAnsi="Arial" w:cs="Arial"/>
        </w:rPr>
        <w:t xml:space="preserve"> 6B-D</w:t>
      </w:r>
      <w:r w:rsidR="00B124AA">
        <w:rPr>
          <w:rFonts w:ascii="Arial" w:hAnsi="Arial" w:cs="Arial"/>
        </w:rPr>
        <w:t xml:space="preserve">). However, in contrast to what we had observed for </w:t>
      </w:r>
      <w:r w:rsidR="00833939">
        <w:rPr>
          <w:rFonts w:ascii="Arial" w:hAnsi="Arial" w:cs="Arial"/>
        </w:rPr>
        <w:t>Nlgn</w:t>
      </w:r>
      <w:r w:rsidR="00B124AA">
        <w:rPr>
          <w:rFonts w:ascii="Arial" w:hAnsi="Arial" w:cs="Arial"/>
        </w:rPr>
        <w:t xml:space="preserve">2, the </w:t>
      </w:r>
      <w:r w:rsidR="00833939">
        <w:rPr>
          <w:rFonts w:ascii="Arial" w:hAnsi="Arial" w:cs="Arial"/>
        </w:rPr>
        <w:t>Nlgn</w:t>
      </w:r>
      <w:r w:rsidRPr="0003613A">
        <w:rPr>
          <w:rFonts w:ascii="Arial" w:hAnsi="Arial" w:cs="Arial"/>
        </w:rPr>
        <w:t>1-GPI</w:t>
      </w:r>
      <w:r w:rsidR="00B124AA">
        <w:rPr>
          <w:rFonts w:ascii="Arial" w:hAnsi="Arial" w:cs="Arial"/>
        </w:rPr>
        <w:t xml:space="preserve"> construct (</w:t>
      </w:r>
      <w:r w:rsidR="00833939">
        <w:rPr>
          <w:rFonts w:ascii="Arial" w:hAnsi="Arial" w:cs="Arial"/>
        </w:rPr>
        <w:t>Nlgn</w:t>
      </w:r>
      <w:r w:rsidRPr="0003613A">
        <w:rPr>
          <w:rFonts w:ascii="Arial" w:hAnsi="Arial" w:cs="Arial"/>
        </w:rPr>
        <w:t>1 with</w:t>
      </w:r>
      <w:r w:rsidR="00B124AA">
        <w:rPr>
          <w:rFonts w:ascii="Arial" w:hAnsi="Arial" w:cs="Arial"/>
        </w:rPr>
        <w:t>out an intracellular domain</w:t>
      </w:r>
      <w:r w:rsidRPr="0003613A">
        <w:rPr>
          <w:rFonts w:ascii="Arial" w:hAnsi="Arial" w:cs="Arial"/>
        </w:rPr>
        <w:t>)</w:t>
      </w:r>
      <w:r w:rsidR="00B124AA">
        <w:rPr>
          <w:rFonts w:ascii="Arial" w:hAnsi="Arial" w:cs="Arial"/>
        </w:rPr>
        <w:t xml:space="preserve"> also rescue</w:t>
      </w:r>
      <w:r w:rsidR="00DE0BDF">
        <w:rPr>
          <w:rFonts w:ascii="Arial" w:hAnsi="Arial" w:cs="Arial"/>
        </w:rPr>
        <w:t>d</w:t>
      </w:r>
      <w:r w:rsidR="00B124AA">
        <w:rPr>
          <w:rFonts w:ascii="Arial" w:hAnsi="Arial" w:cs="Arial"/>
        </w:rPr>
        <w:t xml:space="preserve"> the </w:t>
      </w:r>
      <w:r w:rsidR="00DE0BDF">
        <w:rPr>
          <w:rFonts w:ascii="Arial" w:hAnsi="Arial" w:cs="Arial"/>
        </w:rPr>
        <w:t xml:space="preserve">excitatory synapse </w:t>
      </w:r>
      <w:r w:rsidR="00B124AA">
        <w:rPr>
          <w:rFonts w:ascii="Arial" w:hAnsi="Arial" w:cs="Arial"/>
        </w:rPr>
        <w:t>phenotype</w:t>
      </w:r>
      <w:r w:rsidRPr="0003613A">
        <w:rPr>
          <w:rFonts w:ascii="Arial" w:hAnsi="Arial" w:cs="Arial"/>
        </w:rPr>
        <w:t>.</w:t>
      </w:r>
      <w:r w:rsidR="00B124AA">
        <w:rPr>
          <w:rFonts w:ascii="Arial" w:hAnsi="Arial" w:cs="Arial"/>
        </w:rPr>
        <w:t xml:space="preserve"> Consistent with a lack of importance of the intracellular </w:t>
      </w:r>
      <w:r w:rsidR="00833939">
        <w:rPr>
          <w:rFonts w:ascii="Arial" w:hAnsi="Arial" w:cs="Arial"/>
        </w:rPr>
        <w:t>Nlgn</w:t>
      </w:r>
      <w:r w:rsidR="00B124AA">
        <w:rPr>
          <w:rFonts w:ascii="Arial" w:hAnsi="Arial" w:cs="Arial"/>
        </w:rPr>
        <w:t xml:space="preserve">1 domain, a </w:t>
      </w:r>
      <w:r w:rsidR="00833939">
        <w:rPr>
          <w:rFonts w:ascii="Arial" w:hAnsi="Arial" w:cs="Arial"/>
        </w:rPr>
        <w:t>Nlgn</w:t>
      </w:r>
      <w:r w:rsidRPr="0003613A">
        <w:rPr>
          <w:rFonts w:ascii="Arial" w:hAnsi="Arial" w:cs="Arial"/>
        </w:rPr>
        <w:t>2-</w:t>
      </w:r>
      <w:r w:rsidR="00833939">
        <w:rPr>
          <w:rFonts w:ascii="Arial" w:hAnsi="Arial" w:cs="Arial"/>
        </w:rPr>
        <w:t>Nlgn</w:t>
      </w:r>
      <w:r w:rsidRPr="0003613A">
        <w:rPr>
          <w:rFonts w:ascii="Arial" w:hAnsi="Arial" w:cs="Arial"/>
        </w:rPr>
        <w:t xml:space="preserve">1 </w:t>
      </w:r>
      <w:r w:rsidR="00B124AA">
        <w:rPr>
          <w:rFonts w:ascii="Arial" w:hAnsi="Arial" w:cs="Arial"/>
        </w:rPr>
        <w:t xml:space="preserve">construct </w:t>
      </w:r>
      <w:r w:rsidRPr="0003613A">
        <w:rPr>
          <w:rFonts w:ascii="Arial" w:hAnsi="Arial" w:cs="Arial"/>
        </w:rPr>
        <w:t xml:space="preserve">was unable to rescue </w:t>
      </w:r>
      <w:r w:rsidR="00B124AA">
        <w:rPr>
          <w:rFonts w:ascii="Arial" w:hAnsi="Arial" w:cs="Arial"/>
        </w:rPr>
        <w:t xml:space="preserve">the </w:t>
      </w:r>
      <w:r w:rsidR="00116AAB">
        <w:rPr>
          <w:rFonts w:ascii="Arial" w:hAnsi="Arial" w:cs="Arial"/>
        </w:rPr>
        <w:t xml:space="preserve">glutamatergic synaptic phenotype </w:t>
      </w:r>
      <w:r w:rsidRPr="004F04F1">
        <w:rPr>
          <w:rFonts w:ascii="Arial" w:hAnsi="Arial" w:cs="Arial"/>
        </w:rPr>
        <w:t>(Fig</w:t>
      </w:r>
      <w:r w:rsidR="00676F25" w:rsidRPr="004F04F1">
        <w:rPr>
          <w:rFonts w:ascii="Arial" w:hAnsi="Arial" w:cs="Arial"/>
        </w:rPr>
        <w:t>.</w:t>
      </w:r>
      <w:r w:rsidRPr="004F04F1">
        <w:rPr>
          <w:rFonts w:ascii="Arial" w:hAnsi="Arial" w:cs="Arial"/>
        </w:rPr>
        <w:t xml:space="preserve"> 6B-D). </w:t>
      </w:r>
      <w:r w:rsidR="00116AAB">
        <w:rPr>
          <w:rFonts w:ascii="Arial" w:hAnsi="Arial" w:cs="Arial"/>
          <w:color w:val="000000" w:themeColor="text1"/>
        </w:rPr>
        <w:t>Importantly</w:t>
      </w:r>
      <w:r w:rsidR="004B3701" w:rsidRPr="004B3701">
        <w:rPr>
          <w:rFonts w:ascii="Arial" w:hAnsi="Arial" w:cs="Arial"/>
          <w:color w:val="000000" w:themeColor="text1"/>
        </w:rPr>
        <w:t xml:space="preserve">, we </w:t>
      </w:r>
      <w:r w:rsidR="00116AAB">
        <w:rPr>
          <w:rFonts w:ascii="Arial" w:hAnsi="Arial" w:cs="Arial"/>
          <w:color w:val="000000" w:themeColor="text1"/>
        </w:rPr>
        <w:t>confirmed</w:t>
      </w:r>
      <w:r w:rsidR="004B3701" w:rsidRPr="004B3701">
        <w:rPr>
          <w:rFonts w:ascii="Arial" w:hAnsi="Arial" w:cs="Arial"/>
          <w:color w:val="000000" w:themeColor="text1"/>
        </w:rPr>
        <w:t xml:space="preserve"> the surface expression </w:t>
      </w:r>
      <w:r w:rsidR="00833939">
        <w:rPr>
          <w:rFonts w:ascii="Arial" w:hAnsi="Arial" w:cs="Arial"/>
          <w:color w:val="000000" w:themeColor="text1"/>
        </w:rPr>
        <w:t>Nlgn</w:t>
      </w:r>
      <w:r w:rsidR="004B3701" w:rsidRPr="004B3701">
        <w:rPr>
          <w:rFonts w:ascii="Arial" w:hAnsi="Arial" w:cs="Arial"/>
          <w:color w:val="000000" w:themeColor="text1"/>
        </w:rPr>
        <w:t xml:space="preserve">1-GPI and </w:t>
      </w:r>
      <w:r w:rsidR="00833939">
        <w:rPr>
          <w:rFonts w:ascii="Arial" w:hAnsi="Arial" w:cs="Arial"/>
          <w:color w:val="000000" w:themeColor="text1"/>
        </w:rPr>
        <w:t>Nlgn</w:t>
      </w:r>
      <w:r w:rsidR="004B3701" w:rsidRPr="004B3701">
        <w:rPr>
          <w:rFonts w:ascii="Arial" w:hAnsi="Arial" w:cs="Arial"/>
          <w:color w:val="000000" w:themeColor="text1"/>
        </w:rPr>
        <w:t>2-</w:t>
      </w:r>
      <w:r w:rsidR="00833939">
        <w:rPr>
          <w:rFonts w:ascii="Arial" w:hAnsi="Arial" w:cs="Arial"/>
          <w:color w:val="000000" w:themeColor="text1"/>
        </w:rPr>
        <w:t>Nlgn</w:t>
      </w:r>
      <w:r w:rsidR="004B3701" w:rsidRPr="004B3701">
        <w:rPr>
          <w:rFonts w:ascii="Arial" w:hAnsi="Arial" w:cs="Arial"/>
          <w:color w:val="000000" w:themeColor="text1"/>
        </w:rPr>
        <w:t>1</w:t>
      </w:r>
      <w:r w:rsidR="00116AAB">
        <w:rPr>
          <w:rFonts w:ascii="Arial" w:hAnsi="Arial" w:cs="Arial"/>
          <w:color w:val="000000" w:themeColor="text1"/>
        </w:rPr>
        <w:t>. C</w:t>
      </w:r>
      <w:r w:rsidR="00116AAB" w:rsidRPr="004B3701">
        <w:rPr>
          <w:rFonts w:ascii="Arial" w:hAnsi="Arial" w:cs="Arial"/>
          <w:color w:val="000000" w:themeColor="text1"/>
        </w:rPr>
        <w:t xml:space="preserve">o-localization of </w:t>
      </w:r>
      <w:r w:rsidR="00116AAB">
        <w:rPr>
          <w:rFonts w:ascii="Arial" w:hAnsi="Arial" w:cs="Arial"/>
          <w:color w:val="000000" w:themeColor="text1"/>
        </w:rPr>
        <w:t xml:space="preserve">the constructs </w:t>
      </w:r>
      <w:r w:rsidR="004B3701" w:rsidRPr="004B3701">
        <w:rPr>
          <w:rFonts w:ascii="Arial" w:hAnsi="Arial" w:cs="Arial"/>
          <w:color w:val="000000" w:themeColor="text1"/>
        </w:rPr>
        <w:t>with Homer1</w:t>
      </w:r>
      <w:r w:rsidR="00116AAB">
        <w:rPr>
          <w:rFonts w:ascii="Arial" w:hAnsi="Arial" w:cs="Arial"/>
          <w:color w:val="000000" w:themeColor="text1"/>
        </w:rPr>
        <w:t xml:space="preserve"> revealed </w:t>
      </w:r>
      <w:r w:rsidR="004B3701" w:rsidRPr="004B3701">
        <w:rPr>
          <w:rFonts w:ascii="Arial" w:hAnsi="Arial" w:cs="Arial"/>
          <w:color w:val="000000" w:themeColor="text1"/>
        </w:rPr>
        <w:t xml:space="preserve">that </w:t>
      </w:r>
      <w:bookmarkStart w:id="0" w:name="OLE_LINK1"/>
      <w:bookmarkStart w:id="1" w:name="OLE_LINK2"/>
      <w:r w:rsidR="00116AAB">
        <w:rPr>
          <w:rFonts w:ascii="Arial" w:hAnsi="Arial" w:cs="Arial"/>
          <w:color w:val="000000" w:themeColor="text1"/>
        </w:rPr>
        <w:t xml:space="preserve">a larger fraction </w:t>
      </w:r>
      <w:bookmarkEnd w:id="0"/>
      <w:bookmarkEnd w:id="1"/>
      <w:r w:rsidR="004B3701" w:rsidRPr="004B3701">
        <w:rPr>
          <w:rFonts w:ascii="Arial" w:hAnsi="Arial" w:cs="Arial"/>
          <w:color w:val="000000" w:themeColor="text1"/>
        </w:rPr>
        <w:t xml:space="preserve">of </w:t>
      </w:r>
      <w:r w:rsidR="00833939">
        <w:rPr>
          <w:rFonts w:ascii="Arial" w:hAnsi="Arial" w:cs="Arial"/>
          <w:color w:val="000000" w:themeColor="text1"/>
        </w:rPr>
        <w:t>Nlgn</w:t>
      </w:r>
      <w:r w:rsidR="004B3701" w:rsidRPr="004B3701">
        <w:rPr>
          <w:rFonts w:ascii="Arial" w:hAnsi="Arial" w:cs="Arial"/>
          <w:color w:val="000000" w:themeColor="text1"/>
        </w:rPr>
        <w:t xml:space="preserve">1-GPI, </w:t>
      </w:r>
      <w:r w:rsidR="00116AAB">
        <w:rPr>
          <w:rFonts w:ascii="Arial" w:hAnsi="Arial" w:cs="Arial"/>
          <w:color w:val="000000" w:themeColor="text1"/>
        </w:rPr>
        <w:t>and a smaller fraction</w:t>
      </w:r>
      <w:r w:rsidR="004B3701" w:rsidRPr="004B3701">
        <w:rPr>
          <w:rFonts w:ascii="Arial" w:hAnsi="Arial" w:cs="Arial"/>
          <w:color w:val="FF0000"/>
        </w:rPr>
        <w:t xml:space="preserve"> </w:t>
      </w:r>
      <w:r w:rsidR="004B3701" w:rsidRPr="004B3701">
        <w:rPr>
          <w:rFonts w:ascii="Arial" w:hAnsi="Arial" w:cs="Arial"/>
          <w:color w:val="000000" w:themeColor="text1"/>
        </w:rPr>
        <w:t xml:space="preserve">of </w:t>
      </w:r>
      <w:r w:rsidR="00833939">
        <w:rPr>
          <w:rFonts w:ascii="Arial" w:hAnsi="Arial" w:cs="Arial"/>
          <w:color w:val="000000" w:themeColor="text1"/>
        </w:rPr>
        <w:t>Nlgn</w:t>
      </w:r>
      <w:r w:rsidR="004B3701" w:rsidRPr="004B3701">
        <w:rPr>
          <w:rFonts w:ascii="Arial" w:hAnsi="Arial" w:cs="Arial"/>
          <w:color w:val="000000" w:themeColor="text1"/>
        </w:rPr>
        <w:t>2-</w:t>
      </w:r>
      <w:r w:rsidR="00833939">
        <w:rPr>
          <w:rFonts w:ascii="Arial" w:hAnsi="Arial" w:cs="Arial"/>
          <w:color w:val="000000" w:themeColor="text1"/>
        </w:rPr>
        <w:t>Nlgn</w:t>
      </w:r>
      <w:r w:rsidR="004B3701" w:rsidRPr="004B3701">
        <w:rPr>
          <w:rFonts w:ascii="Arial" w:hAnsi="Arial" w:cs="Arial"/>
          <w:color w:val="000000" w:themeColor="text1"/>
        </w:rPr>
        <w:t xml:space="preserve">1 </w:t>
      </w:r>
      <w:r w:rsidR="00116AAB">
        <w:rPr>
          <w:rFonts w:ascii="Arial" w:hAnsi="Arial" w:cs="Arial"/>
          <w:color w:val="000000" w:themeColor="text1"/>
        </w:rPr>
        <w:t>were</w:t>
      </w:r>
      <w:r w:rsidR="004B3701" w:rsidRPr="004B3701">
        <w:rPr>
          <w:rFonts w:ascii="Arial" w:hAnsi="Arial" w:cs="Arial"/>
          <w:color w:val="000000" w:themeColor="text1"/>
        </w:rPr>
        <w:t xml:space="preserve"> co-localiz</w:t>
      </w:r>
      <w:r w:rsidR="00116AAB">
        <w:rPr>
          <w:rFonts w:ascii="Arial" w:hAnsi="Arial" w:cs="Arial"/>
          <w:color w:val="000000" w:themeColor="text1"/>
        </w:rPr>
        <w:t>ed</w:t>
      </w:r>
      <w:r w:rsidR="004B3701" w:rsidRPr="004B3701">
        <w:rPr>
          <w:rFonts w:ascii="Arial" w:hAnsi="Arial" w:cs="Arial"/>
          <w:color w:val="000000" w:themeColor="text1"/>
        </w:rPr>
        <w:t xml:space="preserve"> with Homer1 </w:t>
      </w:r>
      <w:r w:rsidR="004B3701" w:rsidRPr="00474A8D">
        <w:rPr>
          <w:rFonts w:ascii="Arial" w:hAnsi="Arial" w:cs="Arial"/>
          <w:color w:val="000000" w:themeColor="text1"/>
        </w:rPr>
        <w:t>(Fig</w:t>
      </w:r>
      <w:r w:rsidR="00676F25" w:rsidRPr="00474A8D">
        <w:rPr>
          <w:rFonts w:ascii="Arial" w:hAnsi="Arial" w:cs="Arial"/>
          <w:color w:val="000000" w:themeColor="text1"/>
        </w:rPr>
        <w:t>.</w:t>
      </w:r>
      <w:r w:rsidR="004B3701" w:rsidRPr="00474A8D">
        <w:rPr>
          <w:rFonts w:ascii="Arial" w:hAnsi="Arial" w:cs="Arial"/>
          <w:color w:val="000000" w:themeColor="text1"/>
        </w:rPr>
        <w:t xml:space="preserve"> EV</w:t>
      </w:r>
      <w:r w:rsidR="00330312" w:rsidRPr="00474A8D">
        <w:rPr>
          <w:rFonts w:ascii="Arial" w:hAnsi="Arial" w:cs="Arial"/>
          <w:color w:val="000000" w:themeColor="text1"/>
        </w:rPr>
        <w:t>4A and B</w:t>
      </w:r>
      <w:r w:rsidR="004B3701" w:rsidRPr="00474A8D">
        <w:rPr>
          <w:rFonts w:ascii="Arial" w:hAnsi="Arial" w:cs="Arial"/>
          <w:color w:val="000000" w:themeColor="text1"/>
        </w:rPr>
        <w:t>)</w:t>
      </w:r>
      <w:r w:rsidR="00330312" w:rsidRPr="00474A8D">
        <w:rPr>
          <w:rFonts w:ascii="Arial" w:hAnsi="Arial" w:cs="Arial"/>
          <w:color w:val="000000" w:themeColor="text1"/>
        </w:rPr>
        <w:t>, and expression levels no significant change (Fig. EV4C)</w:t>
      </w:r>
      <w:r w:rsidR="004B3701" w:rsidRPr="00474A8D">
        <w:rPr>
          <w:rFonts w:ascii="Arial" w:hAnsi="Arial" w:cs="Arial"/>
          <w:color w:val="000000" w:themeColor="text1"/>
        </w:rPr>
        <w:t>.</w:t>
      </w:r>
      <w:r w:rsidR="00914E8F" w:rsidRPr="00244E7A">
        <w:rPr>
          <w:rFonts w:ascii="Arial" w:hAnsi="Arial" w:cs="Arial"/>
          <w:color w:val="4472C4" w:themeColor="accent1"/>
        </w:rPr>
        <w:t xml:space="preserve"> </w:t>
      </w:r>
      <w:r w:rsidR="0006701D" w:rsidRPr="0006701D">
        <w:rPr>
          <w:rFonts w:ascii="Arial" w:hAnsi="Arial" w:cs="Arial"/>
          <w:color w:val="4472C4" w:themeColor="accent1"/>
        </w:rPr>
        <w:t xml:space="preserve">We also found </w:t>
      </w:r>
      <w:r w:rsidR="0006701D" w:rsidRPr="00474A8D">
        <w:rPr>
          <w:rFonts w:ascii="Arial" w:hAnsi="Arial" w:cs="Arial"/>
          <w:color w:val="4472C4" w:themeColor="accent1"/>
        </w:rPr>
        <w:t>Nlgn1-Nlgn2 is sufficient for the glutamatergic synaptic transmission function of Nlgn1</w:t>
      </w:r>
      <w:r w:rsidR="00836818" w:rsidRPr="00836818">
        <w:rPr>
          <w:rFonts w:ascii="Arial" w:hAnsi="Arial" w:cs="Arial"/>
          <w:color w:val="4472C4" w:themeColor="accent1"/>
        </w:rPr>
        <w:t>, but Nlgn2-WT doesn’t</w:t>
      </w:r>
      <w:r w:rsidR="00836818">
        <w:rPr>
          <w:rFonts w:ascii="Arial" w:hAnsi="Arial" w:cs="Arial"/>
          <w:color w:val="4472C4" w:themeColor="accent1"/>
        </w:rPr>
        <w:t xml:space="preserve"> </w:t>
      </w:r>
      <w:r w:rsidR="0006701D" w:rsidRPr="00474A8D">
        <w:rPr>
          <w:rFonts w:ascii="Arial" w:hAnsi="Arial" w:cs="Arial"/>
          <w:color w:val="4472C4" w:themeColor="accent1"/>
        </w:rPr>
        <w:t>(Fig. EV5)</w:t>
      </w:r>
      <w:r w:rsidR="00836818">
        <w:rPr>
          <w:rFonts w:ascii="Arial" w:hAnsi="Arial" w:cs="Arial"/>
          <w:b/>
          <w:bCs/>
          <w:color w:val="4472C4" w:themeColor="accent1"/>
        </w:rPr>
        <w:t xml:space="preserve">. </w:t>
      </w:r>
      <w:r w:rsidR="00CC52A9" w:rsidRPr="00CC52A9">
        <w:rPr>
          <w:rFonts w:ascii="Arial" w:hAnsi="Arial" w:cs="Arial"/>
        </w:rPr>
        <w:t xml:space="preserve">These findings </w:t>
      </w:r>
      <w:r w:rsidR="00116AAB">
        <w:rPr>
          <w:rFonts w:ascii="Arial" w:hAnsi="Arial" w:cs="Arial"/>
        </w:rPr>
        <w:t xml:space="preserve">demonstrate that - unlike for </w:t>
      </w:r>
      <w:r w:rsidR="00833939">
        <w:rPr>
          <w:rFonts w:ascii="Arial" w:hAnsi="Arial" w:cs="Arial"/>
        </w:rPr>
        <w:t>Nlgn</w:t>
      </w:r>
      <w:r w:rsidR="00116AAB">
        <w:rPr>
          <w:rFonts w:ascii="Arial" w:hAnsi="Arial" w:cs="Arial"/>
        </w:rPr>
        <w:t xml:space="preserve">2 - the extracellular domain of </w:t>
      </w:r>
      <w:r w:rsidR="00833939">
        <w:rPr>
          <w:rFonts w:ascii="Arial" w:hAnsi="Arial" w:cs="Arial"/>
        </w:rPr>
        <w:t>Nlgn</w:t>
      </w:r>
      <w:r w:rsidR="00116AAB">
        <w:rPr>
          <w:rFonts w:ascii="Arial" w:hAnsi="Arial" w:cs="Arial"/>
        </w:rPr>
        <w:t xml:space="preserve">1 is sufficient for </w:t>
      </w:r>
      <w:r w:rsidR="00833939">
        <w:rPr>
          <w:rFonts w:ascii="Arial" w:hAnsi="Arial" w:cs="Arial"/>
        </w:rPr>
        <w:t>Nlgn</w:t>
      </w:r>
      <w:r w:rsidR="00116AAB">
        <w:rPr>
          <w:rFonts w:ascii="Arial" w:hAnsi="Arial" w:cs="Arial"/>
        </w:rPr>
        <w:t xml:space="preserve">1 function </w:t>
      </w:r>
      <w:proofErr w:type="gramStart"/>
      <w:r w:rsidR="00116AAB">
        <w:rPr>
          <w:rFonts w:ascii="Arial" w:hAnsi="Arial" w:cs="Arial"/>
        </w:rPr>
        <w:t>and also</w:t>
      </w:r>
      <w:proofErr w:type="gramEnd"/>
      <w:r w:rsidR="00116AAB">
        <w:rPr>
          <w:rFonts w:ascii="Arial" w:hAnsi="Arial" w:cs="Arial"/>
        </w:rPr>
        <w:t xml:space="preserve"> confers specificity to excitatory synaptic transmission.</w:t>
      </w:r>
    </w:p>
    <w:p w14:paraId="37AFA912" w14:textId="77777777" w:rsidR="00116AAB" w:rsidRPr="00914E8F" w:rsidRDefault="00116AAB" w:rsidP="00EC6E42">
      <w:pPr>
        <w:spacing w:after="120" w:line="276" w:lineRule="auto"/>
        <w:jc w:val="both"/>
        <w:rPr>
          <w:rFonts w:ascii="Arial" w:hAnsi="Arial" w:cs="Arial"/>
          <w:color w:val="FF0000"/>
        </w:rPr>
      </w:pPr>
    </w:p>
    <w:p w14:paraId="55D25D4A" w14:textId="04E42BF7" w:rsidR="007E1AF5" w:rsidRDefault="00A730C1" w:rsidP="00EC6E42">
      <w:pPr>
        <w:spacing w:after="120" w:line="276" w:lineRule="auto"/>
        <w:jc w:val="both"/>
        <w:rPr>
          <w:rFonts w:ascii="Arial" w:hAnsi="Arial" w:cs="Arial"/>
          <w:b/>
          <w:bCs/>
        </w:rPr>
      </w:pPr>
      <w:proofErr w:type="spellStart"/>
      <w:r>
        <w:rPr>
          <w:rFonts w:ascii="Arial" w:hAnsi="Arial" w:cs="Arial"/>
          <w:b/>
          <w:bCs/>
        </w:rPr>
        <w:t>Nrxn</w:t>
      </w:r>
      <w:proofErr w:type="spellEnd"/>
      <w:r w:rsidR="008404C4">
        <w:rPr>
          <w:rFonts w:ascii="Arial" w:hAnsi="Arial" w:cs="Arial"/>
          <w:b/>
          <w:bCs/>
        </w:rPr>
        <w:t>-</w:t>
      </w:r>
      <w:r w:rsidR="00AA1F25">
        <w:rPr>
          <w:rFonts w:ascii="Arial" w:hAnsi="Arial" w:cs="Arial"/>
          <w:b/>
          <w:bCs/>
        </w:rPr>
        <w:t xml:space="preserve"> </w:t>
      </w:r>
      <w:r w:rsidR="008404C4">
        <w:rPr>
          <w:rFonts w:ascii="Arial" w:hAnsi="Arial" w:cs="Arial"/>
          <w:b/>
          <w:bCs/>
        </w:rPr>
        <w:t>and</w:t>
      </w:r>
      <w:r w:rsidR="007E1AF5" w:rsidRPr="008750FD">
        <w:rPr>
          <w:rFonts w:ascii="Arial" w:hAnsi="Arial" w:cs="Arial"/>
          <w:b/>
          <w:bCs/>
        </w:rPr>
        <w:t xml:space="preserve"> MDGA1</w:t>
      </w:r>
      <w:r w:rsidR="008404C4">
        <w:rPr>
          <w:rFonts w:ascii="Arial" w:hAnsi="Arial" w:cs="Arial"/>
          <w:b/>
          <w:bCs/>
        </w:rPr>
        <w:t xml:space="preserve">-binding and </w:t>
      </w:r>
      <w:r w:rsidR="009F3FAD" w:rsidRPr="009F3FAD">
        <w:rPr>
          <w:rFonts w:ascii="Arial" w:hAnsi="Arial" w:cs="Arial"/>
          <w:b/>
          <w:bCs/>
        </w:rPr>
        <w:t>dimerization</w:t>
      </w:r>
      <w:r w:rsidR="009F3FAD">
        <w:rPr>
          <w:rFonts w:ascii="Arial" w:hAnsi="Arial" w:cs="Arial"/>
          <w:b/>
          <w:bCs/>
        </w:rPr>
        <w:t xml:space="preserve"> </w:t>
      </w:r>
      <w:r w:rsidR="00676F25">
        <w:rPr>
          <w:rFonts w:ascii="Arial" w:hAnsi="Arial" w:cs="Arial"/>
          <w:b/>
          <w:bCs/>
        </w:rPr>
        <w:t xml:space="preserve">of </w:t>
      </w:r>
      <w:r w:rsidR="00833939">
        <w:rPr>
          <w:rFonts w:ascii="Arial" w:hAnsi="Arial" w:cs="Arial"/>
          <w:b/>
          <w:bCs/>
        </w:rPr>
        <w:t>Nlgn</w:t>
      </w:r>
      <w:r w:rsidR="00676F25">
        <w:rPr>
          <w:rFonts w:ascii="Arial" w:hAnsi="Arial" w:cs="Arial"/>
          <w:b/>
          <w:bCs/>
        </w:rPr>
        <w:t>1</w:t>
      </w:r>
      <w:r w:rsidR="007E1AF5" w:rsidRPr="008750FD">
        <w:rPr>
          <w:rFonts w:ascii="Arial" w:hAnsi="Arial" w:cs="Arial"/>
          <w:b/>
          <w:bCs/>
        </w:rPr>
        <w:t xml:space="preserve"> </w:t>
      </w:r>
      <w:r w:rsidR="008404C4">
        <w:rPr>
          <w:rFonts w:ascii="Arial" w:hAnsi="Arial" w:cs="Arial"/>
          <w:b/>
          <w:bCs/>
        </w:rPr>
        <w:t xml:space="preserve">are </w:t>
      </w:r>
      <w:r w:rsidR="00685916">
        <w:rPr>
          <w:rFonts w:ascii="Arial" w:hAnsi="Arial" w:cs="Arial"/>
          <w:b/>
          <w:bCs/>
        </w:rPr>
        <w:t xml:space="preserve">not </w:t>
      </w:r>
      <w:r w:rsidR="008404C4">
        <w:rPr>
          <w:rFonts w:ascii="Arial" w:hAnsi="Arial" w:cs="Arial"/>
          <w:b/>
          <w:bCs/>
        </w:rPr>
        <w:t xml:space="preserve">required </w:t>
      </w:r>
      <w:r w:rsidR="00676F25">
        <w:rPr>
          <w:rFonts w:ascii="Arial" w:hAnsi="Arial" w:cs="Arial"/>
          <w:b/>
          <w:bCs/>
        </w:rPr>
        <w:t>for glutamatergic synaptic transmission</w:t>
      </w:r>
    </w:p>
    <w:p w14:paraId="0DE62B49" w14:textId="3E67511B" w:rsidR="00520215" w:rsidRPr="00520215" w:rsidRDefault="00676F25" w:rsidP="00EC6E42">
      <w:pPr>
        <w:spacing w:after="120" w:line="276" w:lineRule="auto"/>
        <w:jc w:val="both"/>
        <w:rPr>
          <w:rFonts w:ascii="Arial" w:hAnsi="Arial" w:cs="Arial"/>
          <w:color w:val="000000" w:themeColor="text1"/>
        </w:rPr>
      </w:pPr>
      <w:r>
        <w:rPr>
          <w:rFonts w:ascii="Arial" w:hAnsi="Arial" w:cs="Arial"/>
        </w:rPr>
        <w:t>The observation that the extracellular domain</w:t>
      </w:r>
      <w:r w:rsidR="008404C4">
        <w:rPr>
          <w:rFonts w:ascii="Arial" w:hAnsi="Arial" w:cs="Arial"/>
        </w:rPr>
        <w:t xml:space="preserve"> of Nlgn1</w:t>
      </w:r>
      <w:r>
        <w:rPr>
          <w:rFonts w:ascii="Arial" w:hAnsi="Arial" w:cs="Arial"/>
        </w:rPr>
        <w:t xml:space="preserve"> is critical for </w:t>
      </w:r>
      <w:r w:rsidR="008404C4">
        <w:rPr>
          <w:rFonts w:ascii="Arial" w:hAnsi="Arial" w:cs="Arial"/>
        </w:rPr>
        <w:t>its excitatory synapse</w:t>
      </w:r>
      <w:r>
        <w:rPr>
          <w:rFonts w:ascii="Arial" w:hAnsi="Arial" w:cs="Arial"/>
        </w:rPr>
        <w:t xml:space="preserve"> function suggests that </w:t>
      </w:r>
      <w:r w:rsidR="008404C4">
        <w:rPr>
          <w:rFonts w:ascii="Arial" w:hAnsi="Arial" w:cs="Arial"/>
        </w:rPr>
        <w:t xml:space="preserve">its </w:t>
      </w:r>
      <w:r>
        <w:rPr>
          <w:rFonts w:ascii="Arial" w:hAnsi="Arial" w:cs="Arial"/>
        </w:rPr>
        <w:t xml:space="preserve">physical interaction with presynaptic </w:t>
      </w:r>
      <w:r w:rsidR="008404C4">
        <w:rPr>
          <w:rFonts w:ascii="Arial" w:hAnsi="Arial" w:cs="Arial"/>
        </w:rPr>
        <w:t xml:space="preserve">binding partners </w:t>
      </w:r>
      <w:r>
        <w:rPr>
          <w:rFonts w:ascii="Arial" w:hAnsi="Arial" w:cs="Arial"/>
        </w:rPr>
        <w:t xml:space="preserve">is important. Known </w:t>
      </w:r>
      <w:r w:rsidR="00833939">
        <w:rPr>
          <w:rFonts w:ascii="Arial" w:hAnsi="Arial" w:cs="Arial"/>
        </w:rPr>
        <w:t>Nlgn</w:t>
      </w:r>
      <w:r w:rsidR="008404C4">
        <w:rPr>
          <w:rFonts w:ascii="Arial" w:hAnsi="Arial" w:cs="Arial"/>
        </w:rPr>
        <w:t>1-</w:t>
      </w:r>
      <w:r>
        <w:rPr>
          <w:rFonts w:ascii="Arial" w:hAnsi="Arial" w:cs="Arial"/>
        </w:rPr>
        <w:t xml:space="preserve">binding partners include </w:t>
      </w:r>
      <w:proofErr w:type="spellStart"/>
      <w:r w:rsidR="00A730C1">
        <w:rPr>
          <w:rFonts w:ascii="Arial" w:hAnsi="Arial" w:cs="Arial"/>
        </w:rPr>
        <w:t>Nrxn</w:t>
      </w:r>
      <w:r>
        <w:rPr>
          <w:rFonts w:ascii="Arial" w:hAnsi="Arial" w:cs="Arial"/>
        </w:rPr>
        <w:t>s</w:t>
      </w:r>
      <w:proofErr w:type="spellEnd"/>
      <w:r>
        <w:rPr>
          <w:rFonts w:ascii="Arial" w:hAnsi="Arial" w:cs="Arial"/>
        </w:rPr>
        <w:t xml:space="preserve"> and MDGAs. To test the </w:t>
      </w:r>
      <w:r>
        <w:rPr>
          <w:rFonts w:ascii="Arial" w:hAnsi="Arial" w:cs="Arial"/>
        </w:rPr>
        <w:lastRenderedPageBreak/>
        <w:t>necessity of th</w:t>
      </w:r>
      <w:r w:rsidR="008404C4">
        <w:rPr>
          <w:rFonts w:ascii="Arial" w:hAnsi="Arial" w:cs="Arial"/>
        </w:rPr>
        <w:t>e</w:t>
      </w:r>
      <w:r>
        <w:rPr>
          <w:rFonts w:ascii="Arial" w:hAnsi="Arial" w:cs="Arial"/>
        </w:rPr>
        <w:t>se interactions</w:t>
      </w:r>
      <w:r w:rsidR="008404C4">
        <w:rPr>
          <w:rFonts w:ascii="Arial" w:hAnsi="Arial" w:cs="Arial"/>
        </w:rPr>
        <w:t>,</w:t>
      </w:r>
      <w:r>
        <w:rPr>
          <w:rFonts w:ascii="Arial" w:hAnsi="Arial" w:cs="Arial"/>
        </w:rPr>
        <w:t xml:space="preserve"> we generated </w:t>
      </w:r>
      <w:r w:rsidR="00833939">
        <w:rPr>
          <w:rFonts w:ascii="Arial" w:hAnsi="Arial" w:cs="Arial"/>
        </w:rPr>
        <w:t>Nlgn</w:t>
      </w:r>
      <w:r>
        <w:rPr>
          <w:rFonts w:ascii="Arial" w:hAnsi="Arial" w:cs="Arial"/>
        </w:rPr>
        <w:t xml:space="preserve">1 variants that are unable to bind </w:t>
      </w:r>
      <w:proofErr w:type="spellStart"/>
      <w:r w:rsidR="00A730C1">
        <w:rPr>
          <w:rFonts w:ascii="Arial" w:hAnsi="Arial" w:cs="Arial"/>
        </w:rPr>
        <w:t>Nrxn</w:t>
      </w:r>
      <w:r>
        <w:rPr>
          <w:rFonts w:ascii="Arial" w:hAnsi="Arial" w:cs="Arial"/>
        </w:rPr>
        <w:t>s</w:t>
      </w:r>
      <w:proofErr w:type="spellEnd"/>
      <w:r>
        <w:rPr>
          <w:rFonts w:ascii="Arial" w:hAnsi="Arial" w:cs="Arial"/>
        </w:rPr>
        <w:t xml:space="preserve"> and MDGA1, respectively</w:t>
      </w:r>
      <w:r w:rsidR="000C3B51">
        <w:rPr>
          <w:rFonts w:ascii="Arial" w:hAnsi="Arial" w:cs="Arial"/>
          <w:color w:val="000000" w:themeColor="text1"/>
        </w:rPr>
        <w:t xml:space="preserve"> </w:t>
      </w:r>
      <w:r w:rsidR="00E77534">
        <w:rPr>
          <w:rFonts w:ascii="Arial" w:hAnsi="Arial" w:cs="Arial"/>
          <w:color w:val="000000" w:themeColor="text1"/>
        </w:rPr>
        <w:fldChar w:fldCharType="begin">
          <w:fldData xml:space="preserve">PEVuZE5vdGU+PENpdGU+PEF1dGhvcj5BcmFjPC9BdXRob3I+PFllYXI+MjAwNzwvWWVhcj48UmVj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</w:fldData>
        </w:fldChar>
      </w:r>
      <w:r w:rsidR="007E217E">
        <w:rPr>
          <w:rFonts w:ascii="Arial" w:hAnsi="Arial" w:cs="Arial"/>
          <w:color w:val="000000" w:themeColor="text1"/>
        </w:rPr>
        <w:instrText xml:space="preserve"> ADDIN EN.CITE </w:instrText>
      </w:r>
      <w:r w:rsidR="007E217E">
        <w:rPr>
          <w:rFonts w:ascii="Arial" w:hAnsi="Arial" w:cs="Arial"/>
          <w:color w:val="000000" w:themeColor="text1"/>
        </w:rPr>
        <w:fldChar w:fldCharType="begin">
          <w:fldData xml:space="preserve">PEVuZE5vdGU+PENpdGU+PEF1dGhvcj5BcmFjPC9BdXRob3I+PFllYXI+MjAwNzwvWWVhcj48UmVj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</w:fldData>
        </w:fldChar>
      </w:r>
      <w:r w:rsidR="007E217E">
        <w:rPr>
          <w:rFonts w:ascii="Arial" w:hAnsi="Arial" w:cs="Arial"/>
          <w:color w:val="000000" w:themeColor="text1"/>
        </w:rPr>
        <w:instrText xml:space="preserve"> ADDIN EN.CITE.DATA </w:instrText>
      </w:r>
      <w:r w:rsidR="007E217E">
        <w:rPr>
          <w:rFonts w:ascii="Arial" w:hAnsi="Arial" w:cs="Arial"/>
          <w:color w:val="000000" w:themeColor="text1"/>
        </w:rPr>
      </w:r>
      <w:r w:rsidR="007E217E">
        <w:rPr>
          <w:rFonts w:ascii="Arial" w:hAnsi="Arial" w:cs="Arial"/>
          <w:color w:val="000000" w:themeColor="text1"/>
        </w:rPr>
        <w:fldChar w:fldCharType="end"/>
      </w:r>
      <w:r w:rsidR="00E77534">
        <w:rPr>
          <w:rFonts w:ascii="Arial" w:hAnsi="Arial" w:cs="Arial"/>
          <w:color w:val="000000" w:themeColor="text1"/>
        </w:rPr>
      </w:r>
      <w:r w:rsidR="00E77534">
        <w:rPr>
          <w:rFonts w:ascii="Arial" w:hAnsi="Arial" w:cs="Arial"/>
          <w:color w:val="000000" w:themeColor="text1"/>
        </w:rPr>
        <w:fldChar w:fldCharType="separate"/>
      </w:r>
      <w:r w:rsidR="003B2E91">
        <w:rPr>
          <w:rFonts w:ascii="Arial" w:hAnsi="Arial" w:cs="Arial"/>
          <w:noProof/>
          <w:color w:val="000000" w:themeColor="text1"/>
        </w:rPr>
        <w:t>(Arac</w:t>
      </w:r>
      <w:r w:rsidR="003B2E91" w:rsidRPr="003B2E91">
        <w:rPr>
          <w:rFonts w:ascii="Arial" w:hAnsi="Arial" w:cs="Arial"/>
          <w:i/>
          <w:noProof/>
          <w:color w:val="000000" w:themeColor="text1"/>
        </w:rPr>
        <w:t xml:space="preserve"> et al</w:t>
      </w:r>
      <w:r w:rsidR="003B2E91">
        <w:rPr>
          <w:rFonts w:ascii="Arial" w:hAnsi="Arial" w:cs="Arial"/>
          <w:noProof/>
          <w:color w:val="000000" w:themeColor="text1"/>
        </w:rPr>
        <w:t>, 2007; Ko</w:t>
      </w:r>
      <w:r w:rsidR="003B2E91" w:rsidRPr="003B2E91">
        <w:rPr>
          <w:rFonts w:ascii="Arial" w:hAnsi="Arial" w:cs="Arial"/>
          <w:i/>
          <w:noProof/>
          <w:color w:val="000000" w:themeColor="text1"/>
        </w:rPr>
        <w:t xml:space="preserve"> et al.</w:t>
      </w:r>
      <w:r w:rsidR="003B2E91">
        <w:rPr>
          <w:rFonts w:ascii="Arial" w:hAnsi="Arial" w:cs="Arial"/>
          <w:noProof/>
          <w:color w:val="000000" w:themeColor="text1"/>
        </w:rPr>
        <w:t>, 2009)</w:t>
      </w:r>
      <w:r w:rsidR="00E77534">
        <w:rPr>
          <w:rFonts w:ascii="Arial" w:hAnsi="Arial" w:cs="Arial"/>
          <w:color w:val="000000" w:themeColor="text1"/>
        </w:rPr>
        <w:fldChar w:fldCharType="end"/>
      </w:r>
      <w:r w:rsidR="00357912" w:rsidRPr="00357912">
        <w:rPr>
          <w:rFonts w:ascii="Arial" w:hAnsi="Arial" w:cs="Arial"/>
          <w:color w:val="000000" w:themeColor="text1"/>
        </w:rPr>
        <w:t>.</w:t>
      </w:r>
      <w:r w:rsidR="00457F84">
        <w:rPr>
          <w:rFonts w:ascii="Arial" w:hAnsi="Arial" w:cs="Arial"/>
          <w:color w:val="000000" w:themeColor="text1"/>
        </w:rPr>
        <w:t xml:space="preserve"> </w:t>
      </w:r>
      <w:r>
        <w:rPr>
          <w:rFonts w:ascii="Arial" w:hAnsi="Arial" w:cs="Arial"/>
          <w:color w:val="000000" w:themeColor="text1"/>
        </w:rPr>
        <w:t xml:space="preserve">To more generally assess the importance of extracellular </w:t>
      </w:r>
      <w:r w:rsidR="00833939">
        <w:rPr>
          <w:rFonts w:ascii="Arial" w:hAnsi="Arial" w:cs="Arial"/>
          <w:color w:val="000000" w:themeColor="text1"/>
        </w:rPr>
        <w:t>Nlgn</w:t>
      </w:r>
      <w:r>
        <w:rPr>
          <w:rFonts w:ascii="Arial" w:hAnsi="Arial" w:cs="Arial"/>
          <w:color w:val="000000" w:themeColor="text1"/>
        </w:rPr>
        <w:t>1 interactions</w:t>
      </w:r>
      <w:r w:rsidR="008404C4">
        <w:rPr>
          <w:rFonts w:ascii="Arial" w:hAnsi="Arial" w:cs="Arial"/>
          <w:color w:val="000000" w:themeColor="text1"/>
        </w:rPr>
        <w:t>,</w:t>
      </w:r>
      <w:r>
        <w:rPr>
          <w:rFonts w:ascii="Arial" w:hAnsi="Arial" w:cs="Arial"/>
          <w:color w:val="000000" w:themeColor="text1"/>
        </w:rPr>
        <w:t xml:space="preserve"> we also generated a </w:t>
      </w:r>
      <w:r w:rsidR="00833939">
        <w:rPr>
          <w:rFonts w:ascii="Arial" w:hAnsi="Arial" w:cs="Arial"/>
          <w:color w:val="000000" w:themeColor="text1"/>
        </w:rPr>
        <w:t>Nlgn</w:t>
      </w:r>
      <w:r>
        <w:rPr>
          <w:rFonts w:ascii="Arial" w:hAnsi="Arial" w:cs="Arial"/>
          <w:color w:val="000000" w:themeColor="text1"/>
        </w:rPr>
        <w:t xml:space="preserve">1 variant that is unable to dimerize </w:t>
      </w:r>
      <w:r w:rsidRPr="004F04F1">
        <w:rPr>
          <w:rFonts w:ascii="Arial" w:hAnsi="Arial" w:cs="Arial"/>
        </w:rPr>
        <w:t>(Fig</w:t>
      </w:r>
      <w:r w:rsidR="004543CD" w:rsidRPr="004F04F1">
        <w:rPr>
          <w:rFonts w:ascii="Arial" w:hAnsi="Arial" w:cs="Arial"/>
        </w:rPr>
        <w:t>.</w:t>
      </w:r>
      <w:r w:rsidRPr="004F04F1">
        <w:rPr>
          <w:rFonts w:ascii="Arial" w:hAnsi="Arial" w:cs="Arial"/>
        </w:rPr>
        <w:t xml:space="preserve"> 7A). </w:t>
      </w:r>
      <w:r>
        <w:rPr>
          <w:rFonts w:ascii="Arial" w:hAnsi="Arial" w:cs="Arial"/>
          <w:color w:val="000000" w:themeColor="text1"/>
        </w:rPr>
        <w:t xml:space="preserve">All constructs </w:t>
      </w:r>
      <w:r w:rsidR="00457F84" w:rsidRPr="00457F84">
        <w:rPr>
          <w:rFonts w:ascii="Arial" w:hAnsi="Arial" w:cs="Arial"/>
          <w:color w:val="000000" w:themeColor="text1"/>
        </w:rPr>
        <w:t xml:space="preserve">were appropriately expressed on the neuronal </w:t>
      </w:r>
      <w:r w:rsidR="00457F84" w:rsidRPr="009B000A">
        <w:rPr>
          <w:rFonts w:ascii="Arial" w:hAnsi="Arial" w:cs="Arial"/>
          <w:color w:val="000000" w:themeColor="text1"/>
        </w:rPr>
        <w:t>surface</w:t>
      </w:r>
      <w:r w:rsidRPr="009B000A">
        <w:rPr>
          <w:rFonts w:ascii="Arial" w:hAnsi="Arial" w:cs="Arial"/>
          <w:color w:val="000000" w:themeColor="text1"/>
        </w:rPr>
        <w:t xml:space="preserve"> (Fig</w:t>
      </w:r>
      <w:r w:rsidR="004543CD" w:rsidRPr="009B000A">
        <w:rPr>
          <w:rFonts w:ascii="Arial" w:hAnsi="Arial" w:cs="Arial"/>
          <w:color w:val="000000" w:themeColor="text1"/>
        </w:rPr>
        <w:t>.</w:t>
      </w:r>
      <w:r w:rsidRPr="009B000A">
        <w:rPr>
          <w:rFonts w:ascii="Arial" w:hAnsi="Arial" w:cs="Arial"/>
          <w:color w:val="000000" w:themeColor="text1"/>
        </w:rPr>
        <w:t xml:space="preserve"> EV</w:t>
      </w:r>
      <w:r w:rsidR="00244E7A" w:rsidRPr="009B000A">
        <w:rPr>
          <w:rFonts w:ascii="Arial" w:hAnsi="Arial" w:cs="Arial"/>
          <w:color w:val="000000" w:themeColor="text1"/>
        </w:rPr>
        <w:t>4D</w:t>
      </w:r>
      <w:r w:rsidRPr="009B000A">
        <w:rPr>
          <w:rFonts w:ascii="Arial" w:hAnsi="Arial" w:cs="Arial"/>
          <w:color w:val="000000" w:themeColor="text1"/>
        </w:rPr>
        <w:t xml:space="preserve">). </w:t>
      </w:r>
      <w:r w:rsidR="00457F84" w:rsidRPr="009B000A">
        <w:rPr>
          <w:rFonts w:ascii="Arial" w:hAnsi="Arial" w:cs="Arial"/>
          <w:color w:val="000000" w:themeColor="text1"/>
        </w:rPr>
        <w:t xml:space="preserve"> </w:t>
      </w:r>
      <w:r w:rsidR="00045C32">
        <w:rPr>
          <w:rFonts w:ascii="Arial" w:hAnsi="Arial" w:cs="Arial"/>
          <w:color w:val="000000" w:themeColor="text1"/>
        </w:rPr>
        <w:t>Also, and remarkably</w:t>
      </w:r>
      <w:r w:rsidR="00457F84" w:rsidRPr="00457F84">
        <w:rPr>
          <w:rFonts w:ascii="Arial" w:hAnsi="Arial" w:cs="Arial"/>
          <w:color w:val="000000" w:themeColor="text1"/>
        </w:rPr>
        <w:t xml:space="preserve">, </w:t>
      </w:r>
      <w:r w:rsidR="00045C32">
        <w:rPr>
          <w:rFonts w:ascii="Arial" w:hAnsi="Arial" w:cs="Arial"/>
          <w:color w:val="000000" w:themeColor="text1"/>
        </w:rPr>
        <w:t xml:space="preserve">all constructs </w:t>
      </w:r>
      <w:r w:rsidR="008404C4">
        <w:rPr>
          <w:rFonts w:ascii="Arial" w:hAnsi="Arial" w:cs="Arial"/>
          <w:color w:val="000000" w:themeColor="text1"/>
        </w:rPr>
        <w:t xml:space="preserve">exhibited a </w:t>
      </w:r>
      <w:r w:rsidR="00045C32">
        <w:rPr>
          <w:rFonts w:ascii="Arial" w:hAnsi="Arial" w:cs="Arial"/>
          <w:color w:val="000000" w:themeColor="text1"/>
        </w:rPr>
        <w:t>high</w:t>
      </w:r>
      <w:r w:rsidR="008404C4">
        <w:rPr>
          <w:rFonts w:ascii="Arial" w:hAnsi="Arial" w:cs="Arial"/>
          <w:color w:val="000000" w:themeColor="text1"/>
        </w:rPr>
        <w:t xml:space="preserve"> degree of</w:t>
      </w:r>
      <w:r w:rsidR="00045C32">
        <w:rPr>
          <w:rFonts w:ascii="Arial" w:hAnsi="Arial" w:cs="Arial"/>
          <w:color w:val="000000" w:themeColor="text1"/>
        </w:rPr>
        <w:t xml:space="preserve"> co-localization with </w:t>
      </w:r>
      <w:r w:rsidR="008404C4">
        <w:rPr>
          <w:rFonts w:ascii="Arial" w:hAnsi="Arial" w:cs="Arial"/>
          <w:color w:val="000000" w:themeColor="text1"/>
        </w:rPr>
        <w:t>H</w:t>
      </w:r>
      <w:r w:rsidR="00457F84" w:rsidRPr="00457F84">
        <w:rPr>
          <w:rFonts w:ascii="Arial" w:hAnsi="Arial" w:cs="Arial"/>
          <w:color w:val="000000" w:themeColor="text1"/>
        </w:rPr>
        <w:t xml:space="preserve">omer1 </w:t>
      </w:r>
      <w:r w:rsidR="00457F84" w:rsidRPr="009B000A">
        <w:rPr>
          <w:rFonts w:ascii="Arial" w:hAnsi="Arial" w:cs="Arial"/>
          <w:color w:val="000000" w:themeColor="text1"/>
        </w:rPr>
        <w:t>(Fig</w:t>
      </w:r>
      <w:r w:rsidR="004543CD" w:rsidRPr="009B000A">
        <w:rPr>
          <w:rFonts w:ascii="Arial" w:hAnsi="Arial" w:cs="Arial"/>
          <w:color w:val="000000" w:themeColor="text1"/>
        </w:rPr>
        <w:t>.</w:t>
      </w:r>
      <w:r w:rsidR="00457F84" w:rsidRPr="009B000A">
        <w:rPr>
          <w:rFonts w:ascii="Arial" w:hAnsi="Arial" w:cs="Arial"/>
          <w:color w:val="000000" w:themeColor="text1"/>
        </w:rPr>
        <w:t xml:space="preserve"> EV</w:t>
      </w:r>
      <w:r w:rsidR="00244E7A" w:rsidRPr="009B000A">
        <w:rPr>
          <w:rFonts w:ascii="Arial" w:hAnsi="Arial" w:cs="Arial"/>
          <w:color w:val="000000" w:themeColor="text1"/>
        </w:rPr>
        <w:t>4E</w:t>
      </w:r>
      <w:r w:rsidR="00457F84" w:rsidRPr="009B000A">
        <w:rPr>
          <w:rFonts w:ascii="Arial" w:hAnsi="Arial" w:cs="Arial"/>
          <w:color w:val="000000" w:themeColor="text1"/>
        </w:rPr>
        <w:t>)</w:t>
      </w:r>
      <w:r w:rsidR="00244E7A" w:rsidRPr="009B000A">
        <w:rPr>
          <w:rFonts w:ascii="Arial" w:hAnsi="Arial" w:cs="Arial"/>
          <w:color w:val="000000" w:themeColor="text1"/>
        </w:rPr>
        <w:t>, and expression levels no significant change (Fig. EV4F)</w:t>
      </w:r>
      <w:r w:rsidR="00457F84" w:rsidRPr="009B000A">
        <w:rPr>
          <w:rFonts w:ascii="Arial" w:hAnsi="Arial" w:cs="Arial"/>
          <w:color w:val="000000" w:themeColor="text1"/>
        </w:rPr>
        <w:t>.</w:t>
      </w:r>
      <w:r w:rsidR="00457F84" w:rsidRPr="00C93E9D">
        <w:rPr>
          <w:rFonts w:ascii="Arial" w:hAnsi="Arial" w:cs="Arial"/>
          <w:color w:val="000000" w:themeColor="text1"/>
        </w:rPr>
        <w:t xml:space="preserve"> </w:t>
      </w:r>
      <w:r w:rsidR="00045C32">
        <w:rPr>
          <w:rFonts w:ascii="Arial" w:hAnsi="Arial" w:cs="Arial"/>
          <w:color w:val="000000" w:themeColor="text1"/>
        </w:rPr>
        <w:t xml:space="preserve">In concordance with these results, electrophysiological measurements demonstrated that all three constructs </w:t>
      </w:r>
      <w:r w:rsidR="008404C4">
        <w:rPr>
          <w:rFonts w:ascii="Arial" w:hAnsi="Arial" w:cs="Arial"/>
          <w:color w:val="000000" w:themeColor="text1"/>
        </w:rPr>
        <w:t xml:space="preserve">fully </w:t>
      </w:r>
      <w:r w:rsidR="00045C32">
        <w:rPr>
          <w:rFonts w:ascii="Arial" w:hAnsi="Arial" w:cs="Arial"/>
          <w:color w:val="000000" w:themeColor="text1"/>
        </w:rPr>
        <w:t>rescue</w:t>
      </w:r>
      <w:r w:rsidR="008404C4">
        <w:rPr>
          <w:rFonts w:ascii="Arial" w:hAnsi="Arial" w:cs="Arial"/>
          <w:color w:val="000000" w:themeColor="text1"/>
        </w:rPr>
        <w:t>d</w:t>
      </w:r>
      <w:r w:rsidR="00045C32">
        <w:rPr>
          <w:rFonts w:ascii="Arial" w:hAnsi="Arial" w:cs="Arial"/>
          <w:color w:val="000000" w:themeColor="text1"/>
        </w:rPr>
        <w:t xml:space="preserve"> the excitatory phenotype of </w:t>
      </w:r>
      <w:r w:rsidR="00833939">
        <w:rPr>
          <w:rFonts w:ascii="Arial" w:hAnsi="Arial" w:cs="Arial"/>
          <w:color w:val="000000" w:themeColor="text1"/>
        </w:rPr>
        <w:t>Nlgn</w:t>
      </w:r>
      <w:r w:rsidR="00045C32">
        <w:rPr>
          <w:rFonts w:ascii="Arial" w:hAnsi="Arial" w:cs="Arial"/>
          <w:color w:val="000000" w:themeColor="text1"/>
        </w:rPr>
        <w:t>1</w:t>
      </w:r>
      <w:r w:rsidR="008404C4">
        <w:rPr>
          <w:rFonts w:ascii="Arial" w:hAnsi="Arial" w:cs="Arial"/>
          <w:color w:val="000000" w:themeColor="text1"/>
        </w:rPr>
        <w:t>23</w:t>
      </w:r>
      <w:r w:rsidR="00045C32">
        <w:rPr>
          <w:rFonts w:ascii="Arial" w:hAnsi="Arial" w:cs="Arial"/>
          <w:color w:val="000000" w:themeColor="text1"/>
        </w:rPr>
        <w:t xml:space="preserve">4 </w:t>
      </w:r>
      <w:proofErr w:type="spellStart"/>
      <w:r w:rsidR="00045C32">
        <w:rPr>
          <w:rFonts w:ascii="Arial" w:hAnsi="Arial" w:cs="Arial"/>
          <w:color w:val="000000" w:themeColor="text1"/>
        </w:rPr>
        <w:t>cKO</w:t>
      </w:r>
      <w:proofErr w:type="spellEnd"/>
      <w:r w:rsidR="00045C32">
        <w:rPr>
          <w:rFonts w:ascii="Arial" w:hAnsi="Arial" w:cs="Arial"/>
          <w:color w:val="000000" w:themeColor="text1"/>
        </w:rPr>
        <w:t xml:space="preserve"> neurons </w:t>
      </w:r>
      <w:r w:rsidR="00F13652" w:rsidRPr="004F04F1">
        <w:rPr>
          <w:rFonts w:ascii="Arial" w:hAnsi="Arial" w:cs="Arial"/>
        </w:rPr>
        <w:t>(Fig</w:t>
      </w:r>
      <w:r w:rsidR="004543CD" w:rsidRPr="004F04F1">
        <w:rPr>
          <w:rFonts w:ascii="Arial" w:hAnsi="Arial" w:cs="Arial"/>
        </w:rPr>
        <w:t>.</w:t>
      </w:r>
      <w:r w:rsidR="00F13652" w:rsidRPr="004F04F1">
        <w:rPr>
          <w:rFonts w:ascii="Arial" w:hAnsi="Arial" w:cs="Arial"/>
        </w:rPr>
        <w:t xml:space="preserve"> 7B-D). </w:t>
      </w:r>
      <w:r w:rsidR="00045C32">
        <w:rPr>
          <w:rFonts w:ascii="Arial" w:hAnsi="Arial" w:cs="Arial"/>
          <w:color w:val="000000" w:themeColor="text1"/>
        </w:rPr>
        <w:t xml:space="preserve">These results suggest the surprising notion that neither </w:t>
      </w:r>
      <w:proofErr w:type="spellStart"/>
      <w:r w:rsidR="00A730C1">
        <w:rPr>
          <w:rFonts w:ascii="Arial" w:hAnsi="Arial" w:cs="Arial"/>
          <w:color w:val="000000" w:themeColor="text1"/>
        </w:rPr>
        <w:t>Nrxn</w:t>
      </w:r>
      <w:proofErr w:type="spellEnd"/>
      <w:r w:rsidR="008404C4">
        <w:rPr>
          <w:rFonts w:ascii="Arial" w:hAnsi="Arial" w:cs="Arial"/>
          <w:color w:val="000000" w:themeColor="text1"/>
        </w:rPr>
        <w:t>-</w:t>
      </w:r>
      <w:r w:rsidR="00045C32">
        <w:rPr>
          <w:rFonts w:ascii="Arial" w:hAnsi="Arial" w:cs="Arial"/>
          <w:color w:val="000000" w:themeColor="text1"/>
        </w:rPr>
        <w:t xml:space="preserve"> nor MDGA1</w:t>
      </w:r>
      <w:r w:rsidR="008404C4">
        <w:rPr>
          <w:rFonts w:ascii="Arial" w:hAnsi="Arial" w:cs="Arial"/>
          <w:color w:val="000000" w:themeColor="text1"/>
        </w:rPr>
        <w:t>-</w:t>
      </w:r>
      <w:r w:rsidR="00045C32">
        <w:rPr>
          <w:rFonts w:ascii="Arial" w:hAnsi="Arial" w:cs="Arial"/>
          <w:color w:val="000000" w:themeColor="text1"/>
        </w:rPr>
        <w:t xml:space="preserve">binding and not even dimerization </w:t>
      </w:r>
      <w:r w:rsidR="008404C4">
        <w:rPr>
          <w:rFonts w:ascii="Arial" w:hAnsi="Arial" w:cs="Arial"/>
          <w:color w:val="000000" w:themeColor="text1"/>
        </w:rPr>
        <w:t xml:space="preserve">of Nlgn1 </w:t>
      </w:r>
      <w:r w:rsidR="00045C32">
        <w:rPr>
          <w:rFonts w:ascii="Arial" w:hAnsi="Arial" w:cs="Arial"/>
          <w:color w:val="000000" w:themeColor="text1"/>
        </w:rPr>
        <w:t xml:space="preserve">is necessary for </w:t>
      </w:r>
      <w:r w:rsidR="00833939">
        <w:rPr>
          <w:rFonts w:ascii="Arial" w:hAnsi="Arial" w:cs="Arial"/>
          <w:color w:val="000000" w:themeColor="text1"/>
        </w:rPr>
        <w:t>Nlgn</w:t>
      </w:r>
      <w:r w:rsidR="00045C32">
        <w:rPr>
          <w:rFonts w:ascii="Arial" w:hAnsi="Arial" w:cs="Arial"/>
          <w:color w:val="000000" w:themeColor="text1"/>
        </w:rPr>
        <w:t xml:space="preserve">1 function despite the functional </w:t>
      </w:r>
      <w:r w:rsidR="008404C4">
        <w:rPr>
          <w:rFonts w:ascii="Arial" w:hAnsi="Arial" w:cs="Arial"/>
          <w:color w:val="000000" w:themeColor="text1"/>
        </w:rPr>
        <w:t xml:space="preserve">necessity </w:t>
      </w:r>
      <w:r w:rsidR="00045C32">
        <w:rPr>
          <w:rFonts w:ascii="Arial" w:hAnsi="Arial" w:cs="Arial"/>
          <w:color w:val="000000" w:themeColor="text1"/>
        </w:rPr>
        <w:t>of its extracellular</w:t>
      </w:r>
      <w:r w:rsidR="008404C4">
        <w:rPr>
          <w:rFonts w:ascii="Arial" w:hAnsi="Arial" w:cs="Arial"/>
          <w:color w:val="000000" w:themeColor="text1"/>
        </w:rPr>
        <w:t>,</w:t>
      </w:r>
      <w:r w:rsidR="00045C32">
        <w:rPr>
          <w:rFonts w:ascii="Arial" w:hAnsi="Arial" w:cs="Arial"/>
          <w:color w:val="000000" w:themeColor="text1"/>
        </w:rPr>
        <w:t xml:space="preserve"> but not </w:t>
      </w:r>
      <w:r w:rsidR="008404C4">
        <w:rPr>
          <w:rFonts w:ascii="Arial" w:hAnsi="Arial" w:cs="Arial"/>
          <w:color w:val="000000" w:themeColor="text1"/>
        </w:rPr>
        <w:t xml:space="preserve">its </w:t>
      </w:r>
      <w:r w:rsidR="00045C32">
        <w:rPr>
          <w:rFonts w:ascii="Arial" w:hAnsi="Arial" w:cs="Arial"/>
          <w:color w:val="000000" w:themeColor="text1"/>
        </w:rPr>
        <w:t>intracellular</w:t>
      </w:r>
      <w:r w:rsidR="004377B3">
        <w:rPr>
          <w:rFonts w:ascii="Arial" w:hAnsi="Arial" w:cs="Arial"/>
          <w:color w:val="000000" w:themeColor="text1"/>
        </w:rPr>
        <w:t xml:space="preserve"> </w:t>
      </w:r>
      <w:r w:rsidR="00045C32">
        <w:rPr>
          <w:rFonts w:ascii="Arial" w:hAnsi="Arial" w:cs="Arial"/>
          <w:color w:val="000000" w:themeColor="text1"/>
        </w:rPr>
        <w:t>domain.</w:t>
      </w:r>
      <w:r w:rsidR="00520215">
        <w:br w:type="page"/>
      </w:r>
    </w:p>
    <w:p w14:paraId="482EA8E5" w14:textId="742F904D" w:rsidR="00BF610B" w:rsidRPr="00520215" w:rsidRDefault="00BF610B" w:rsidP="00EC6E42">
      <w:pPr>
        <w:spacing w:after="120" w:line="276" w:lineRule="auto"/>
        <w:jc w:val="both"/>
        <w:rPr>
          <w:rFonts w:ascii="Arial" w:hAnsi="Arial" w:cs="Arial"/>
          <w:b/>
          <w:bCs/>
        </w:rPr>
      </w:pPr>
      <w:r w:rsidRPr="00520215">
        <w:rPr>
          <w:rFonts w:ascii="Arial" w:hAnsi="Arial" w:cs="Arial"/>
          <w:b/>
          <w:bCs/>
        </w:rPr>
        <w:lastRenderedPageBreak/>
        <w:t>Discussion</w:t>
      </w:r>
    </w:p>
    <w:p w14:paraId="0DD48FE6" w14:textId="794E3427" w:rsidR="004E3FAF" w:rsidRDefault="00833939" w:rsidP="00EC6E42">
      <w:pPr>
        <w:spacing w:after="120" w:line="276" w:lineRule="auto"/>
        <w:jc w:val="both"/>
        <w:rPr>
          <w:rFonts w:ascii="Arial" w:hAnsi="Arial" w:cs="Arial"/>
        </w:rPr>
      </w:pPr>
      <w:r>
        <w:rPr>
          <w:rFonts w:ascii="Arial" w:hAnsi="Arial" w:cs="Arial"/>
        </w:rPr>
        <w:t>Nlgn</w:t>
      </w:r>
      <w:r w:rsidR="004E3FAF">
        <w:rPr>
          <w:rFonts w:ascii="Arial" w:hAnsi="Arial" w:cs="Arial"/>
        </w:rPr>
        <w:t>1</w:t>
      </w:r>
      <w:r w:rsidR="00520671">
        <w:rPr>
          <w:rFonts w:ascii="Arial" w:hAnsi="Arial" w:cs="Arial"/>
        </w:rPr>
        <w:t xml:space="preserve"> and Nlgn2</w:t>
      </w:r>
      <w:r w:rsidR="004E3FAF">
        <w:rPr>
          <w:rFonts w:ascii="Arial" w:hAnsi="Arial" w:cs="Arial"/>
        </w:rPr>
        <w:t xml:space="preserve"> function </w:t>
      </w:r>
      <w:r w:rsidR="00520671">
        <w:rPr>
          <w:rFonts w:ascii="Arial" w:hAnsi="Arial" w:cs="Arial"/>
        </w:rPr>
        <w:t xml:space="preserve">selectively </w:t>
      </w:r>
      <w:r w:rsidR="004E3FAF">
        <w:rPr>
          <w:rFonts w:ascii="Arial" w:hAnsi="Arial" w:cs="Arial"/>
        </w:rPr>
        <w:t>in glutamatergic</w:t>
      </w:r>
      <w:r w:rsidR="00520671">
        <w:rPr>
          <w:rFonts w:ascii="Arial" w:hAnsi="Arial" w:cs="Arial"/>
        </w:rPr>
        <w:t xml:space="preserve"> excitatory and </w:t>
      </w:r>
      <w:r w:rsidR="004E3FAF">
        <w:rPr>
          <w:rFonts w:ascii="Arial" w:hAnsi="Arial" w:cs="Arial"/>
        </w:rPr>
        <w:t xml:space="preserve">GABAergic </w:t>
      </w:r>
      <w:r w:rsidR="00520671">
        <w:rPr>
          <w:rFonts w:ascii="Arial" w:hAnsi="Arial" w:cs="Arial"/>
        </w:rPr>
        <w:t xml:space="preserve">inhibitory </w:t>
      </w:r>
      <w:r w:rsidR="004E3FAF">
        <w:rPr>
          <w:rFonts w:ascii="Arial" w:hAnsi="Arial" w:cs="Arial"/>
        </w:rPr>
        <w:t>synapses</w:t>
      </w:r>
      <w:r w:rsidR="00520671">
        <w:rPr>
          <w:rFonts w:ascii="Arial" w:hAnsi="Arial" w:cs="Arial"/>
        </w:rPr>
        <w:t>, respectively, but how their synapse specificity is determined remains unclear</w:t>
      </w:r>
      <w:r w:rsidR="004E3FAF">
        <w:rPr>
          <w:rFonts w:ascii="Arial" w:hAnsi="Arial" w:cs="Arial"/>
        </w:rPr>
        <w:t xml:space="preserve">. </w:t>
      </w:r>
      <w:r w:rsidR="00A3538A">
        <w:rPr>
          <w:rFonts w:ascii="Arial" w:hAnsi="Arial" w:cs="Arial"/>
        </w:rPr>
        <w:t xml:space="preserve">In this </w:t>
      </w:r>
      <w:r w:rsidR="00520671">
        <w:rPr>
          <w:rFonts w:ascii="Arial" w:hAnsi="Arial" w:cs="Arial"/>
        </w:rPr>
        <w:t>study</w:t>
      </w:r>
      <w:r w:rsidR="002617D7">
        <w:rPr>
          <w:rFonts w:ascii="Arial" w:hAnsi="Arial" w:cs="Arial"/>
        </w:rPr>
        <w:t>, we</w:t>
      </w:r>
      <w:r w:rsidR="007446B9">
        <w:rPr>
          <w:rFonts w:ascii="Arial" w:hAnsi="Arial" w:cs="Arial"/>
        </w:rPr>
        <w:t xml:space="preserve"> </w:t>
      </w:r>
      <w:r w:rsidR="004E3FAF">
        <w:rPr>
          <w:rFonts w:ascii="Arial" w:hAnsi="Arial" w:cs="Arial"/>
        </w:rPr>
        <w:t xml:space="preserve">sought to investigate the mechanisms that confer </w:t>
      </w:r>
      <w:r w:rsidR="00520671">
        <w:rPr>
          <w:rFonts w:ascii="Arial" w:hAnsi="Arial" w:cs="Arial"/>
        </w:rPr>
        <w:t>this</w:t>
      </w:r>
      <w:r w:rsidR="004E3FAF">
        <w:rPr>
          <w:rFonts w:ascii="Arial" w:hAnsi="Arial" w:cs="Arial"/>
        </w:rPr>
        <w:t xml:space="preserve"> intriguing</w:t>
      </w:r>
      <w:r w:rsidR="00917EDE">
        <w:rPr>
          <w:rFonts w:ascii="Arial" w:hAnsi="Arial" w:cs="Arial"/>
        </w:rPr>
        <w:t xml:space="preserve"> synapse</w:t>
      </w:r>
      <w:r w:rsidR="004E3FAF">
        <w:rPr>
          <w:rFonts w:ascii="Arial" w:hAnsi="Arial" w:cs="Arial"/>
        </w:rPr>
        <w:t xml:space="preserve"> specificity</w:t>
      </w:r>
      <w:r w:rsidR="00520671">
        <w:rPr>
          <w:rFonts w:ascii="Arial" w:hAnsi="Arial" w:cs="Arial"/>
        </w:rPr>
        <w:t xml:space="preserve"> onto Nlgn1 and Nlgn2</w:t>
      </w:r>
      <w:r w:rsidR="00917EDE">
        <w:rPr>
          <w:rFonts w:ascii="Arial" w:hAnsi="Arial" w:cs="Arial"/>
        </w:rPr>
        <w:t xml:space="preserve"> and to understand </w:t>
      </w:r>
      <w:r w:rsidR="004E3FAF">
        <w:rPr>
          <w:rFonts w:ascii="Arial" w:hAnsi="Arial" w:cs="Arial"/>
        </w:rPr>
        <w:t>how two closely related proteins can possess such contrasting functions. To eliminate</w:t>
      </w:r>
      <w:r w:rsidR="00917EDE">
        <w:rPr>
          <w:rFonts w:ascii="Arial" w:hAnsi="Arial" w:cs="Arial"/>
        </w:rPr>
        <w:t xml:space="preserve"> the</w:t>
      </w:r>
      <w:r w:rsidR="004E3FAF">
        <w:rPr>
          <w:rFonts w:ascii="Arial" w:hAnsi="Arial" w:cs="Arial"/>
        </w:rPr>
        <w:t xml:space="preserve"> </w:t>
      </w:r>
      <w:r w:rsidR="00257399">
        <w:rPr>
          <w:rFonts w:ascii="Arial" w:hAnsi="Arial" w:cs="Arial"/>
        </w:rPr>
        <w:t xml:space="preserve">potentially </w:t>
      </w:r>
      <w:r w:rsidR="004E3FAF">
        <w:rPr>
          <w:rFonts w:ascii="Arial" w:hAnsi="Arial" w:cs="Arial"/>
        </w:rPr>
        <w:t xml:space="preserve">confounding effects </w:t>
      </w:r>
      <w:r w:rsidR="00917EDE">
        <w:rPr>
          <w:rFonts w:ascii="Arial" w:hAnsi="Arial" w:cs="Arial"/>
        </w:rPr>
        <w:t xml:space="preserve">of </w:t>
      </w:r>
      <w:r w:rsidR="004E3FAF">
        <w:rPr>
          <w:rFonts w:ascii="Arial" w:hAnsi="Arial" w:cs="Arial"/>
        </w:rPr>
        <w:t xml:space="preserve">other </w:t>
      </w:r>
      <w:proofErr w:type="spellStart"/>
      <w:r>
        <w:rPr>
          <w:rFonts w:ascii="Arial" w:hAnsi="Arial" w:cs="Arial"/>
        </w:rPr>
        <w:t>Nlgn</w:t>
      </w:r>
      <w:r w:rsidR="004E3FAF">
        <w:rPr>
          <w:rFonts w:ascii="Arial" w:hAnsi="Arial" w:cs="Arial"/>
        </w:rPr>
        <w:t>s</w:t>
      </w:r>
      <w:proofErr w:type="spellEnd"/>
      <w:r w:rsidR="004E3FAF">
        <w:rPr>
          <w:rFonts w:ascii="Arial" w:hAnsi="Arial" w:cs="Arial"/>
        </w:rPr>
        <w:t xml:space="preserve"> </w:t>
      </w:r>
      <w:r w:rsidR="00917EDE">
        <w:rPr>
          <w:rFonts w:ascii="Arial" w:hAnsi="Arial" w:cs="Arial"/>
        </w:rPr>
        <w:t xml:space="preserve">that </w:t>
      </w:r>
      <w:r w:rsidR="004E3FAF">
        <w:rPr>
          <w:rFonts w:ascii="Arial" w:hAnsi="Arial" w:cs="Arial"/>
        </w:rPr>
        <w:t>may hetero</w:t>
      </w:r>
      <w:r w:rsidR="00917EDE">
        <w:rPr>
          <w:rFonts w:ascii="Arial" w:hAnsi="Arial" w:cs="Arial"/>
        </w:rPr>
        <w:t>di</w:t>
      </w:r>
      <w:r w:rsidR="004E3FAF">
        <w:rPr>
          <w:rFonts w:ascii="Arial" w:hAnsi="Arial" w:cs="Arial"/>
        </w:rPr>
        <w:t>merize</w:t>
      </w:r>
      <w:r w:rsidR="00917EDE">
        <w:rPr>
          <w:rFonts w:ascii="Arial" w:hAnsi="Arial" w:cs="Arial"/>
        </w:rPr>
        <w:t xml:space="preserve"> with exogenously expressed </w:t>
      </w:r>
      <w:proofErr w:type="spellStart"/>
      <w:r w:rsidR="00917EDE">
        <w:rPr>
          <w:rFonts w:ascii="Arial" w:hAnsi="Arial" w:cs="Arial"/>
        </w:rPr>
        <w:t>Nlgns</w:t>
      </w:r>
      <w:proofErr w:type="spellEnd"/>
      <w:r w:rsidR="004E3FAF">
        <w:rPr>
          <w:rFonts w:ascii="Arial" w:hAnsi="Arial" w:cs="Arial"/>
        </w:rPr>
        <w:t xml:space="preserve"> or otherwise influence a specific </w:t>
      </w:r>
      <w:proofErr w:type="spellStart"/>
      <w:r>
        <w:rPr>
          <w:rFonts w:ascii="Arial" w:hAnsi="Arial" w:cs="Arial"/>
        </w:rPr>
        <w:t>Nlgn</w:t>
      </w:r>
      <w:proofErr w:type="spellEnd"/>
      <w:r w:rsidR="004E3FAF">
        <w:rPr>
          <w:rFonts w:ascii="Arial" w:hAnsi="Arial" w:cs="Arial"/>
        </w:rPr>
        <w:t xml:space="preserve"> under investigation</w:t>
      </w:r>
      <w:r w:rsidR="00520671">
        <w:rPr>
          <w:rFonts w:ascii="Arial" w:hAnsi="Arial" w:cs="Arial"/>
        </w:rPr>
        <w:t>,</w:t>
      </w:r>
      <w:r w:rsidR="004E3FAF">
        <w:rPr>
          <w:rFonts w:ascii="Arial" w:hAnsi="Arial" w:cs="Arial"/>
        </w:rPr>
        <w:t xml:space="preserve"> we </w:t>
      </w:r>
      <w:r w:rsidR="00520671">
        <w:rPr>
          <w:rFonts w:ascii="Arial" w:hAnsi="Arial" w:cs="Arial"/>
        </w:rPr>
        <w:t xml:space="preserve">here </w:t>
      </w:r>
      <w:r w:rsidR="004E3FAF">
        <w:rPr>
          <w:rFonts w:ascii="Arial" w:hAnsi="Arial" w:cs="Arial"/>
        </w:rPr>
        <w:t>resorted to a reductionistic approach</w:t>
      </w:r>
      <w:r w:rsidR="00257399">
        <w:rPr>
          <w:rFonts w:ascii="Arial" w:hAnsi="Arial" w:cs="Arial"/>
        </w:rPr>
        <w:t xml:space="preserve"> </w:t>
      </w:r>
      <w:r w:rsidR="00520671">
        <w:rPr>
          <w:rFonts w:ascii="Arial" w:hAnsi="Arial" w:cs="Arial"/>
        </w:rPr>
        <w:t xml:space="preserve">that </w:t>
      </w:r>
      <w:r w:rsidR="00257399">
        <w:rPr>
          <w:rFonts w:ascii="Arial" w:hAnsi="Arial" w:cs="Arial"/>
        </w:rPr>
        <w:t>employ</w:t>
      </w:r>
      <w:r w:rsidR="00520671">
        <w:rPr>
          <w:rFonts w:ascii="Arial" w:hAnsi="Arial" w:cs="Arial"/>
        </w:rPr>
        <w:t>s</w:t>
      </w:r>
      <w:r w:rsidR="00257399">
        <w:rPr>
          <w:rFonts w:ascii="Arial" w:hAnsi="Arial" w:cs="Arial"/>
        </w:rPr>
        <w:t xml:space="preserve"> a primary neuronal culture system</w:t>
      </w:r>
      <w:r w:rsidR="00917EDE">
        <w:rPr>
          <w:rFonts w:ascii="Arial" w:hAnsi="Arial" w:cs="Arial"/>
        </w:rPr>
        <w:t xml:space="preserve"> lacking endogenous </w:t>
      </w:r>
      <w:proofErr w:type="spellStart"/>
      <w:r w:rsidR="00917EDE">
        <w:rPr>
          <w:rFonts w:ascii="Arial" w:hAnsi="Arial" w:cs="Arial"/>
        </w:rPr>
        <w:t>Nlgns</w:t>
      </w:r>
      <w:proofErr w:type="spellEnd"/>
      <w:r w:rsidR="00520671">
        <w:rPr>
          <w:rFonts w:ascii="Arial" w:hAnsi="Arial" w:cs="Arial"/>
        </w:rPr>
        <w:t>. Specifically, we used as a general substrate of functional analys</w:t>
      </w:r>
      <w:r w:rsidR="00917EDE">
        <w:rPr>
          <w:rFonts w:ascii="Arial" w:hAnsi="Arial" w:cs="Arial"/>
        </w:rPr>
        <w:t>e</w:t>
      </w:r>
      <w:r w:rsidR="00520671">
        <w:rPr>
          <w:rFonts w:ascii="Arial" w:hAnsi="Arial" w:cs="Arial"/>
        </w:rPr>
        <w:t>s neurons</w:t>
      </w:r>
      <w:r w:rsidR="00257399">
        <w:rPr>
          <w:rFonts w:ascii="Arial" w:hAnsi="Arial" w:cs="Arial"/>
        </w:rPr>
        <w:t xml:space="preserve"> that </w:t>
      </w:r>
      <w:r w:rsidR="00520671">
        <w:rPr>
          <w:rFonts w:ascii="Arial" w:hAnsi="Arial" w:cs="Arial"/>
        </w:rPr>
        <w:t xml:space="preserve">lack </w:t>
      </w:r>
      <w:r w:rsidR="00257399">
        <w:rPr>
          <w:rFonts w:ascii="Arial" w:hAnsi="Arial" w:cs="Arial"/>
        </w:rPr>
        <w:t xml:space="preserve">all four </w:t>
      </w:r>
      <w:proofErr w:type="spellStart"/>
      <w:r>
        <w:rPr>
          <w:rFonts w:ascii="Arial" w:hAnsi="Arial" w:cs="Arial"/>
        </w:rPr>
        <w:t>Nlgn</w:t>
      </w:r>
      <w:r w:rsidR="00257399">
        <w:rPr>
          <w:rFonts w:ascii="Arial" w:hAnsi="Arial" w:cs="Arial"/>
        </w:rPr>
        <w:t>s</w:t>
      </w:r>
      <w:proofErr w:type="spellEnd"/>
      <w:r w:rsidR="00917EDE">
        <w:rPr>
          <w:rFonts w:ascii="Arial" w:hAnsi="Arial" w:cs="Arial"/>
        </w:rPr>
        <w:t>,</w:t>
      </w:r>
      <w:r w:rsidR="00520671">
        <w:rPr>
          <w:rFonts w:ascii="Arial" w:hAnsi="Arial" w:cs="Arial"/>
        </w:rPr>
        <w:t xml:space="preserve"> </w:t>
      </w:r>
      <w:r w:rsidR="00257399">
        <w:rPr>
          <w:rFonts w:ascii="Arial" w:hAnsi="Arial" w:cs="Arial"/>
        </w:rPr>
        <w:t>in which</w:t>
      </w:r>
      <w:r w:rsidR="00520671">
        <w:rPr>
          <w:rFonts w:ascii="Arial" w:hAnsi="Arial" w:cs="Arial"/>
        </w:rPr>
        <w:t xml:space="preserve"> we then express</w:t>
      </w:r>
      <w:r w:rsidR="00917EDE">
        <w:rPr>
          <w:rFonts w:ascii="Arial" w:hAnsi="Arial" w:cs="Arial"/>
        </w:rPr>
        <w:t>ed</w:t>
      </w:r>
      <w:r w:rsidR="00257399">
        <w:rPr>
          <w:rFonts w:ascii="Arial" w:hAnsi="Arial" w:cs="Arial"/>
        </w:rPr>
        <w:t xml:space="preserve"> a specific </w:t>
      </w:r>
      <w:proofErr w:type="spellStart"/>
      <w:r>
        <w:rPr>
          <w:rFonts w:ascii="Arial" w:hAnsi="Arial" w:cs="Arial"/>
        </w:rPr>
        <w:t>Nlgn</w:t>
      </w:r>
      <w:proofErr w:type="spellEnd"/>
      <w:r w:rsidR="00257399">
        <w:rPr>
          <w:rFonts w:ascii="Arial" w:hAnsi="Arial" w:cs="Arial"/>
        </w:rPr>
        <w:t xml:space="preserve"> </w:t>
      </w:r>
      <w:r w:rsidR="00520671">
        <w:rPr>
          <w:rFonts w:ascii="Arial" w:hAnsi="Arial" w:cs="Arial"/>
        </w:rPr>
        <w:t>mutant</w:t>
      </w:r>
      <w:r w:rsidR="00257399">
        <w:rPr>
          <w:rFonts w:ascii="Arial" w:hAnsi="Arial" w:cs="Arial"/>
        </w:rPr>
        <w:t xml:space="preserve">. Surprisingly, we found that different </w:t>
      </w:r>
      <w:r w:rsidR="00520671">
        <w:rPr>
          <w:rFonts w:ascii="Arial" w:hAnsi="Arial" w:cs="Arial"/>
        </w:rPr>
        <w:t xml:space="preserve">molecular </w:t>
      </w:r>
      <w:r w:rsidR="00257399">
        <w:rPr>
          <w:rFonts w:ascii="Arial" w:hAnsi="Arial" w:cs="Arial"/>
        </w:rPr>
        <w:t xml:space="preserve">mechanisms guide </w:t>
      </w:r>
      <w:r>
        <w:rPr>
          <w:rFonts w:ascii="Arial" w:hAnsi="Arial" w:cs="Arial"/>
        </w:rPr>
        <w:t>Nlgn</w:t>
      </w:r>
      <w:r w:rsidR="00257399">
        <w:rPr>
          <w:rFonts w:ascii="Arial" w:hAnsi="Arial" w:cs="Arial"/>
        </w:rPr>
        <w:t xml:space="preserve">1 and </w:t>
      </w:r>
      <w:r>
        <w:rPr>
          <w:rFonts w:ascii="Arial" w:hAnsi="Arial" w:cs="Arial"/>
        </w:rPr>
        <w:t>Nlgn</w:t>
      </w:r>
      <w:r w:rsidR="00257399">
        <w:rPr>
          <w:rFonts w:ascii="Arial" w:hAnsi="Arial" w:cs="Arial"/>
        </w:rPr>
        <w:t xml:space="preserve">2 function in this system. Our results allow us to draw </w:t>
      </w:r>
      <w:r w:rsidR="0012306C">
        <w:rPr>
          <w:rFonts w:ascii="Arial" w:hAnsi="Arial" w:cs="Arial"/>
        </w:rPr>
        <w:t>five</w:t>
      </w:r>
      <w:r w:rsidR="00257399">
        <w:rPr>
          <w:rFonts w:ascii="Arial" w:hAnsi="Arial" w:cs="Arial"/>
        </w:rPr>
        <w:t xml:space="preserve"> main conclusions.</w:t>
      </w:r>
    </w:p>
    <w:p w14:paraId="23652317" w14:textId="73FED561" w:rsidR="005977C6" w:rsidRDefault="002617D7" w:rsidP="00EC6E42">
      <w:pPr>
        <w:spacing w:after="120" w:line="276" w:lineRule="auto"/>
        <w:jc w:val="both"/>
        <w:rPr>
          <w:rFonts w:ascii="Arial" w:hAnsi="Arial" w:cs="Arial"/>
        </w:rPr>
      </w:pPr>
      <w:r>
        <w:rPr>
          <w:rFonts w:ascii="Arial" w:hAnsi="Arial" w:cs="Arial"/>
        </w:rPr>
        <w:t xml:space="preserve">First, </w:t>
      </w:r>
      <w:r w:rsidR="00520671">
        <w:rPr>
          <w:rFonts w:ascii="Arial" w:hAnsi="Arial" w:cs="Arial"/>
        </w:rPr>
        <w:t>deletion</w:t>
      </w:r>
      <w:r w:rsidR="00257399">
        <w:rPr>
          <w:rFonts w:ascii="Arial" w:hAnsi="Arial" w:cs="Arial"/>
        </w:rPr>
        <w:t xml:space="preserve"> of all four </w:t>
      </w:r>
      <w:proofErr w:type="spellStart"/>
      <w:r w:rsidR="00833939">
        <w:rPr>
          <w:rFonts w:ascii="Arial" w:hAnsi="Arial" w:cs="Arial"/>
        </w:rPr>
        <w:t>Nlgn</w:t>
      </w:r>
      <w:r w:rsidR="00C26B3B">
        <w:rPr>
          <w:rFonts w:ascii="Arial" w:hAnsi="Arial" w:cs="Arial"/>
        </w:rPr>
        <w:t>s</w:t>
      </w:r>
      <w:proofErr w:type="spellEnd"/>
      <w:r w:rsidR="00C26B3B">
        <w:rPr>
          <w:rFonts w:ascii="Arial" w:hAnsi="Arial" w:cs="Arial"/>
        </w:rPr>
        <w:t xml:space="preserve"> </w:t>
      </w:r>
      <w:r w:rsidR="00257399">
        <w:rPr>
          <w:rFonts w:ascii="Arial" w:hAnsi="Arial" w:cs="Arial"/>
        </w:rPr>
        <w:t xml:space="preserve">results in </w:t>
      </w:r>
      <w:r w:rsidR="00520671">
        <w:rPr>
          <w:rFonts w:ascii="Arial" w:hAnsi="Arial" w:cs="Arial"/>
        </w:rPr>
        <w:t xml:space="preserve">a </w:t>
      </w:r>
      <w:r w:rsidR="00257399">
        <w:rPr>
          <w:rFonts w:ascii="Arial" w:hAnsi="Arial" w:cs="Arial"/>
        </w:rPr>
        <w:t xml:space="preserve">major dysfunction </w:t>
      </w:r>
      <w:r w:rsidR="00917EDE">
        <w:rPr>
          <w:rFonts w:ascii="Arial" w:hAnsi="Arial" w:cs="Arial"/>
        </w:rPr>
        <w:t xml:space="preserve">of </w:t>
      </w:r>
      <w:r w:rsidR="00257399">
        <w:rPr>
          <w:rFonts w:ascii="Arial" w:hAnsi="Arial" w:cs="Arial"/>
        </w:rPr>
        <w:t xml:space="preserve">both GABAergic and glutamatergic </w:t>
      </w:r>
      <w:r w:rsidR="00917EDE">
        <w:rPr>
          <w:rFonts w:ascii="Arial" w:hAnsi="Arial" w:cs="Arial"/>
        </w:rPr>
        <w:t>synapses</w:t>
      </w:r>
      <w:r w:rsidR="005977C6">
        <w:rPr>
          <w:rFonts w:ascii="Arial" w:hAnsi="Arial" w:cs="Arial"/>
        </w:rPr>
        <w:t xml:space="preserve">, demonstrating that neuronal </w:t>
      </w:r>
      <w:proofErr w:type="spellStart"/>
      <w:r w:rsidR="00833939">
        <w:rPr>
          <w:rFonts w:ascii="Arial" w:hAnsi="Arial" w:cs="Arial"/>
        </w:rPr>
        <w:t>Nlgn</w:t>
      </w:r>
      <w:r w:rsidR="005977C6">
        <w:rPr>
          <w:rFonts w:ascii="Arial" w:hAnsi="Arial" w:cs="Arial"/>
        </w:rPr>
        <w:t>s</w:t>
      </w:r>
      <w:proofErr w:type="spellEnd"/>
      <w:r w:rsidR="005977C6">
        <w:rPr>
          <w:rFonts w:ascii="Arial" w:hAnsi="Arial" w:cs="Arial"/>
        </w:rPr>
        <w:t xml:space="preserve"> are crucial for proper synaptic transmission</w:t>
      </w:r>
      <w:r w:rsidR="00257399">
        <w:rPr>
          <w:rFonts w:ascii="Arial" w:hAnsi="Arial" w:cs="Arial"/>
        </w:rPr>
        <w:t>.</w:t>
      </w:r>
      <w:r w:rsidR="005977C6">
        <w:rPr>
          <w:rFonts w:ascii="Arial" w:hAnsi="Arial" w:cs="Arial"/>
        </w:rPr>
        <w:t xml:space="preserve"> </w:t>
      </w:r>
      <w:r w:rsidR="00C26B3B">
        <w:rPr>
          <w:rFonts w:ascii="Arial" w:hAnsi="Arial" w:cs="Arial"/>
        </w:rPr>
        <w:t xml:space="preserve">These results </w:t>
      </w:r>
      <w:r w:rsidR="005977C6">
        <w:rPr>
          <w:rFonts w:ascii="Arial" w:hAnsi="Arial" w:cs="Arial"/>
        </w:rPr>
        <w:t xml:space="preserve">are </w:t>
      </w:r>
      <w:r w:rsidR="007F63B9">
        <w:rPr>
          <w:rFonts w:ascii="Arial" w:hAnsi="Arial" w:cs="Arial"/>
        </w:rPr>
        <w:t>consistent with</w:t>
      </w:r>
      <w:r w:rsidR="00C26B3B">
        <w:rPr>
          <w:rFonts w:ascii="Arial" w:hAnsi="Arial" w:cs="Arial"/>
        </w:rPr>
        <w:t xml:space="preserve"> previous </w:t>
      </w:r>
      <w:r w:rsidR="005E5086">
        <w:rPr>
          <w:rFonts w:ascii="Arial" w:hAnsi="Arial" w:cs="Arial"/>
        </w:rPr>
        <w:t>findings</w:t>
      </w:r>
      <w:r w:rsidR="00C26B3B">
        <w:rPr>
          <w:rFonts w:ascii="Arial" w:hAnsi="Arial" w:cs="Arial"/>
        </w:rPr>
        <w:t xml:space="preserve"> using </w:t>
      </w:r>
      <w:r w:rsidR="00833939">
        <w:rPr>
          <w:rFonts w:ascii="Arial" w:hAnsi="Arial" w:cs="Arial"/>
        </w:rPr>
        <w:t>Nlgn</w:t>
      </w:r>
      <w:r w:rsidR="00C26B3B">
        <w:rPr>
          <w:rFonts w:ascii="Arial" w:hAnsi="Arial" w:cs="Arial"/>
        </w:rPr>
        <w:t xml:space="preserve">123 </w:t>
      </w:r>
      <w:proofErr w:type="spellStart"/>
      <w:r w:rsidR="00C26B3B">
        <w:rPr>
          <w:rFonts w:ascii="Arial" w:hAnsi="Arial" w:cs="Arial"/>
        </w:rPr>
        <w:t>cKO</w:t>
      </w:r>
      <w:proofErr w:type="spellEnd"/>
      <w:r w:rsidR="00C26B3B">
        <w:rPr>
          <w:rFonts w:ascii="Arial" w:hAnsi="Arial" w:cs="Arial"/>
        </w:rPr>
        <w:t xml:space="preserve"> and </w:t>
      </w:r>
      <w:r w:rsidR="00833939">
        <w:rPr>
          <w:rFonts w:ascii="Arial" w:hAnsi="Arial" w:cs="Arial"/>
        </w:rPr>
        <w:t>Nlgn</w:t>
      </w:r>
      <w:r w:rsidR="00C26B3B">
        <w:rPr>
          <w:rFonts w:ascii="Arial" w:hAnsi="Arial" w:cs="Arial"/>
        </w:rPr>
        <w:t xml:space="preserve">1234 </w:t>
      </w:r>
      <w:proofErr w:type="spellStart"/>
      <w:r w:rsidR="00C26B3B">
        <w:rPr>
          <w:rFonts w:ascii="Arial" w:hAnsi="Arial" w:cs="Arial"/>
        </w:rPr>
        <w:t>cKO</w:t>
      </w:r>
      <w:proofErr w:type="spellEnd"/>
      <w:r w:rsidR="00C26B3B">
        <w:rPr>
          <w:rFonts w:ascii="Arial" w:hAnsi="Arial" w:cs="Arial"/>
        </w:rPr>
        <w:t xml:space="preserve"> mice </w:t>
      </w:r>
      <w:r w:rsidR="003609C5">
        <w:rPr>
          <w:rFonts w:ascii="Arial" w:hAnsi="Arial" w:cs="Arial"/>
        </w:rPr>
        <w:fldChar w:fldCharType="begin">
          <w:fldData xml:space="preserve">PEVuZE5vdGU+PENpdGU+PEF1dGhvcj5DaGFuZGE8L0F1dGhvcj48WWVhcj4yMDE3PC9ZZWFyPjxS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==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PEVuZE5vdGU+PENpdGU+PEF1dGhvcj5DaGFuZGE8L0F1dGhvcj48WWVhcj4yMDE3PC9ZZWFyPjxS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==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sidR="003609C5">
        <w:rPr>
          <w:rFonts w:ascii="Arial" w:hAnsi="Arial" w:cs="Arial"/>
        </w:rPr>
      </w:r>
      <w:r w:rsidR="003609C5">
        <w:rPr>
          <w:rFonts w:ascii="Arial" w:hAnsi="Arial" w:cs="Arial"/>
        </w:rPr>
        <w:fldChar w:fldCharType="separate"/>
      </w:r>
      <w:r w:rsidR="003609C5">
        <w:rPr>
          <w:rFonts w:ascii="Arial" w:hAnsi="Arial" w:cs="Arial"/>
          <w:noProof/>
        </w:rPr>
        <w:t>(Chanda</w:t>
      </w:r>
      <w:r w:rsidR="003609C5" w:rsidRPr="003609C5">
        <w:rPr>
          <w:rFonts w:ascii="Arial" w:hAnsi="Arial" w:cs="Arial"/>
          <w:i/>
          <w:noProof/>
        </w:rPr>
        <w:t xml:space="preserve"> et al.</w:t>
      </w:r>
      <w:r w:rsidR="003609C5">
        <w:rPr>
          <w:rFonts w:ascii="Arial" w:hAnsi="Arial" w:cs="Arial"/>
          <w:noProof/>
        </w:rPr>
        <w:t>, 2017; Gan &amp; Sudhof, 2020)</w:t>
      </w:r>
      <w:r w:rsidR="003609C5">
        <w:rPr>
          <w:rFonts w:ascii="Arial" w:hAnsi="Arial" w:cs="Arial"/>
        </w:rPr>
        <w:fldChar w:fldCharType="end"/>
      </w:r>
      <w:r w:rsidR="00C26B3B">
        <w:rPr>
          <w:rFonts w:ascii="Arial" w:hAnsi="Arial" w:cs="Arial"/>
        </w:rPr>
        <w:t>.</w:t>
      </w:r>
      <w:r w:rsidR="00A35CE0">
        <w:rPr>
          <w:rFonts w:ascii="Arial" w:hAnsi="Arial" w:cs="Arial"/>
        </w:rPr>
        <w:t xml:space="preserve"> </w:t>
      </w:r>
      <w:r w:rsidR="005977C6">
        <w:rPr>
          <w:rFonts w:ascii="Arial" w:hAnsi="Arial" w:cs="Arial"/>
        </w:rPr>
        <w:t xml:space="preserve">Our findings further corroborate the notion that </w:t>
      </w:r>
      <w:r w:rsidR="00833939">
        <w:rPr>
          <w:rFonts w:ascii="Arial" w:hAnsi="Arial" w:cs="Arial"/>
        </w:rPr>
        <w:t>Nlgn</w:t>
      </w:r>
      <w:r w:rsidR="005977C6">
        <w:rPr>
          <w:rFonts w:ascii="Arial" w:hAnsi="Arial" w:cs="Arial"/>
        </w:rPr>
        <w:t xml:space="preserve">1 is important for glutamatergic and </w:t>
      </w:r>
      <w:r w:rsidR="00833939">
        <w:rPr>
          <w:rFonts w:ascii="Arial" w:hAnsi="Arial" w:cs="Arial"/>
        </w:rPr>
        <w:t>Nlgn</w:t>
      </w:r>
      <w:r w:rsidR="005977C6">
        <w:rPr>
          <w:rFonts w:ascii="Arial" w:hAnsi="Arial" w:cs="Arial"/>
        </w:rPr>
        <w:t xml:space="preserve">2 for GABAergic neurotransmission since </w:t>
      </w:r>
      <w:r w:rsidR="00833939">
        <w:rPr>
          <w:rFonts w:ascii="Arial" w:hAnsi="Arial" w:cs="Arial"/>
        </w:rPr>
        <w:t>Nlgn</w:t>
      </w:r>
      <w:r w:rsidR="005977C6">
        <w:rPr>
          <w:rFonts w:ascii="Arial" w:hAnsi="Arial" w:cs="Arial"/>
        </w:rPr>
        <w:t xml:space="preserve">1 could selectively rescue the glutamatergic defect and </w:t>
      </w:r>
      <w:r w:rsidR="00833939">
        <w:rPr>
          <w:rFonts w:ascii="Arial" w:hAnsi="Arial" w:cs="Arial"/>
        </w:rPr>
        <w:t>Nlgn</w:t>
      </w:r>
      <w:r w:rsidR="005977C6">
        <w:rPr>
          <w:rFonts w:ascii="Arial" w:hAnsi="Arial" w:cs="Arial"/>
        </w:rPr>
        <w:t xml:space="preserve">2 the GABAergic defect of </w:t>
      </w:r>
      <w:r w:rsidR="00833939">
        <w:rPr>
          <w:rFonts w:ascii="Arial" w:hAnsi="Arial" w:cs="Arial"/>
        </w:rPr>
        <w:t>Nlgn</w:t>
      </w:r>
      <w:r w:rsidR="005977C6">
        <w:rPr>
          <w:rFonts w:ascii="Arial" w:hAnsi="Arial" w:cs="Arial"/>
        </w:rPr>
        <w:t>1</w:t>
      </w:r>
      <w:r w:rsidR="00917EDE">
        <w:rPr>
          <w:rFonts w:ascii="Arial" w:hAnsi="Arial" w:cs="Arial"/>
        </w:rPr>
        <w:t>23</w:t>
      </w:r>
      <w:r w:rsidR="005977C6">
        <w:rPr>
          <w:rFonts w:ascii="Arial" w:hAnsi="Arial" w:cs="Arial"/>
        </w:rPr>
        <w:t xml:space="preserve">4 </w:t>
      </w:r>
      <w:proofErr w:type="spellStart"/>
      <w:r w:rsidR="005977C6">
        <w:rPr>
          <w:rFonts w:ascii="Arial" w:hAnsi="Arial" w:cs="Arial"/>
        </w:rPr>
        <w:t>cKO</w:t>
      </w:r>
      <w:proofErr w:type="spellEnd"/>
      <w:r w:rsidR="005977C6">
        <w:rPr>
          <w:rFonts w:ascii="Arial" w:hAnsi="Arial" w:cs="Arial"/>
        </w:rPr>
        <w:t xml:space="preserve"> neurons. Moreover, </w:t>
      </w:r>
      <w:r w:rsidR="00833939">
        <w:rPr>
          <w:rFonts w:ascii="Arial" w:hAnsi="Arial" w:cs="Arial"/>
        </w:rPr>
        <w:t>Nlgn</w:t>
      </w:r>
      <w:r w:rsidR="005977C6">
        <w:rPr>
          <w:rFonts w:ascii="Arial" w:hAnsi="Arial" w:cs="Arial"/>
        </w:rPr>
        <w:t xml:space="preserve">1 molecules were primarily targeted to Homer1-positive excitatory synapses and </w:t>
      </w:r>
      <w:r w:rsidR="00833939">
        <w:rPr>
          <w:rFonts w:ascii="Arial" w:hAnsi="Arial" w:cs="Arial"/>
        </w:rPr>
        <w:t>Nlgn</w:t>
      </w:r>
      <w:r w:rsidR="005977C6">
        <w:rPr>
          <w:rFonts w:ascii="Arial" w:hAnsi="Arial" w:cs="Arial"/>
        </w:rPr>
        <w:t>2 to Gephyrin-positive inhibitory synapses.</w:t>
      </w:r>
    </w:p>
    <w:p w14:paraId="2185B173" w14:textId="7E130330" w:rsidR="00A3538A" w:rsidRDefault="00C145F4" w:rsidP="00EC6E42">
      <w:pPr>
        <w:spacing w:after="120" w:line="276" w:lineRule="auto"/>
        <w:jc w:val="both"/>
        <w:rPr>
          <w:rFonts w:ascii="Arial" w:hAnsi="Arial" w:cs="Arial"/>
          <w:color w:val="000000" w:themeColor="text1"/>
        </w:rPr>
      </w:pPr>
      <w:r>
        <w:rPr>
          <w:rFonts w:ascii="Arial" w:hAnsi="Arial" w:cs="Arial"/>
          <w:color w:val="000000" w:themeColor="text1"/>
        </w:rPr>
        <w:t xml:space="preserve">Second, </w:t>
      </w:r>
      <w:r w:rsidR="00833939">
        <w:rPr>
          <w:rFonts w:ascii="Arial" w:hAnsi="Arial" w:cs="Arial"/>
          <w:color w:val="000000" w:themeColor="text1"/>
        </w:rPr>
        <w:t>Nlgn</w:t>
      </w:r>
      <w:r w:rsidR="004E2835">
        <w:rPr>
          <w:rFonts w:ascii="Arial" w:hAnsi="Arial" w:cs="Arial"/>
          <w:color w:val="000000" w:themeColor="text1"/>
        </w:rPr>
        <w:t>2</w:t>
      </w:r>
      <w:r w:rsidR="00520671">
        <w:rPr>
          <w:rFonts w:ascii="Arial" w:hAnsi="Arial" w:cs="Arial"/>
          <w:color w:val="000000" w:themeColor="text1"/>
        </w:rPr>
        <w:t>’s</w:t>
      </w:r>
      <w:r w:rsidR="004E2835">
        <w:rPr>
          <w:rFonts w:ascii="Arial" w:hAnsi="Arial" w:cs="Arial"/>
          <w:color w:val="000000" w:themeColor="text1"/>
        </w:rPr>
        <w:t xml:space="preserve"> function at </w:t>
      </w:r>
      <w:r w:rsidR="004E2835">
        <w:rPr>
          <w:rFonts w:ascii="Arial" w:hAnsi="Arial" w:cs="Arial"/>
        </w:rPr>
        <w:t xml:space="preserve">inhibitory synapses </w:t>
      </w:r>
      <w:r w:rsidR="00520671">
        <w:rPr>
          <w:rFonts w:ascii="Arial" w:hAnsi="Arial" w:cs="Arial"/>
        </w:rPr>
        <w:t xml:space="preserve">requires </w:t>
      </w:r>
      <w:r w:rsidR="004E2835">
        <w:rPr>
          <w:rFonts w:ascii="Arial" w:hAnsi="Arial" w:cs="Arial"/>
        </w:rPr>
        <w:t xml:space="preserve">its </w:t>
      </w:r>
      <w:r w:rsidRPr="004E2835">
        <w:rPr>
          <w:rFonts w:ascii="Arial" w:hAnsi="Arial" w:cs="Arial"/>
        </w:rPr>
        <w:t>intracellular domain</w:t>
      </w:r>
      <w:r w:rsidR="00520671">
        <w:rPr>
          <w:rFonts w:ascii="Arial" w:hAnsi="Arial" w:cs="Arial"/>
        </w:rPr>
        <w:t xml:space="preserve">. Given this finding, interactions mediated by the intracellular domain would </w:t>
      </w:r>
      <w:r w:rsidR="004E2835">
        <w:rPr>
          <w:rFonts w:ascii="Arial" w:hAnsi="Arial" w:cs="Arial"/>
        </w:rPr>
        <w:t xml:space="preserve">represent an attractive mechanism to target </w:t>
      </w:r>
      <w:r w:rsidR="00833939">
        <w:rPr>
          <w:rFonts w:ascii="Arial" w:hAnsi="Arial" w:cs="Arial"/>
        </w:rPr>
        <w:t>Nlgn</w:t>
      </w:r>
      <w:r w:rsidR="004E2835">
        <w:rPr>
          <w:rFonts w:ascii="Arial" w:hAnsi="Arial" w:cs="Arial"/>
        </w:rPr>
        <w:t xml:space="preserve">2 to GABAergic synapses given the many </w:t>
      </w:r>
      <w:r w:rsidR="00520671">
        <w:rPr>
          <w:rFonts w:ascii="Arial" w:hAnsi="Arial" w:cs="Arial"/>
        </w:rPr>
        <w:t xml:space="preserve">inhibitory synapse-specific scaffolding proteins that are known to bind </w:t>
      </w:r>
      <w:r w:rsidR="00300090">
        <w:rPr>
          <w:rFonts w:ascii="Arial" w:hAnsi="Arial" w:cs="Arial"/>
        </w:rPr>
        <w:t>to the</w:t>
      </w:r>
      <w:r w:rsidR="004E2835">
        <w:rPr>
          <w:rFonts w:ascii="Arial" w:hAnsi="Arial" w:cs="Arial"/>
        </w:rPr>
        <w:t xml:space="preserve"> </w:t>
      </w:r>
      <w:r w:rsidR="00833939">
        <w:rPr>
          <w:rFonts w:ascii="Arial" w:hAnsi="Arial" w:cs="Arial"/>
        </w:rPr>
        <w:t>Nlgn</w:t>
      </w:r>
      <w:r w:rsidR="004E2835">
        <w:rPr>
          <w:rFonts w:ascii="Arial" w:hAnsi="Arial" w:cs="Arial"/>
        </w:rPr>
        <w:t xml:space="preserve">2 cytoplasmatic domain </w:t>
      </w:r>
      <w:r w:rsidR="00300090">
        <w:rPr>
          <w:rFonts w:ascii="Arial" w:hAnsi="Arial" w:cs="Arial"/>
        </w:rPr>
        <w:fldChar w:fldCharType="begin">
          <w:fldData xml:space="preserve">PEVuZE5vdGU+PENpdGU+PEF1dGhvcj5Qb3Vsb3BvdWxvczwvQXV0aG9yPjxZZWFyPjIwMDk8L1ll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PEVuZE5vdGU+PENpdGU+PEF1dGhvcj5Qb3Vsb3BvdWxvczwvQXV0aG9yPjxZZWFyPjIwMDk8L1ll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sidR="00300090">
        <w:rPr>
          <w:rFonts w:ascii="Arial" w:hAnsi="Arial" w:cs="Arial"/>
        </w:rPr>
      </w:r>
      <w:r w:rsidR="00300090">
        <w:rPr>
          <w:rFonts w:ascii="Arial" w:hAnsi="Arial" w:cs="Arial"/>
        </w:rPr>
        <w:fldChar w:fldCharType="separate"/>
      </w:r>
      <w:r w:rsidR="00300090">
        <w:rPr>
          <w:rFonts w:ascii="Arial" w:hAnsi="Arial" w:cs="Arial"/>
          <w:noProof/>
        </w:rPr>
        <w:t>(Poulopoulos</w:t>
      </w:r>
      <w:r w:rsidR="00300090" w:rsidRPr="00300090">
        <w:rPr>
          <w:rFonts w:ascii="Arial" w:hAnsi="Arial" w:cs="Arial"/>
          <w:i/>
          <w:noProof/>
        </w:rPr>
        <w:t xml:space="preserve"> et al.</w:t>
      </w:r>
      <w:r w:rsidR="00300090">
        <w:rPr>
          <w:rFonts w:ascii="Arial" w:hAnsi="Arial" w:cs="Arial"/>
          <w:noProof/>
        </w:rPr>
        <w:t>, 2009; Tyagarajan</w:t>
      </w:r>
      <w:r w:rsidR="00300090" w:rsidRPr="00300090">
        <w:rPr>
          <w:rFonts w:ascii="Arial" w:hAnsi="Arial" w:cs="Arial"/>
          <w:i/>
          <w:noProof/>
        </w:rPr>
        <w:t xml:space="preserve"> et al</w:t>
      </w:r>
      <w:r w:rsidR="00300090">
        <w:rPr>
          <w:rFonts w:ascii="Arial" w:hAnsi="Arial" w:cs="Arial"/>
          <w:noProof/>
        </w:rPr>
        <w:t>, 2011)</w:t>
      </w:r>
      <w:r w:rsidR="00300090">
        <w:rPr>
          <w:rFonts w:ascii="Arial" w:hAnsi="Arial" w:cs="Arial"/>
        </w:rPr>
        <w:fldChar w:fldCharType="end"/>
      </w:r>
      <w:r w:rsidR="004E2835">
        <w:rPr>
          <w:rFonts w:ascii="Arial" w:hAnsi="Arial" w:cs="Arial"/>
        </w:rPr>
        <w:t xml:space="preserve">. </w:t>
      </w:r>
      <w:r w:rsidR="00520671">
        <w:rPr>
          <w:rFonts w:ascii="Arial" w:hAnsi="Arial" w:cs="Arial"/>
        </w:rPr>
        <w:t>U</w:t>
      </w:r>
      <w:r w:rsidR="004E2835">
        <w:rPr>
          <w:rFonts w:ascii="Arial" w:hAnsi="Arial" w:cs="Arial"/>
        </w:rPr>
        <w:t xml:space="preserve">nexpectedly, </w:t>
      </w:r>
      <w:r w:rsidR="00520671">
        <w:rPr>
          <w:rFonts w:ascii="Arial" w:hAnsi="Arial" w:cs="Arial"/>
        </w:rPr>
        <w:t xml:space="preserve">however, </w:t>
      </w:r>
      <w:r w:rsidR="002A5131">
        <w:rPr>
          <w:rFonts w:ascii="Arial" w:hAnsi="Arial" w:cs="Arial"/>
        </w:rPr>
        <w:t xml:space="preserve">the </w:t>
      </w:r>
      <w:r w:rsidR="00833939">
        <w:rPr>
          <w:rFonts w:ascii="Arial" w:hAnsi="Arial" w:cs="Arial"/>
        </w:rPr>
        <w:t>Nlgn</w:t>
      </w:r>
      <w:r w:rsidR="002A5131">
        <w:rPr>
          <w:rFonts w:ascii="Arial" w:hAnsi="Arial" w:cs="Arial"/>
        </w:rPr>
        <w:t xml:space="preserve">2 intracellular domain was </w:t>
      </w:r>
      <w:r w:rsidR="00520671">
        <w:rPr>
          <w:rFonts w:ascii="Arial" w:hAnsi="Arial" w:cs="Arial"/>
        </w:rPr>
        <w:t>un</w:t>
      </w:r>
      <w:r w:rsidR="002A5131">
        <w:rPr>
          <w:rFonts w:ascii="Arial" w:hAnsi="Arial" w:cs="Arial"/>
        </w:rPr>
        <w:t xml:space="preserve">able to </w:t>
      </w:r>
      <w:r w:rsidR="00520671">
        <w:rPr>
          <w:rFonts w:ascii="Arial" w:hAnsi="Arial" w:cs="Arial"/>
        </w:rPr>
        <w:t xml:space="preserve">confer onto Nlgn2 its </w:t>
      </w:r>
      <w:r w:rsidR="002A5131">
        <w:rPr>
          <w:rFonts w:ascii="Arial" w:hAnsi="Arial" w:cs="Arial"/>
        </w:rPr>
        <w:t xml:space="preserve">GABAergic synapse </w:t>
      </w:r>
      <w:r w:rsidR="00520671">
        <w:rPr>
          <w:rFonts w:ascii="Arial" w:hAnsi="Arial" w:cs="Arial"/>
        </w:rPr>
        <w:t xml:space="preserve">specificity </w:t>
      </w:r>
      <w:r w:rsidR="002A5131">
        <w:rPr>
          <w:rFonts w:ascii="Arial" w:hAnsi="Arial" w:cs="Arial"/>
        </w:rPr>
        <w:t xml:space="preserve">since the </w:t>
      </w:r>
      <w:r w:rsidR="00833939">
        <w:rPr>
          <w:rFonts w:ascii="Arial" w:hAnsi="Arial" w:cs="Arial"/>
        </w:rPr>
        <w:t>Nlgn</w:t>
      </w:r>
      <w:r w:rsidR="002A5131">
        <w:rPr>
          <w:rFonts w:ascii="Arial" w:hAnsi="Arial" w:cs="Arial"/>
        </w:rPr>
        <w:t xml:space="preserve">1 intracellular domain </w:t>
      </w:r>
      <w:r w:rsidR="00520671">
        <w:rPr>
          <w:rFonts w:ascii="Arial" w:hAnsi="Arial" w:cs="Arial"/>
        </w:rPr>
        <w:t>was fully capable of substituting for the Nlgn2 intracellular domain</w:t>
      </w:r>
      <w:r w:rsidR="002A5131">
        <w:rPr>
          <w:rFonts w:ascii="Arial" w:hAnsi="Arial" w:cs="Arial"/>
        </w:rPr>
        <w:t>.</w:t>
      </w:r>
      <w:r w:rsidR="0030380A">
        <w:rPr>
          <w:rFonts w:ascii="Arial" w:hAnsi="Arial" w:cs="Arial"/>
        </w:rPr>
        <w:t xml:space="preserve"> </w:t>
      </w:r>
      <w:r w:rsidR="00520671">
        <w:rPr>
          <w:rFonts w:ascii="Arial" w:hAnsi="Arial" w:cs="Arial"/>
        </w:rPr>
        <w:t xml:space="preserve">A </w:t>
      </w:r>
      <w:r w:rsidR="0030380A">
        <w:rPr>
          <w:rFonts w:ascii="Arial" w:hAnsi="Arial" w:cs="Arial"/>
        </w:rPr>
        <w:t>conspicuous similari</w:t>
      </w:r>
      <w:r w:rsidR="00520671">
        <w:rPr>
          <w:rFonts w:ascii="Arial" w:hAnsi="Arial" w:cs="Arial"/>
        </w:rPr>
        <w:t>ty</w:t>
      </w:r>
      <w:r w:rsidR="0030380A">
        <w:rPr>
          <w:rFonts w:ascii="Arial" w:hAnsi="Arial" w:cs="Arial"/>
        </w:rPr>
        <w:t xml:space="preserve"> between </w:t>
      </w:r>
      <w:r w:rsidR="00833939">
        <w:rPr>
          <w:rFonts w:ascii="Arial" w:hAnsi="Arial" w:cs="Arial"/>
        </w:rPr>
        <w:t>Nlgn</w:t>
      </w:r>
      <w:r w:rsidR="0030380A">
        <w:rPr>
          <w:rFonts w:ascii="Arial" w:hAnsi="Arial" w:cs="Arial"/>
        </w:rPr>
        <w:t xml:space="preserve">1 and </w:t>
      </w:r>
      <w:r w:rsidR="00833939">
        <w:rPr>
          <w:rFonts w:ascii="Arial" w:hAnsi="Arial" w:cs="Arial"/>
        </w:rPr>
        <w:t>Nlgn</w:t>
      </w:r>
      <w:r w:rsidR="0030380A">
        <w:rPr>
          <w:rFonts w:ascii="Arial" w:hAnsi="Arial" w:cs="Arial"/>
        </w:rPr>
        <w:t xml:space="preserve">2 is </w:t>
      </w:r>
      <w:r w:rsidR="00520671">
        <w:rPr>
          <w:rFonts w:ascii="Arial" w:hAnsi="Arial" w:cs="Arial"/>
        </w:rPr>
        <w:t>the</w:t>
      </w:r>
      <w:r w:rsidR="0030380A">
        <w:rPr>
          <w:rFonts w:ascii="Arial" w:hAnsi="Arial" w:cs="Arial"/>
        </w:rPr>
        <w:t xml:space="preserve"> Gephyrin</w:t>
      </w:r>
      <w:r w:rsidR="00520671">
        <w:rPr>
          <w:rFonts w:ascii="Arial" w:hAnsi="Arial" w:cs="Arial"/>
        </w:rPr>
        <w:t>-</w:t>
      </w:r>
      <w:r w:rsidR="0030380A">
        <w:rPr>
          <w:rFonts w:ascii="Arial" w:hAnsi="Arial" w:cs="Arial"/>
        </w:rPr>
        <w:t xml:space="preserve">binding </w:t>
      </w:r>
      <w:r w:rsidR="00520671">
        <w:rPr>
          <w:rFonts w:ascii="Arial" w:hAnsi="Arial" w:cs="Arial"/>
        </w:rPr>
        <w:t>sequence that is equally present in the Nlgn1 and Nlgn2 cytoplasmic domain</w:t>
      </w:r>
      <w:r w:rsidR="0030380A">
        <w:rPr>
          <w:rFonts w:ascii="Arial" w:hAnsi="Arial" w:cs="Arial"/>
        </w:rPr>
        <w:t xml:space="preserve"> </w:t>
      </w:r>
      <w:proofErr w:type="gramStart"/>
      <w:r w:rsidR="0030380A">
        <w:rPr>
          <w:rFonts w:ascii="Arial" w:hAnsi="Arial" w:cs="Arial"/>
        </w:rPr>
        <w:t xml:space="preserve">despite the </w:t>
      </w:r>
      <w:r w:rsidR="00520671">
        <w:rPr>
          <w:rFonts w:ascii="Arial" w:hAnsi="Arial" w:cs="Arial"/>
        </w:rPr>
        <w:t>fact that</w:t>
      </w:r>
      <w:proofErr w:type="gramEnd"/>
      <w:r w:rsidR="00520671">
        <w:rPr>
          <w:rFonts w:ascii="Arial" w:hAnsi="Arial" w:cs="Arial"/>
        </w:rPr>
        <w:t xml:space="preserve"> Nlgn1 </w:t>
      </w:r>
      <w:r w:rsidR="0030380A">
        <w:rPr>
          <w:rFonts w:ascii="Arial" w:hAnsi="Arial" w:cs="Arial"/>
        </w:rPr>
        <w:t>exclusive</w:t>
      </w:r>
      <w:r w:rsidR="00520671">
        <w:rPr>
          <w:rFonts w:ascii="Arial" w:hAnsi="Arial" w:cs="Arial"/>
        </w:rPr>
        <w:t>ly</w:t>
      </w:r>
      <w:r w:rsidR="0030380A">
        <w:rPr>
          <w:rFonts w:ascii="Arial" w:hAnsi="Arial" w:cs="Arial"/>
        </w:rPr>
        <w:t xml:space="preserve"> function</w:t>
      </w:r>
      <w:r w:rsidR="00520671">
        <w:rPr>
          <w:rFonts w:ascii="Arial" w:hAnsi="Arial" w:cs="Arial"/>
        </w:rPr>
        <w:t>s</w:t>
      </w:r>
      <w:r w:rsidR="0030380A">
        <w:rPr>
          <w:rFonts w:ascii="Arial" w:hAnsi="Arial" w:cs="Arial"/>
        </w:rPr>
        <w:t xml:space="preserve"> </w:t>
      </w:r>
      <w:r w:rsidR="000C7B74">
        <w:rPr>
          <w:rFonts w:ascii="Arial" w:hAnsi="Arial" w:cs="Arial"/>
        </w:rPr>
        <w:t>in excitatory synapses</w:t>
      </w:r>
      <w:r w:rsidR="00520671">
        <w:rPr>
          <w:rFonts w:ascii="Arial" w:hAnsi="Arial" w:cs="Arial"/>
        </w:rPr>
        <w:t xml:space="preserve"> lacking </w:t>
      </w:r>
      <w:r w:rsidR="0030380A">
        <w:rPr>
          <w:rFonts w:ascii="Arial" w:hAnsi="Arial" w:cs="Arial"/>
        </w:rPr>
        <w:t xml:space="preserve">Gephyrin. </w:t>
      </w:r>
      <w:r w:rsidR="00487F66" w:rsidRPr="00487F66">
        <w:rPr>
          <w:rFonts w:ascii="Arial" w:hAnsi="Arial" w:cs="Arial"/>
        </w:rPr>
        <w:t>Gephyrin</w:t>
      </w:r>
      <w:r w:rsidR="000C7B74">
        <w:rPr>
          <w:rFonts w:ascii="Arial" w:hAnsi="Arial" w:cs="Arial"/>
        </w:rPr>
        <w:t xml:space="preserve"> is a key postsynaptic scaffolding protein at GABAergic synapses</w:t>
      </w:r>
      <w:r w:rsidR="00520671">
        <w:rPr>
          <w:rFonts w:ascii="Arial" w:hAnsi="Arial" w:cs="Arial"/>
        </w:rPr>
        <w:t xml:space="preserve"> that </w:t>
      </w:r>
      <w:r w:rsidR="00487F66" w:rsidRPr="00487F66">
        <w:rPr>
          <w:rFonts w:ascii="Arial" w:hAnsi="Arial" w:cs="Arial"/>
        </w:rPr>
        <w:t>enables the recruitment of GABA</w:t>
      </w:r>
      <w:r w:rsidR="00487F66" w:rsidRPr="00EC6E42">
        <w:rPr>
          <w:rFonts w:ascii="Arial" w:hAnsi="Arial" w:cs="Arial"/>
          <w:vertAlign w:val="subscript"/>
        </w:rPr>
        <w:t>A</w:t>
      </w:r>
      <w:r w:rsidR="00487F66" w:rsidRPr="00487F66">
        <w:rPr>
          <w:rFonts w:ascii="Arial" w:hAnsi="Arial" w:cs="Arial"/>
        </w:rPr>
        <w:t xml:space="preserve"> receptors to synapse</w:t>
      </w:r>
      <w:r w:rsidR="00520671">
        <w:rPr>
          <w:rFonts w:ascii="Arial" w:hAnsi="Arial" w:cs="Arial"/>
        </w:rPr>
        <w:t>s</w:t>
      </w:r>
      <w:r w:rsidR="00487F66" w:rsidRPr="00487F66">
        <w:rPr>
          <w:rFonts w:ascii="Arial" w:hAnsi="Arial" w:cs="Arial"/>
        </w:rPr>
        <w:t xml:space="preserve"> </w:t>
      </w:r>
      <w:r w:rsidR="00487F66">
        <w:rPr>
          <w:rFonts w:ascii="Arial" w:hAnsi="Arial" w:cs="Arial"/>
        </w:rPr>
        <w:fldChar w:fldCharType="begin">
          <w:fldData xml:space="preserve">PEVuZE5vdGU+PENpdGU+PEF1dGhvcj5DaG9paTwvQXV0aG9yPjxZZWFyPjIwMTU8L1llYXI+PFJl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PEVuZE5vdGU+PENpdGU+PEF1dGhvcj5DaG9paTwvQXV0aG9yPjxZZWFyPjIwMTU8L1llYXI+PFJl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sidR="00487F66">
        <w:rPr>
          <w:rFonts w:ascii="Arial" w:hAnsi="Arial" w:cs="Arial"/>
        </w:rPr>
      </w:r>
      <w:r w:rsidR="00487F66">
        <w:rPr>
          <w:rFonts w:ascii="Arial" w:hAnsi="Arial" w:cs="Arial"/>
        </w:rPr>
        <w:fldChar w:fldCharType="separate"/>
      </w:r>
      <w:r w:rsidR="00487F66">
        <w:rPr>
          <w:rFonts w:ascii="Arial" w:hAnsi="Arial" w:cs="Arial"/>
          <w:noProof/>
        </w:rPr>
        <w:t>(Choii &amp; Ko, 2015; Tyagarajan &amp; Fritschy, 2014)</w:t>
      </w:r>
      <w:r w:rsidR="00487F66">
        <w:rPr>
          <w:rFonts w:ascii="Arial" w:hAnsi="Arial" w:cs="Arial"/>
        </w:rPr>
        <w:fldChar w:fldCharType="end"/>
      </w:r>
      <w:r w:rsidR="00D9264A">
        <w:rPr>
          <w:rFonts w:ascii="Arial" w:hAnsi="Arial" w:cs="Arial"/>
        </w:rPr>
        <w:t xml:space="preserve">. </w:t>
      </w:r>
      <w:r w:rsidR="000C7B74">
        <w:rPr>
          <w:rFonts w:ascii="Arial" w:hAnsi="Arial" w:cs="Arial"/>
        </w:rPr>
        <w:t xml:space="preserve">Importantly, we found </w:t>
      </w:r>
      <w:r w:rsidR="00520671">
        <w:rPr>
          <w:rFonts w:ascii="Arial" w:hAnsi="Arial" w:cs="Arial"/>
        </w:rPr>
        <w:t xml:space="preserve">that </w:t>
      </w:r>
      <w:r w:rsidR="000C7B74">
        <w:rPr>
          <w:rFonts w:ascii="Arial" w:hAnsi="Arial" w:cs="Arial"/>
        </w:rPr>
        <w:t xml:space="preserve">the Gephyrin-interacting domain </w:t>
      </w:r>
      <w:r w:rsidR="00520671">
        <w:rPr>
          <w:rFonts w:ascii="Arial" w:hAnsi="Arial" w:cs="Arial"/>
        </w:rPr>
        <w:t xml:space="preserve">is </w:t>
      </w:r>
      <w:r w:rsidR="000C7B74">
        <w:rPr>
          <w:rFonts w:ascii="Arial" w:hAnsi="Arial" w:cs="Arial"/>
        </w:rPr>
        <w:t xml:space="preserve">necessary for </w:t>
      </w:r>
      <w:r w:rsidR="00833939">
        <w:rPr>
          <w:rFonts w:ascii="Arial" w:hAnsi="Arial" w:cs="Arial"/>
        </w:rPr>
        <w:t>Nlgn</w:t>
      </w:r>
      <w:r w:rsidR="000C7B74">
        <w:rPr>
          <w:rFonts w:ascii="Arial" w:hAnsi="Arial" w:cs="Arial"/>
        </w:rPr>
        <w:t>2 function</w:t>
      </w:r>
      <w:r w:rsidR="00520671">
        <w:rPr>
          <w:rFonts w:ascii="Arial" w:hAnsi="Arial" w:cs="Arial"/>
        </w:rPr>
        <w:t>,</w:t>
      </w:r>
      <w:r w:rsidR="000C7B74">
        <w:rPr>
          <w:rFonts w:ascii="Arial" w:hAnsi="Arial" w:cs="Arial"/>
        </w:rPr>
        <w:t xml:space="preserve"> suggesting that recruitment by Gephyrin is indeed important. However, Gephyrin may not be the only important </w:t>
      </w:r>
      <w:r w:rsidR="00833939">
        <w:rPr>
          <w:rFonts w:ascii="Arial" w:hAnsi="Arial" w:cs="Arial"/>
        </w:rPr>
        <w:t>Nlgn</w:t>
      </w:r>
      <w:r w:rsidR="000C7B74">
        <w:rPr>
          <w:rFonts w:ascii="Arial" w:hAnsi="Arial" w:cs="Arial"/>
        </w:rPr>
        <w:t xml:space="preserve">2 binding partner. </w:t>
      </w:r>
      <w:r w:rsidR="005074AB">
        <w:rPr>
          <w:rFonts w:ascii="Arial" w:hAnsi="Arial" w:cs="Arial"/>
        </w:rPr>
        <w:t xml:space="preserve">A </w:t>
      </w:r>
      <w:r w:rsidR="00833939">
        <w:rPr>
          <w:rFonts w:ascii="Arial" w:hAnsi="Arial" w:cs="Arial"/>
        </w:rPr>
        <w:t>Nlgn</w:t>
      </w:r>
      <w:r w:rsidR="005074AB">
        <w:rPr>
          <w:rFonts w:ascii="Arial" w:hAnsi="Arial" w:cs="Arial"/>
        </w:rPr>
        <w:t xml:space="preserve">2 variant that carries the Y770A mutation, previously shown to disrupt Gephyrin binding </w:t>
      </w:r>
      <w:r w:rsidR="005D042D">
        <w:rPr>
          <w:rFonts w:ascii="Arial" w:hAnsi="Arial" w:cs="Arial"/>
          <w:color w:val="000000" w:themeColor="text1"/>
        </w:rPr>
        <w:fldChar w:fldCharType="begin">
          <w:fldData xml:space="preserve">PEVuZE5vdGU+PENpdGU+PEF1dGhvcj5Qb3Vsb3BvdWxvczwvQXV0aG9yPjxZZWFyPjIwMDk8L1ll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</w:fldData>
        </w:fldChar>
      </w:r>
      <w:r w:rsidR="007E217E">
        <w:rPr>
          <w:rFonts w:ascii="Arial" w:hAnsi="Arial" w:cs="Arial"/>
          <w:color w:val="000000" w:themeColor="text1"/>
        </w:rPr>
        <w:instrText xml:space="preserve"> ADDIN EN.CITE </w:instrText>
      </w:r>
      <w:r w:rsidR="007E217E">
        <w:rPr>
          <w:rFonts w:ascii="Arial" w:hAnsi="Arial" w:cs="Arial"/>
          <w:color w:val="000000" w:themeColor="text1"/>
        </w:rPr>
        <w:fldChar w:fldCharType="begin">
          <w:fldData xml:space="preserve">PEVuZE5vdGU+PENpdGU+PEF1dGhvcj5Qb3Vsb3BvdWxvczwvQXV0aG9yPjxZZWFyPjIwMDk8L1ll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</w:fldData>
        </w:fldChar>
      </w:r>
      <w:r w:rsidR="007E217E">
        <w:rPr>
          <w:rFonts w:ascii="Arial" w:hAnsi="Arial" w:cs="Arial"/>
          <w:color w:val="000000" w:themeColor="text1"/>
        </w:rPr>
        <w:instrText xml:space="preserve"> ADDIN EN.CITE.DATA </w:instrText>
      </w:r>
      <w:r w:rsidR="007E217E">
        <w:rPr>
          <w:rFonts w:ascii="Arial" w:hAnsi="Arial" w:cs="Arial"/>
          <w:color w:val="000000" w:themeColor="text1"/>
        </w:rPr>
      </w:r>
      <w:r w:rsidR="007E217E">
        <w:rPr>
          <w:rFonts w:ascii="Arial" w:hAnsi="Arial" w:cs="Arial"/>
          <w:color w:val="000000" w:themeColor="text1"/>
        </w:rPr>
        <w:fldChar w:fldCharType="end"/>
      </w:r>
      <w:r w:rsidR="005D042D">
        <w:rPr>
          <w:rFonts w:ascii="Arial" w:hAnsi="Arial" w:cs="Arial"/>
          <w:color w:val="000000" w:themeColor="text1"/>
        </w:rPr>
      </w:r>
      <w:r w:rsidR="005D042D">
        <w:rPr>
          <w:rFonts w:ascii="Arial" w:hAnsi="Arial" w:cs="Arial"/>
          <w:color w:val="000000" w:themeColor="text1"/>
        </w:rPr>
        <w:fldChar w:fldCharType="separate"/>
      </w:r>
      <w:r w:rsidR="005D042D">
        <w:rPr>
          <w:rFonts w:ascii="Arial" w:hAnsi="Arial" w:cs="Arial"/>
          <w:noProof/>
          <w:color w:val="000000" w:themeColor="text1"/>
        </w:rPr>
        <w:t>(Giannone</w:t>
      </w:r>
      <w:r w:rsidR="005D042D" w:rsidRPr="005D042D">
        <w:rPr>
          <w:rFonts w:ascii="Arial" w:hAnsi="Arial" w:cs="Arial"/>
          <w:i/>
          <w:noProof/>
          <w:color w:val="000000" w:themeColor="text1"/>
        </w:rPr>
        <w:t xml:space="preserve"> et al.</w:t>
      </w:r>
      <w:r w:rsidR="005D042D">
        <w:rPr>
          <w:rFonts w:ascii="Arial" w:hAnsi="Arial" w:cs="Arial"/>
          <w:noProof/>
          <w:color w:val="000000" w:themeColor="text1"/>
        </w:rPr>
        <w:t>, 2013; Poulopoulos</w:t>
      </w:r>
      <w:r w:rsidR="005D042D" w:rsidRPr="005D042D">
        <w:rPr>
          <w:rFonts w:ascii="Arial" w:hAnsi="Arial" w:cs="Arial"/>
          <w:i/>
          <w:noProof/>
          <w:color w:val="000000" w:themeColor="text1"/>
        </w:rPr>
        <w:t xml:space="preserve"> et al.</w:t>
      </w:r>
      <w:r w:rsidR="005D042D">
        <w:rPr>
          <w:rFonts w:ascii="Arial" w:hAnsi="Arial" w:cs="Arial"/>
          <w:noProof/>
          <w:color w:val="000000" w:themeColor="text1"/>
        </w:rPr>
        <w:t>, 2009)</w:t>
      </w:r>
      <w:r w:rsidR="005D042D">
        <w:rPr>
          <w:rFonts w:ascii="Arial" w:hAnsi="Arial" w:cs="Arial"/>
          <w:color w:val="000000" w:themeColor="text1"/>
        </w:rPr>
        <w:fldChar w:fldCharType="end"/>
      </w:r>
      <w:r w:rsidR="00520671">
        <w:rPr>
          <w:rFonts w:ascii="Arial" w:hAnsi="Arial" w:cs="Arial"/>
        </w:rPr>
        <w:t>, was still fully functional</w:t>
      </w:r>
      <w:r w:rsidR="00B27384" w:rsidRPr="00B27384">
        <w:rPr>
          <w:rFonts w:ascii="Arial" w:hAnsi="Arial" w:cs="Arial"/>
          <w:color w:val="000000" w:themeColor="text1"/>
        </w:rPr>
        <w:t xml:space="preserve">. </w:t>
      </w:r>
      <w:r w:rsidR="005074AB">
        <w:rPr>
          <w:rFonts w:ascii="Arial" w:hAnsi="Arial" w:cs="Arial"/>
          <w:color w:val="000000" w:themeColor="text1"/>
        </w:rPr>
        <w:t>This finding suggest</w:t>
      </w:r>
      <w:r w:rsidR="00520671">
        <w:rPr>
          <w:rFonts w:ascii="Arial" w:hAnsi="Arial" w:cs="Arial"/>
          <w:color w:val="000000" w:themeColor="text1"/>
        </w:rPr>
        <w:t>s</w:t>
      </w:r>
      <w:r w:rsidR="005074AB">
        <w:rPr>
          <w:rFonts w:ascii="Arial" w:hAnsi="Arial" w:cs="Arial"/>
          <w:color w:val="000000" w:themeColor="text1"/>
        </w:rPr>
        <w:t xml:space="preserve"> that </w:t>
      </w:r>
      <w:r w:rsidR="005074AB">
        <w:rPr>
          <w:rFonts w:ascii="Arial" w:hAnsi="Arial" w:cs="Arial"/>
          <w:color w:val="000000" w:themeColor="text1"/>
        </w:rPr>
        <w:lastRenderedPageBreak/>
        <w:t>potentially other co-factors may stabilize the Gephyrin-</w:t>
      </w:r>
      <w:r w:rsidR="00833939">
        <w:rPr>
          <w:rFonts w:ascii="Arial" w:hAnsi="Arial" w:cs="Arial"/>
          <w:color w:val="000000" w:themeColor="text1"/>
        </w:rPr>
        <w:t>Nlgn</w:t>
      </w:r>
      <w:r w:rsidR="005074AB">
        <w:rPr>
          <w:rFonts w:ascii="Arial" w:hAnsi="Arial" w:cs="Arial"/>
          <w:color w:val="000000" w:themeColor="text1"/>
        </w:rPr>
        <w:t xml:space="preserve">2 interaction overcoming the Y770A mutation. </w:t>
      </w:r>
      <w:r w:rsidR="005074AB" w:rsidRPr="00BC12A3">
        <w:rPr>
          <w:rFonts w:ascii="Arial" w:hAnsi="Arial" w:cs="Arial"/>
          <w:color w:val="000000" w:themeColor="text1"/>
        </w:rPr>
        <w:t>A previous study also showed an only partial</w:t>
      </w:r>
      <w:r w:rsidR="00520671">
        <w:rPr>
          <w:rFonts w:ascii="Arial" w:hAnsi="Arial" w:cs="Arial"/>
          <w:color w:val="000000" w:themeColor="text1"/>
        </w:rPr>
        <w:t xml:space="preserve"> functional</w:t>
      </w:r>
      <w:r w:rsidR="005074AB" w:rsidRPr="00BC12A3">
        <w:rPr>
          <w:rFonts w:ascii="Arial" w:hAnsi="Arial" w:cs="Arial"/>
          <w:color w:val="000000" w:themeColor="text1"/>
        </w:rPr>
        <w:t xml:space="preserve"> </w:t>
      </w:r>
      <w:r w:rsidR="00520671">
        <w:rPr>
          <w:rFonts w:ascii="Arial" w:hAnsi="Arial" w:cs="Arial"/>
          <w:color w:val="000000" w:themeColor="text1"/>
        </w:rPr>
        <w:t>impairment of Nlgn2</w:t>
      </w:r>
      <w:r w:rsidR="00520671" w:rsidRPr="00BC12A3">
        <w:rPr>
          <w:rFonts w:ascii="Arial" w:hAnsi="Arial" w:cs="Arial"/>
          <w:color w:val="000000" w:themeColor="text1"/>
        </w:rPr>
        <w:t xml:space="preserve"> </w:t>
      </w:r>
      <w:r w:rsidR="00520671">
        <w:rPr>
          <w:rFonts w:ascii="Arial" w:hAnsi="Arial" w:cs="Arial"/>
          <w:color w:val="000000" w:themeColor="text1"/>
        </w:rPr>
        <w:t>by</w:t>
      </w:r>
      <w:r w:rsidR="00520671" w:rsidRPr="00BC12A3">
        <w:rPr>
          <w:rFonts w:ascii="Arial" w:hAnsi="Arial" w:cs="Arial"/>
          <w:color w:val="000000" w:themeColor="text1"/>
        </w:rPr>
        <w:t xml:space="preserve"> </w:t>
      </w:r>
      <w:r w:rsidR="005074AB" w:rsidRPr="00BC12A3">
        <w:rPr>
          <w:rFonts w:ascii="Arial" w:hAnsi="Arial" w:cs="Arial"/>
          <w:color w:val="000000" w:themeColor="text1"/>
        </w:rPr>
        <w:t xml:space="preserve">the Y770A mutation </w:t>
      </w:r>
      <w:r w:rsidR="00756173" w:rsidRPr="00BC12A3">
        <w:rPr>
          <w:rFonts w:ascii="Arial" w:hAnsi="Arial" w:cs="Arial"/>
          <w:color w:val="000000" w:themeColor="text1"/>
        </w:rPr>
        <w:fldChar w:fldCharType="begin">
          <w:fldData xml:space="preserve">PEVuZE5vdGU+PENpdGU+PEF1dGhvcj5OZ3V5ZW48L0F1dGhvcj48WWVhcj4yMDE2PC9ZZWFyPjxS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</w:fldData>
        </w:fldChar>
      </w:r>
      <w:r w:rsidR="000D2B83">
        <w:rPr>
          <w:rFonts w:ascii="Arial" w:hAnsi="Arial" w:cs="Arial"/>
          <w:color w:val="000000" w:themeColor="text1"/>
        </w:rPr>
        <w:instrText xml:space="preserve"> ADDIN EN.CITE </w:instrText>
      </w:r>
      <w:r w:rsidR="000D2B83">
        <w:rPr>
          <w:rFonts w:ascii="Arial" w:hAnsi="Arial" w:cs="Arial"/>
          <w:color w:val="000000" w:themeColor="text1"/>
        </w:rPr>
        <w:fldChar w:fldCharType="begin">
          <w:fldData xml:space="preserve">PEVuZE5vdGU+PENpdGU+PEF1dGhvcj5OZ3V5ZW48L0F1dGhvcj48WWVhcj4yMDE2PC9ZZWFyPjxS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</w:fldData>
        </w:fldChar>
      </w:r>
      <w:r w:rsidR="000D2B83">
        <w:rPr>
          <w:rFonts w:ascii="Arial" w:hAnsi="Arial" w:cs="Arial"/>
          <w:color w:val="000000" w:themeColor="text1"/>
        </w:rPr>
        <w:instrText xml:space="preserve"> ADDIN EN.CITE.DATA </w:instrText>
      </w:r>
      <w:r w:rsidR="000D2B83">
        <w:rPr>
          <w:rFonts w:ascii="Arial" w:hAnsi="Arial" w:cs="Arial"/>
          <w:color w:val="000000" w:themeColor="text1"/>
        </w:rPr>
      </w:r>
      <w:r w:rsidR="000D2B83">
        <w:rPr>
          <w:rFonts w:ascii="Arial" w:hAnsi="Arial" w:cs="Arial"/>
          <w:color w:val="000000" w:themeColor="text1"/>
        </w:rPr>
        <w:fldChar w:fldCharType="end"/>
      </w:r>
      <w:r w:rsidR="00756173" w:rsidRPr="00BC12A3">
        <w:rPr>
          <w:rFonts w:ascii="Arial" w:hAnsi="Arial" w:cs="Arial"/>
          <w:color w:val="000000" w:themeColor="text1"/>
        </w:rPr>
      </w:r>
      <w:r w:rsidR="00756173" w:rsidRPr="00BC12A3">
        <w:rPr>
          <w:rFonts w:ascii="Arial" w:hAnsi="Arial" w:cs="Arial"/>
          <w:color w:val="000000" w:themeColor="text1"/>
        </w:rPr>
        <w:fldChar w:fldCharType="separate"/>
      </w:r>
      <w:r w:rsidR="00756173" w:rsidRPr="00BC12A3">
        <w:rPr>
          <w:rFonts w:ascii="Arial" w:hAnsi="Arial" w:cs="Arial"/>
          <w:noProof/>
          <w:color w:val="000000" w:themeColor="text1"/>
        </w:rPr>
        <w:t>(Nguyen</w:t>
      </w:r>
      <w:r w:rsidR="00756173" w:rsidRPr="00BC12A3">
        <w:rPr>
          <w:rFonts w:ascii="Arial" w:hAnsi="Arial" w:cs="Arial"/>
          <w:i/>
          <w:noProof/>
          <w:color w:val="000000" w:themeColor="text1"/>
        </w:rPr>
        <w:t xml:space="preserve"> et al.</w:t>
      </w:r>
      <w:r w:rsidR="00756173" w:rsidRPr="00BC12A3">
        <w:rPr>
          <w:rFonts w:ascii="Arial" w:hAnsi="Arial" w:cs="Arial"/>
          <w:noProof/>
          <w:color w:val="000000" w:themeColor="text1"/>
        </w:rPr>
        <w:t>, 2016)</w:t>
      </w:r>
      <w:r w:rsidR="00756173" w:rsidRPr="00BC12A3">
        <w:rPr>
          <w:rFonts w:ascii="Arial" w:hAnsi="Arial" w:cs="Arial"/>
          <w:color w:val="000000" w:themeColor="text1"/>
        </w:rPr>
        <w:fldChar w:fldCharType="end"/>
      </w:r>
      <w:r w:rsidR="002D0863" w:rsidRPr="00BC12A3">
        <w:rPr>
          <w:rFonts w:ascii="Arial" w:hAnsi="Arial" w:cs="Arial"/>
          <w:color w:val="000000" w:themeColor="text1"/>
        </w:rPr>
        <w:t xml:space="preserve">. </w:t>
      </w:r>
      <w:r w:rsidR="00520671">
        <w:rPr>
          <w:rFonts w:ascii="Arial" w:hAnsi="Arial" w:cs="Arial"/>
          <w:color w:val="000000" w:themeColor="text1"/>
        </w:rPr>
        <w:t>However,</w:t>
      </w:r>
      <w:r w:rsidR="00520671" w:rsidRPr="00BC12A3">
        <w:rPr>
          <w:rFonts w:ascii="Arial" w:hAnsi="Arial" w:cs="Arial"/>
          <w:color w:val="000000" w:themeColor="text1"/>
        </w:rPr>
        <w:t xml:space="preserve"> in this paper</w:t>
      </w:r>
      <w:r w:rsidR="00520671">
        <w:rPr>
          <w:rFonts w:ascii="Arial" w:hAnsi="Arial" w:cs="Arial"/>
          <w:color w:val="000000" w:themeColor="text1"/>
        </w:rPr>
        <w:t xml:space="preserve"> the </w:t>
      </w:r>
      <w:r w:rsidR="00520671" w:rsidRPr="00BC12A3">
        <w:rPr>
          <w:rFonts w:ascii="Arial" w:hAnsi="Arial" w:cs="Arial"/>
          <w:color w:val="000000" w:themeColor="text1"/>
        </w:rPr>
        <w:t xml:space="preserve">deletion of the entire Gephyrin binding </w:t>
      </w:r>
      <w:r w:rsidR="00520671">
        <w:rPr>
          <w:rFonts w:ascii="Arial" w:hAnsi="Arial" w:cs="Arial"/>
          <w:color w:val="000000" w:themeColor="text1"/>
        </w:rPr>
        <w:t>sequence also only partly impaired Nlgn2 function whereas in our experiments such a deletion was functional deleterious. Overall, t</w:t>
      </w:r>
      <w:r w:rsidR="005074AB" w:rsidRPr="00BC12A3">
        <w:rPr>
          <w:rFonts w:ascii="Arial" w:hAnsi="Arial" w:cs="Arial"/>
          <w:color w:val="000000" w:themeColor="text1"/>
        </w:rPr>
        <w:t>hese</w:t>
      </w:r>
      <w:r w:rsidR="005074AB">
        <w:rPr>
          <w:rFonts w:ascii="Arial" w:hAnsi="Arial" w:cs="Arial"/>
          <w:color w:val="000000" w:themeColor="text1"/>
        </w:rPr>
        <w:t xml:space="preserve"> results prompted us to look for additional cytosolic </w:t>
      </w:r>
      <w:r w:rsidR="00833939">
        <w:rPr>
          <w:rFonts w:ascii="Arial" w:hAnsi="Arial" w:cs="Arial"/>
          <w:color w:val="000000" w:themeColor="text1"/>
        </w:rPr>
        <w:t>Nlgn</w:t>
      </w:r>
      <w:r w:rsidR="005074AB">
        <w:rPr>
          <w:rFonts w:ascii="Arial" w:hAnsi="Arial" w:cs="Arial"/>
          <w:color w:val="000000" w:themeColor="text1"/>
        </w:rPr>
        <w:t xml:space="preserve">2 </w:t>
      </w:r>
      <w:r w:rsidR="00520671">
        <w:rPr>
          <w:rFonts w:ascii="Arial" w:hAnsi="Arial" w:cs="Arial"/>
          <w:color w:val="000000" w:themeColor="text1"/>
        </w:rPr>
        <w:t xml:space="preserve">sequences </w:t>
      </w:r>
      <w:r w:rsidR="005074AB">
        <w:rPr>
          <w:rFonts w:ascii="Arial" w:hAnsi="Arial" w:cs="Arial"/>
          <w:color w:val="000000" w:themeColor="text1"/>
        </w:rPr>
        <w:t xml:space="preserve">that are important for </w:t>
      </w:r>
      <w:r w:rsidR="00833939">
        <w:rPr>
          <w:rFonts w:ascii="Arial" w:hAnsi="Arial" w:cs="Arial"/>
          <w:color w:val="000000" w:themeColor="text1"/>
        </w:rPr>
        <w:t>Nlgn</w:t>
      </w:r>
      <w:r w:rsidR="005074AB">
        <w:rPr>
          <w:rFonts w:ascii="Arial" w:hAnsi="Arial" w:cs="Arial"/>
          <w:color w:val="000000" w:themeColor="text1"/>
        </w:rPr>
        <w:t xml:space="preserve">2 function. Through targeted mutagenesis, we identified </w:t>
      </w:r>
      <w:r w:rsidR="00BC12A3">
        <w:rPr>
          <w:rFonts w:ascii="Arial" w:hAnsi="Arial" w:cs="Arial"/>
          <w:color w:val="000000" w:themeColor="text1"/>
        </w:rPr>
        <w:t xml:space="preserve">a </w:t>
      </w:r>
      <w:r w:rsidR="005074AB">
        <w:rPr>
          <w:rFonts w:ascii="Arial" w:hAnsi="Arial" w:cs="Arial"/>
          <w:color w:val="000000" w:themeColor="text1"/>
        </w:rPr>
        <w:t>new sequence</w:t>
      </w:r>
      <w:r w:rsidR="00BC12A3">
        <w:rPr>
          <w:rFonts w:ascii="Arial" w:hAnsi="Arial" w:cs="Arial"/>
          <w:color w:val="000000" w:themeColor="text1"/>
        </w:rPr>
        <w:t xml:space="preserve"> of </w:t>
      </w:r>
      <w:r w:rsidR="00B24E12" w:rsidRPr="00B24E12">
        <w:rPr>
          <w:rFonts w:ascii="Arial" w:hAnsi="Arial" w:cs="Arial"/>
          <w:color w:val="4472C4" w:themeColor="accent1"/>
        </w:rPr>
        <w:t xml:space="preserve">21-residue </w:t>
      </w:r>
      <w:r w:rsidR="00BC12A3">
        <w:rPr>
          <w:rFonts w:ascii="Arial" w:hAnsi="Arial" w:cs="Arial"/>
          <w:color w:val="000000" w:themeColor="text1"/>
        </w:rPr>
        <w:t>that is just as critical as the better characterized Gephyrin</w:t>
      </w:r>
      <w:r w:rsidR="00520671">
        <w:rPr>
          <w:rFonts w:ascii="Arial" w:hAnsi="Arial" w:cs="Arial"/>
          <w:color w:val="000000" w:themeColor="text1"/>
        </w:rPr>
        <w:t>-</w:t>
      </w:r>
      <w:r w:rsidR="00BC12A3">
        <w:rPr>
          <w:rFonts w:ascii="Arial" w:hAnsi="Arial" w:cs="Arial"/>
          <w:color w:val="000000" w:themeColor="text1"/>
        </w:rPr>
        <w:t xml:space="preserve">binding </w:t>
      </w:r>
      <w:r w:rsidR="00520671">
        <w:rPr>
          <w:rFonts w:ascii="Arial" w:hAnsi="Arial" w:cs="Arial"/>
          <w:color w:val="000000" w:themeColor="text1"/>
        </w:rPr>
        <w:t xml:space="preserve">sequence </w:t>
      </w:r>
      <w:r w:rsidR="00BC12A3">
        <w:rPr>
          <w:rFonts w:ascii="Arial" w:hAnsi="Arial" w:cs="Arial"/>
          <w:color w:val="000000" w:themeColor="text1"/>
        </w:rPr>
        <w:t xml:space="preserve">and may represent a binding surface for additional postsynaptic proteins at GABAergic synapses. Of note, the two amino acid residues K749 and R750 were shown </w:t>
      </w:r>
      <w:r w:rsidR="00BC12A3" w:rsidRPr="00C90C14">
        <w:rPr>
          <w:rFonts w:ascii="Arial" w:hAnsi="Arial" w:cs="Arial"/>
          <w:color w:val="000000" w:themeColor="text1"/>
        </w:rPr>
        <w:t>to be</w:t>
      </w:r>
      <w:r w:rsidR="00C90C14" w:rsidRPr="00C90C14">
        <w:rPr>
          <w:rFonts w:ascii="Arial" w:hAnsi="Arial" w:cs="Arial"/>
          <w:color w:val="000000" w:themeColor="text1"/>
        </w:rPr>
        <w:t xml:space="preserve"> ubiquitinated and methylated, respectively </w:t>
      </w:r>
      <w:r w:rsidR="001A393B" w:rsidRPr="00C90C14">
        <w:rPr>
          <w:rFonts w:ascii="Arial" w:hAnsi="Arial" w:cs="Arial"/>
          <w:color w:val="000000" w:themeColor="text1"/>
        </w:rPr>
        <w:fldChar w:fldCharType="begin">
          <w:fldData xml:space="preserve">PEVuZE5vdGU+PENpdGU+PEF1dGhvcj5XYWduZXI8L0F1dGhvcj48WWVhcj4yMDEyPC9ZZWFyPjxS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=
</w:fldData>
        </w:fldChar>
      </w:r>
      <w:r w:rsidR="007E217E">
        <w:rPr>
          <w:rFonts w:ascii="Arial" w:hAnsi="Arial" w:cs="Arial"/>
          <w:color w:val="000000" w:themeColor="text1"/>
        </w:rPr>
        <w:instrText xml:space="preserve"> ADDIN EN.CITE </w:instrText>
      </w:r>
      <w:r w:rsidR="007E217E">
        <w:rPr>
          <w:rFonts w:ascii="Arial" w:hAnsi="Arial" w:cs="Arial"/>
          <w:color w:val="000000" w:themeColor="text1"/>
        </w:rPr>
        <w:fldChar w:fldCharType="begin">
          <w:fldData xml:space="preserve">PEVuZE5vdGU+PENpdGU+PEF1dGhvcj5XYWduZXI8L0F1dGhvcj48WWVhcj4yMDEyPC9ZZWFyPjxS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=
</w:fldData>
        </w:fldChar>
      </w:r>
      <w:r w:rsidR="007E217E">
        <w:rPr>
          <w:rFonts w:ascii="Arial" w:hAnsi="Arial" w:cs="Arial"/>
          <w:color w:val="000000" w:themeColor="text1"/>
        </w:rPr>
        <w:instrText xml:space="preserve"> ADDIN EN.CITE.DATA </w:instrText>
      </w:r>
      <w:r w:rsidR="007E217E">
        <w:rPr>
          <w:rFonts w:ascii="Arial" w:hAnsi="Arial" w:cs="Arial"/>
          <w:color w:val="000000" w:themeColor="text1"/>
        </w:rPr>
      </w:r>
      <w:r w:rsidR="007E217E">
        <w:rPr>
          <w:rFonts w:ascii="Arial" w:hAnsi="Arial" w:cs="Arial"/>
          <w:color w:val="000000" w:themeColor="text1"/>
        </w:rPr>
        <w:fldChar w:fldCharType="end"/>
      </w:r>
      <w:r w:rsidR="001A393B" w:rsidRPr="00C90C14">
        <w:rPr>
          <w:rFonts w:ascii="Arial" w:hAnsi="Arial" w:cs="Arial"/>
          <w:color w:val="000000" w:themeColor="text1"/>
        </w:rPr>
      </w:r>
      <w:r w:rsidR="001A393B" w:rsidRPr="00C90C14">
        <w:rPr>
          <w:rFonts w:ascii="Arial" w:hAnsi="Arial" w:cs="Arial"/>
          <w:color w:val="000000" w:themeColor="text1"/>
        </w:rPr>
        <w:fldChar w:fldCharType="separate"/>
      </w:r>
      <w:r w:rsidR="001A393B" w:rsidRPr="00C90C14">
        <w:rPr>
          <w:rFonts w:ascii="Arial" w:hAnsi="Arial" w:cs="Arial"/>
          <w:noProof/>
          <w:color w:val="000000" w:themeColor="text1"/>
        </w:rPr>
        <w:t>(Guo</w:t>
      </w:r>
      <w:r w:rsidR="001A393B" w:rsidRPr="00C90C14">
        <w:rPr>
          <w:rFonts w:ascii="Arial" w:hAnsi="Arial" w:cs="Arial"/>
          <w:i/>
          <w:noProof/>
          <w:color w:val="000000" w:themeColor="text1"/>
        </w:rPr>
        <w:t xml:space="preserve"> et al</w:t>
      </w:r>
      <w:r w:rsidR="001A393B" w:rsidRPr="00C90C14">
        <w:rPr>
          <w:rFonts w:ascii="Arial" w:hAnsi="Arial" w:cs="Arial"/>
          <w:noProof/>
          <w:color w:val="000000" w:themeColor="text1"/>
        </w:rPr>
        <w:t>, 2014; Wagner</w:t>
      </w:r>
      <w:r w:rsidR="001A393B" w:rsidRPr="00C90C14">
        <w:rPr>
          <w:rFonts w:ascii="Arial" w:hAnsi="Arial" w:cs="Arial"/>
          <w:i/>
          <w:noProof/>
          <w:color w:val="000000" w:themeColor="text1"/>
        </w:rPr>
        <w:t xml:space="preserve"> et al</w:t>
      </w:r>
      <w:r w:rsidR="001A393B" w:rsidRPr="00C90C14">
        <w:rPr>
          <w:rFonts w:ascii="Arial" w:hAnsi="Arial" w:cs="Arial"/>
          <w:noProof/>
          <w:color w:val="000000" w:themeColor="text1"/>
        </w:rPr>
        <w:t>, 2012)</w:t>
      </w:r>
      <w:r w:rsidR="001A393B" w:rsidRPr="00C90C14">
        <w:rPr>
          <w:rFonts w:ascii="Arial" w:hAnsi="Arial" w:cs="Arial"/>
          <w:color w:val="000000" w:themeColor="text1"/>
        </w:rPr>
        <w:fldChar w:fldCharType="end"/>
      </w:r>
      <w:r w:rsidR="001A393B" w:rsidRPr="00C90C14">
        <w:rPr>
          <w:rFonts w:ascii="Arial" w:hAnsi="Arial" w:cs="Arial"/>
          <w:color w:val="000000" w:themeColor="text1"/>
        </w:rPr>
        <w:t>.</w:t>
      </w:r>
      <w:r w:rsidR="00C90C14">
        <w:rPr>
          <w:rFonts w:ascii="Arial" w:hAnsi="Arial" w:cs="Arial"/>
          <w:color w:val="000000" w:themeColor="text1"/>
        </w:rPr>
        <w:t xml:space="preserve"> </w:t>
      </w:r>
    </w:p>
    <w:p w14:paraId="147E5536" w14:textId="4DD8C991" w:rsidR="00C90C14" w:rsidRPr="00985DA5" w:rsidRDefault="00C145F4" w:rsidP="006831A4">
      <w:pPr>
        <w:spacing w:after="120" w:line="276" w:lineRule="auto"/>
        <w:jc w:val="both"/>
        <w:rPr>
          <w:rFonts w:ascii="Arial" w:hAnsi="Arial" w:cs="Arial"/>
          <w:color w:val="4472C4" w:themeColor="accent1"/>
        </w:rPr>
      </w:pPr>
      <w:r w:rsidRPr="00CD0B94">
        <w:rPr>
          <w:rFonts w:ascii="Arial" w:hAnsi="Arial" w:cs="Arial"/>
          <w:color w:val="000000" w:themeColor="text1"/>
        </w:rPr>
        <w:t>Third</w:t>
      </w:r>
      <w:r w:rsidR="002617D7" w:rsidRPr="00CD0B94">
        <w:rPr>
          <w:rFonts w:ascii="Arial" w:hAnsi="Arial" w:cs="Arial"/>
          <w:color w:val="000000" w:themeColor="text1"/>
        </w:rPr>
        <w:t>,</w:t>
      </w:r>
      <w:r w:rsidR="00CF1E8E" w:rsidRPr="00CD0B94">
        <w:rPr>
          <w:rFonts w:ascii="Arial" w:hAnsi="Arial" w:cs="Arial"/>
          <w:color w:val="000000" w:themeColor="text1"/>
        </w:rPr>
        <w:t xml:space="preserve"> </w:t>
      </w:r>
      <w:r w:rsidR="00917EDE" w:rsidRPr="00CD0B94">
        <w:rPr>
          <w:rFonts w:ascii="Arial" w:hAnsi="Arial" w:cs="Arial"/>
          <w:color w:val="000000" w:themeColor="text1"/>
        </w:rPr>
        <w:t xml:space="preserve">we found that </w:t>
      </w:r>
      <w:r w:rsidR="00CD3390" w:rsidRPr="00CD0B94">
        <w:rPr>
          <w:rFonts w:ascii="Arial" w:hAnsi="Arial" w:cs="Arial"/>
          <w:color w:val="000000" w:themeColor="text1"/>
        </w:rPr>
        <w:t xml:space="preserve">different </w:t>
      </w:r>
      <w:proofErr w:type="spellStart"/>
      <w:r w:rsidR="00833939" w:rsidRPr="00CD0B94">
        <w:rPr>
          <w:rFonts w:ascii="Arial" w:hAnsi="Arial" w:cs="Arial"/>
          <w:color w:val="000000" w:themeColor="text1"/>
        </w:rPr>
        <w:t>Nlgn</w:t>
      </w:r>
      <w:r w:rsidR="00CD3390" w:rsidRPr="00CD0B94">
        <w:rPr>
          <w:rFonts w:ascii="Arial" w:hAnsi="Arial" w:cs="Arial"/>
          <w:color w:val="000000" w:themeColor="text1"/>
        </w:rPr>
        <w:t>s</w:t>
      </w:r>
      <w:proofErr w:type="spellEnd"/>
      <w:r w:rsidR="00CD3390" w:rsidRPr="00CD0B94">
        <w:rPr>
          <w:rFonts w:ascii="Arial" w:hAnsi="Arial" w:cs="Arial"/>
          <w:color w:val="000000" w:themeColor="text1"/>
        </w:rPr>
        <w:t xml:space="preserve"> use </w:t>
      </w:r>
      <w:r w:rsidR="00520671" w:rsidRPr="00CD0B94">
        <w:rPr>
          <w:rFonts w:ascii="Arial" w:hAnsi="Arial" w:cs="Arial"/>
          <w:color w:val="000000" w:themeColor="text1"/>
        </w:rPr>
        <w:t xml:space="preserve">distinct functional </w:t>
      </w:r>
      <w:r w:rsidR="00CD3390" w:rsidRPr="00CD0B94">
        <w:rPr>
          <w:rFonts w:ascii="Arial" w:hAnsi="Arial" w:cs="Arial"/>
          <w:color w:val="000000" w:themeColor="text1"/>
        </w:rPr>
        <w:t xml:space="preserve">mechanisms at their </w:t>
      </w:r>
      <w:r w:rsidR="00520671" w:rsidRPr="00CD0B94">
        <w:rPr>
          <w:rFonts w:ascii="Arial" w:hAnsi="Arial" w:cs="Arial"/>
          <w:color w:val="000000" w:themeColor="text1"/>
        </w:rPr>
        <w:t xml:space="preserve">target </w:t>
      </w:r>
      <w:r w:rsidR="00CD3390" w:rsidRPr="00CD0B94">
        <w:rPr>
          <w:rFonts w:ascii="Arial" w:hAnsi="Arial" w:cs="Arial"/>
          <w:color w:val="000000" w:themeColor="text1"/>
        </w:rPr>
        <w:t>synap</w:t>
      </w:r>
      <w:r w:rsidR="00520671" w:rsidRPr="00CD0B94">
        <w:rPr>
          <w:rFonts w:ascii="Arial" w:hAnsi="Arial" w:cs="Arial"/>
          <w:color w:val="000000" w:themeColor="text1"/>
        </w:rPr>
        <w:t>ses</w:t>
      </w:r>
      <w:r w:rsidR="00CD3390" w:rsidRPr="00CD0B94">
        <w:rPr>
          <w:rFonts w:ascii="Arial" w:hAnsi="Arial" w:cs="Arial"/>
          <w:color w:val="000000" w:themeColor="text1"/>
        </w:rPr>
        <w:t xml:space="preserve">. </w:t>
      </w:r>
      <w:r w:rsidR="00520671" w:rsidRPr="00CD0B94">
        <w:rPr>
          <w:rFonts w:ascii="Arial" w:hAnsi="Arial" w:cs="Arial"/>
          <w:color w:val="000000" w:themeColor="text1"/>
        </w:rPr>
        <w:t xml:space="preserve">Whereas Nlgn2 requires its intracellular domain for enabling inhibitory synaptic connections, Nlgn1 </w:t>
      </w:r>
      <w:r w:rsidR="00917EDE" w:rsidRPr="00CD0B94">
        <w:rPr>
          <w:rFonts w:ascii="Arial" w:hAnsi="Arial" w:cs="Arial"/>
          <w:color w:val="000000" w:themeColor="text1"/>
        </w:rPr>
        <w:t>-</w:t>
      </w:r>
      <w:r w:rsidR="00520671" w:rsidRPr="00CD0B94">
        <w:rPr>
          <w:rFonts w:ascii="Arial" w:hAnsi="Arial" w:cs="Arial"/>
          <w:color w:val="000000" w:themeColor="text1"/>
        </w:rPr>
        <w:t xml:space="preserve">consistent with previous results </w:t>
      </w:r>
      <w:r w:rsidR="007E217E" w:rsidRPr="00CD0B94">
        <w:rPr>
          <w:rFonts w:ascii="Arial" w:hAnsi="Arial" w:cs="Arial"/>
          <w:color w:val="000000" w:themeColor="text1"/>
        </w:rPr>
        <w:fldChar w:fldCharType="begin">
          <w:fldData xml:space="preserve">PEVuZE5vdGU+PENpdGU+PEF1dGhvcj5XdTwvQXV0aG9yPjxZZWFyPjIwMTk8L1llYXI+PFJlY051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</w:fldData>
        </w:fldChar>
      </w:r>
      <w:r w:rsidR="000D2B83">
        <w:rPr>
          <w:rFonts w:ascii="Arial" w:hAnsi="Arial" w:cs="Arial"/>
          <w:color w:val="000000" w:themeColor="text1"/>
        </w:rPr>
        <w:instrText xml:space="preserve"> ADDIN EN.CITE </w:instrText>
      </w:r>
      <w:r w:rsidR="000D2B83">
        <w:rPr>
          <w:rFonts w:ascii="Arial" w:hAnsi="Arial" w:cs="Arial"/>
          <w:color w:val="000000" w:themeColor="text1"/>
        </w:rPr>
        <w:fldChar w:fldCharType="begin">
          <w:fldData xml:space="preserve">PEVuZE5vdGU+PENpdGU+PEF1dGhvcj5XdTwvQXV0aG9yPjxZZWFyPjIwMTk8L1llYXI+PFJlY051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</w:fldData>
        </w:fldChar>
      </w:r>
      <w:r w:rsidR="000D2B83">
        <w:rPr>
          <w:rFonts w:ascii="Arial" w:hAnsi="Arial" w:cs="Arial"/>
          <w:color w:val="000000" w:themeColor="text1"/>
        </w:rPr>
        <w:instrText xml:space="preserve"> ADDIN EN.CITE.DATA </w:instrText>
      </w:r>
      <w:r w:rsidR="000D2B83">
        <w:rPr>
          <w:rFonts w:ascii="Arial" w:hAnsi="Arial" w:cs="Arial"/>
          <w:color w:val="000000" w:themeColor="text1"/>
        </w:rPr>
      </w:r>
      <w:r w:rsidR="000D2B83">
        <w:rPr>
          <w:rFonts w:ascii="Arial" w:hAnsi="Arial" w:cs="Arial"/>
          <w:color w:val="000000" w:themeColor="text1"/>
        </w:rPr>
        <w:fldChar w:fldCharType="end"/>
      </w:r>
      <w:r w:rsidR="007E217E" w:rsidRPr="00CD0B94">
        <w:rPr>
          <w:rFonts w:ascii="Arial" w:hAnsi="Arial" w:cs="Arial"/>
          <w:color w:val="000000" w:themeColor="text1"/>
        </w:rPr>
      </w:r>
      <w:r w:rsidR="007E217E" w:rsidRPr="00CD0B94">
        <w:rPr>
          <w:rFonts w:ascii="Arial" w:hAnsi="Arial" w:cs="Arial"/>
          <w:color w:val="000000" w:themeColor="text1"/>
        </w:rPr>
        <w:fldChar w:fldCharType="separate"/>
      </w:r>
      <w:r w:rsidR="007E217E" w:rsidRPr="00CD0B94">
        <w:rPr>
          <w:rFonts w:ascii="Arial" w:hAnsi="Arial" w:cs="Arial"/>
          <w:noProof/>
          <w:color w:val="000000" w:themeColor="text1"/>
        </w:rPr>
        <w:t>(Jiang</w:t>
      </w:r>
      <w:r w:rsidR="007E217E" w:rsidRPr="00CD0B94">
        <w:rPr>
          <w:rFonts w:ascii="Arial" w:hAnsi="Arial" w:cs="Arial"/>
          <w:i/>
          <w:noProof/>
          <w:color w:val="000000" w:themeColor="text1"/>
        </w:rPr>
        <w:t xml:space="preserve"> et al</w:t>
      </w:r>
      <w:r w:rsidR="007E217E" w:rsidRPr="00CD0B94">
        <w:rPr>
          <w:rFonts w:ascii="Arial" w:hAnsi="Arial" w:cs="Arial"/>
          <w:noProof/>
          <w:color w:val="000000" w:themeColor="text1"/>
        </w:rPr>
        <w:t>, 2017; Wu</w:t>
      </w:r>
      <w:r w:rsidR="007E217E" w:rsidRPr="00CD0B94">
        <w:rPr>
          <w:rFonts w:ascii="Arial" w:hAnsi="Arial" w:cs="Arial"/>
          <w:i/>
          <w:noProof/>
          <w:color w:val="000000" w:themeColor="text1"/>
        </w:rPr>
        <w:t xml:space="preserve"> et al</w:t>
      </w:r>
      <w:r w:rsidR="007E217E" w:rsidRPr="00CD0B94">
        <w:rPr>
          <w:rFonts w:ascii="Arial" w:hAnsi="Arial" w:cs="Arial"/>
          <w:noProof/>
          <w:color w:val="000000" w:themeColor="text1"/>
        </w:rPr>
        <w:t>, 2019)</w:t>
      </w:r>
      <w:r w:rsidR="007E217E" w:rsidRPr="00CD0B94">
        <w:rPr>
          <w:rFonts w:ascii="Arial" w:hAnsi="Arial" w:cs="Arial"/>
          <w:color w:val="000000" w:themeColor="text1"/>
        </w:rPr>
        <w:fldChar w:fldCharType="end"/>
      </w:r>
      <w:r w:rsidR="00917EDE" w:rsidRPr="00CD0B94">
        <w:rPr>
          <w:rFonts w:ascii="Arial" w:hAnsi="Arial" w:cs="Arial"/>
          <w:color w:val="000000" w:themeColor="text1"/>
        </w:rPr>
        <w:t>-</w:t>
      </w:r>
      <w:r w:rsidR="00520671" w:rsidRPr="00CD0B94">
        <w:rPr>
          <w:rFonts w:ascii="Arial" w:hAnsi="Arial" w:cs="Arial"/>
          <w:color w:val="000000" w:themeColor="text1"/>
        </w:rPr>
        <w:t xml:space="preserve"> does not. </w:t>
      </w:r>
      <w:r w:rsidR="00917EDE" w:rsidRPr="00CD0B94">
        <w:rPr>
          <w:rFonts w:ascii="Arial" w:hAnsi="Arial" w:cs="Arial"/>
          <w:color w:val="000000" w:themeColor="text1"/>
        </w:rPr>
        <w:t xml:space="preserve">This may be our conceptually most intriguing result: </w:t>
      </w:r>
      <w:proofErr w:type="gramStart"/>
      <w:r w:rsidR="00756750" w:rsidRPr="00CD0B94">
        <w:rPr>
          <w:rFonts w:ascii="Arial" w:hAnsi="Arial" w:cs="Arial"/>
          <w:color w:val="000000" w:themeColor="text1"/>
        </w:rPr>
        <w:t>Despite the fact that</w:t>
      </w:r>
      <w:proofErr w:type="gramEnd"/>
      <w:r w:rsidR="00756750" w:rsidRPr="00CD0B94">
        <w:rPr>
          <w:rFonts w:ascii="Arial" w:hAnsi="Arial" w:cs="Arial"/>
          <w:color w:val="000000" w:themeColor="text1"/>
        </w:rPr>
        <w:t xml:space="preserve"> Nlgn1 and Nlgn2 are both enabling synapse function, albeit at different types of synapses, their mechanisms of action differ critically. </w:t>
      </w:r>
    </w:p>
    <w:p w14:paraId="71704031" w14:textId="0026F629" w:rsidR="000907C8" w:rsidRPr="00CD0B94" w:rsidRDefault="00DC2150" w:rsidP="00EC6E42">
      <w:pPr>
        <w:spacing w:after="120" w:line="276" w:lineRule="auto"/>
        <w:jc w:val="both"/>
        <w:rPr>
          <w:rFonts w:ascii="Arial" w:hAnsi="Arial" w:cs="Arial"/>
          <w:color w:val="000000" w:themeColor="text1"/>
        </w:rPr>
      </w:pPr>
      <w:r>
        <w:rPr>
          <w:rFonts w:ascii="Arial" w:hAnsi="Arial" w:cs="Arial"/>
        </w:rPr>
        <w:t xml:space="preserve">Fourth, </w:t>
      </w:r>
      <w:r w:rsidR="004574D9" w:rsidRPr="004574D9">
        <w:rPr>
          <w:rFonts w:ascii="Arial" w:hAnsi="Arial" w:cs="Arial"/>
        </w:rPr>
        <w:t xml:space="preserve">the </w:t>
      </w:r>
      <w:r w:rsidR="004574D9" w:rsidRPr="00DC2150">
        <w:rPr>
          <w:rFonts w:ascii="Arial" w:hAnsi="Arial" w:cs="Arial"/>
        </w:rPr>
        <w:t xml:space="preserve">extracellular </w:t>
      </w:r>
      <w:r w:rsidR="00756750">
        <w:rPr>
          <w:rFonts w:ascii="Arial" w:hAnsi="Arial" w:cs="Arial"/>
        </w:rPr>
        <w:t>but</w:t>
      </w:r>
      <w:r w:rsidR="00520671">
        <w:rPr>
          <w:rFonts w:ascii="Arial" w:hAnsi="Arial" w:cs="Arial"/>
        </w:rPr>
        <w:t xml:space="preserve"> not the intracellular </w:t>
      </w:r>
      <w:r w:rsidRPr="00DC2150">
        <w:rPr>
          <w:rFonts w:ascii="Arial" w:hAnsi="Arial" w:cs="Arial"/>
        </w:rPr>
        <w:t>domain</w:t>
      </w:r>
      <w:r w:rsidR="004574D9" w:rsidRPr="004574D9">
        <w:rPr>
          <w:rFonts w:ascii="Arial" w:hAnsi="Arial" w:cs="Arial"/>
        </w:rPr>
        <w:t xml:space="preserve"> </w:t>
      </w:r>
      <w:r w:rsidR="00520671">
        <w:rPr>
          <w:rFonts w:ascii="Arial" w:hAnsi="Arial" w:cs="Arial"/>
        </w:rPr>
        <w:t>of Nlgn1 and Nlgn2</w:t>
      </w:r>
      <w:r w:rsidR="00756750">
        <w:rPr>
          <w:rFonts w:ascii="Arial" w:hAnsi="Arial" w:cs="Arial"/>
        </w:rPr>
        <w:t xml:space="preserve"> </w:t>
      </w:r>
      <w:r>
        <w:rPr>
          <w:rFonts w:ascii="Arial" w:hAnsi="Arial" w:cs="Arial"/>
        </w:rPr>
        <w:t xml:space="preserve">determines </w:t>
      </w:r>
      <w:r w:rsidR="004574D9" w:rsidRPr="004574D9">
        <w:rPr>
          <w:rFonts w:ascii="Arial" w:hAnsi="Arial" w:cs="Arial"/>
        </w:rPr>
        <w:t>their specific</w:t>
      </w:r>
      <w:r w:rsidR="00520671">
        <w:rPr>
          <w:rFonts w:ascii="Arial" w:hAnsi="Arial" w:cs="Arial"/>
        </w:rPr>
        <w:t xml:space="preserve">ity for </w:t>
      </w:r>
      <w:r>
        <w:rPr>
          <w:rFonts w:ascii="Arial" w:hAnsi="Arial" w:cs="Arial"/>
        </w:rPr>
        <w:t>glutamatergic and GABAergic synapses</w:t>
      </w:r>
      <w:r w:rsidR="00520671">
        <w:rPr>
          <w:rFonts w:ascii="Arial" w:hAnsi="Arial" w:cs="Arial"/>
        </w:rPr>
        <w:t>, respectively</w:t>
      </w:r>
      <w:r w:rsidR="004574D9" w:rsidRPr="004574D9">
        <w:rPr>
          <w:rFonts w:ascii="Arial" w:hAnsi="Arial" w:cs="Arial"/>
        </w:rPr>
        <w:t>.</w:t>
      </w:r>
      <w:r w:rsidR="00F37EF9">
        <w:rPr>
          <w:rFonts w:ascii="Arial" w:hAnsi="Arial" w:cs="Arial" w:hint="eastAsia"/>
        </w:rPr>
        <w:t xml:space="preserve"> </w:t>
      </w:r>
      <w:r w:rsidR="00F37EF9" w:rsidRPr="001C1F52">
        <w:rPr>
          <w:rFonts w:ascii="Arial" w:hAnsi="Arial" w:cs="Arial"/>
          <w:color w:val="000000" w:themeColor="text1"/>
        </w:rPr>
        <w:t xml:space="preserve">The Intracellular domain of Nlgn2 (but intriguingly not of Nlgn1) is necessary for synaptic localization and its "specific" recruitment to synapses. </w:t>
      </w:r>
      <w:r w:rsidR="000907C8" w:rsidRPr="001C1F52">
        <w:rPr>
          <w:rFonts w:ascii="Arial" w:hAnsi="Arial" w:cs="Arial"/>
          <w:color w:val="000000" w:themeColor="text1"/>
        </w:rPr>
        <w:t>C</w:t>
      </w:r>
      <w:r w:rsidR="004574D9" w:rsidRPr="001C1F52">
        <w:rPr>
          <w:rFonts w:ascii="Arial" w:hAnsi="Arial" w:cs="Arial"/>
          <w:color w:val="000000" w:themeColor="text1"/>
        </w:rPr>
        <w:t xml:space="preserve">himeric </w:t>
      </w:r>
      <w:r w:rsidR="00833939" w:rsidRPr="001C1F52">
        <w:rPr>
          <w:rFonts w:ascii="Arial" w:hAnsi="Arial" w:cs="Arial"/>
          <w:color w:val="000000" w:themeColor="text1"/>
        </w:rPr>
        <w:t>Nlgn</w:t>
      </w:r>
      <w:r w:rsidR="004574D9" w:rsidRPr="001C1F52">
        <w:rPr>
          <w:rFonts w:ascii="Arial" w:hAnsi="Arial" w:cs="Arial"/>
          <w:color w:val="000000" w:themeColor="text1"/>
        </w:rPr>
        <w:t>2-</w:t>
      </w:r>
      <w:r w:rsidR="00833939" w:rsidRPr="001C1F52">
        <w:rPr>
          <w:rFonts w:ascii="Arial" w:hAnsi="Arial" w:cs="Arial"/>
          <w:color w:val="000000" w:themeColor="text1"/>
        </w:rPr>
        <w:t>Nlgn</w:t>
      </w:r>
      <w:r w:rsidR="004574D9" w:rsidRPr="001C1F52">
        <w:rPr>
          <w:rFonts w:ascii="Arial" w:hAnsi="Arial" w:cs="Arial"/>
          <w:color w:val="000000" w:themeColor="text1"/>
        </w:rPr>
        <w:t>1</w:t>
      </w:r>
      <w:r w:rsidR="000907C8" w:rsidRPr="001C1F52">
        <w:rPr>
          <w:rFonts w:ascii="Arial" w:hAnsi="Arial" w:cs="Arial"/>
          <w:color w:val="000000" w:themeColor="text1"/>
        </w:rPr>
        <w:t xml:space="preserve"> </w:t>
      </w:r>
      <w:r w:rsidR="00756750" w:rsidRPr="001C1F52">
        <w:rPr>
          <w:rFonts w:ascii="Arial" w:hAnsi="Arial" w:cs="Arial"/>
          <w:color w:val="000000" w:themeColor="text1"/>
        </w:rPr>
        <w:t xml:space="preserve">molecules enabled </w:t>
      </w:r>
      <w:r w:rsidR="000907C8" w:rsidRPr="001C1F52">
        <w:rPr>
          <w:rFonts w:ascii="Arial" w:hAnsi="Arial" w:cs="Arial"/>
          <w:color w:val="000000" w:themeColor="text1"/>
        </w:rPr>
        <w:t>GABAergic</w:t>
      </w:r>
      <w:r w:rsidR="00DF2EAB" w:rsidRPr="001C1F52">
        <w:rPr>
          <w:rFonts w:ascii="Arial" w:hAnsi="Arial" w:cs="Arial"/>
          <w:color w:val="000000" w:themeColor="text1"/>
        </w:rPr>
        <w:t xml:space="preserve"> </w:t>
      </w:r>
      <w:r w:rsidR="000907C8" w:rsidRPr="001C1F52">
        <w:rPr>
          <w:rFonts w:ascii="Arial" w:hAnsi="Arial" w:cs="Arial"/>
          <w:color w:val="000000" w:themeColor="text1"/>
        </w:rPr>
        <w:t xml:space="preserve">synaptic </w:t>
      </w:r>
      <w:r w:rsidR="00DF2EAB" w:rsidRPr="001C1F52">
        <w:rPr>
          <w:rFonts w:ascii="Arial" w:hAnsi="Arial" w:cs="Arial"/>
          <w:color w:val="000000" w:themeColor="text1"/>
        </w:rPr>
        <w:t>transmission, but not glutamatergic,</w:t>
      </w:r>
      <w:r w:rsidR="000907C8" w:rsidRPr="001C1F52">
        <w:rPr>
          <w:rFonts w:ascii="Arial" w:hAnsi="Arial" w:cs="Arial"/>
          <w:color w:val="000000" w:themeColor="text1"/>
        </w:rPr>
        <w:t xml:space="preserve"> while </w:t>
      </w:r>
      <w:r w:rsidR="00756750" w:rsidRPr="001C1F52">
        <w:rPr>
          <w:rFonts w:ascii="Arial" w:hAnsi="Arial" w:cs="Arial"/>
          <w:color w:val="000000" w:themeColor="text1"/>
        </w:rPr>
        <w:t xml:space="preserve">chimeric </w:t>
      </w:r>
      <w:r w:rsidR="00833939" w:rsidRPr="001C1F52">
        <w:rPr>
          <w:rFonts w:ascii="Arial" w:hAnsi="Arial" w:cs="Arial"/>
          <w:color w:val="000000" w:themeColor="text1"/>
        </w:rPr>
        <w:t>Nlgn</w:t>
      </w:r>
      <w:r w:rsidR="000907C8" w:rsidRPr="001C1F52">
        <w:rPr>
          <w:rFonts w:ascii="Arial" w:hAnsi="Arial" w:cs="Arial"/>
          <w:color w:val="000000" w:themeColor="text1"/>
        </w:rPr>
        <w:t>1-</w:t>
      </w:r>
      <w:r w:rsidR="00833939" w:rsidRPr="001C1F52">
        <w:rPr>
          <w:rFonts w:ascii="Arial" w:hAnsi="Arial" w:cs="Arial"/>
          <w:color w:val="000000" w:themeColor="text1"/>
        </w:rPr>
        <w:t>Nlgn</w:t>
      </w:r>
      <w:r w:rsidR="000907C8" w:rsidRPr="001C1F52">
        <w:rPr>
          <w:rFonts w:ascii="Arial" w:hAnsi="Arial" w:cs="Arial"/>
          <w:color w:val="000000" w:themeColor="text1"/>
        </w:rPr>
        <w:t>2</w:t>
      </w:r>
      <w:r w:rsidR="00756750" w:rsidRPr="001C1F52">
        <w:rPr>
          <w:rFonts w:ascii="Arial" w:hAnsi="Arial" w:cs="Arial"/>
          <w:color w:val="000000" w:themeColor="text1"/>
        </w:rPr>
        <w:t xml:space="preserve"> molecules mediated glutamatergic, but not GABAergic synaptic transmission</w:t>
      </w:r>
      <w:r w:rsidR="00FE78E3" w:rsidRPr="001C1F52">
        <w:rPr>
          <w:rFonts w:ascii="Arial" w:hAnsi="Arial" w:cs="Arial"/>
          <w:color w:val="000000" w:themeColor="text1"/>
        </w:rPr>
        <w:t>.</w:t>
      </w:r>
      <w:r w:rsidR="00F37EF9" w:rsidRPr="001C1F52">
        <w:rPr>
          <w:rFonts w:ascii="Arial" w:hAnsi="Arial" w:cs="Arial"/>
          <w:color w:val="000000" w:themeColor="text1"/>
        </w:rPr>
        <w:t xml:space="preserve"> The specificity for glutamatergic vs. GABAergic synapses is dictated by the Nlgn1, and Nlgn2 extracellular domains, respectively.</w:t>
      </w:r>
      <w:r w:rsidR="00F37EF9" w:rsidRPr="00F37EF9">
        <w:rPr>
          <w:rFonts w:ascii="Arial" w:hAnsi="Arial" w:cs="Arial" w:hint="eastAsia"/>
          <w:color w:val="4472C4" w:themeColor="accent1"/>
        </w:rPr>
        <w:t xml:space="preserve"> </w:t>
      </w:r>
      <w:proofErr w:type="spellStart"/>
      <w:r w:rsidR="00A730C1">
        <w:rPr>
          <w:rFonts w:ascii="Arial" w:hAnsi="Arial" w:cs="Arial"/>
        </w:rPr>
        <w:t>Nrxn</w:t>
      </w:r>
      <w:r w:rsidR="000907C8">
        <w:rPr>
          <w:rFonts w:ascii="Arial" w:hAnsi="Arial" w:cs="Arial"/>
        </w:rPr>
        <w:t>s</w:t>
      </w:r>
      <w:proofErr w:type="spellEnd"/>
      <w:r w:rsidR="000907C8">
        <w:rPr>
          <w:rFonts w:ascii="Arial" w:hAnsi="Arial" w:cs="Arial"/>
        </w:rPr>
        <w:t xml:space="preserve"> are well-studied pre-synaptic binding partners of </w:t>
      </w:r>
      <w:proofErr w:type="spellStart"/>
      <w:r w:rsidR="00833939">
        <w:rPr>
          <w:rFonts w:ascii="Arial" w:hAnsi="Arial" w:cs="Arial"/>
        </w:rPr>
        <w:t>Nlgn</w:t>
      </w:r>
      <w:r w:rsidR="000907C8">
        <w:rPr>
          <w:rFonts w:ascii="Arial" w:hAnsi="Arial" w:cs="Arial"/>
        </w:rPr>
        <w:t>s</w:t>
      </w:r>
      <w:proofErr w:type="spellEnd"/>
      <w:r w:rsidR="000907C8">
        <w:rPr>
          <w:rFonts w:ascii="Arial" w:hAnsi="Arial" w:cs="Arial"/>
        </w:rPr>
        <w:t xml:space="preserve"> and thus </w:t>
      </w:r>
      <w:r w:rsidR="00E80A50">
        <w:rPr>
          <w:rFonts w:ascii="Arial" w:hAnsi="Arial" w:cs="Arial"/>
        </w:rPr>
        <w:t>could</w:t>
      </w:r>
      <w:r w:rsidR="000907C8">
        <w:rPr>
          <w:rFonts w:ascii="Arial" w:hAnsi="Arial" w:cs="Arial"/>
        </w:rPr>
        <w:t xml:space="preserve"> provide </w:t>
      </w:r>
      <w:r w:rsidR="00E80A50">
        <w:rPr>
          <w:rFonts w:ascii="Arial" w:hAnsi="Arial" w:cs="Arial"/>
        </w:rPr>
        <w:t xml:space="preserve">synapse </w:t>
      </w:r>
      <w:r w:rsidR="000907C8">
        <w:rPr>
          <w:rFonts w:ascii="Arial" w:hAnsi="Arial" w:cs="Arial"/>
        </w:rPr>
        <w:t xml:space="preserve">specificity. However, </w:t>
      </w:r>
      <w:r w:rsidR="00E80A50">
        <w:rPr>
          <w:rFonts w:ascii="Arial" w:hAnsi="Arial" w:cs="Arial"/>
        </w:rPr>
        <w:t xml:space="preserve">we found </w:t>
      </w:r>
      <w:r w:rsidR="00520671">
        <w:rPr>
          <w:rFonts w:ascii="Arial" w:hAnsi="Arial" w:cs="Arial"/>
        </w:rPr>
        <w:t xml:space="preserve">that </w:t>
      </w:r>
      <w:r w:rsidR="00833939">
        <w:rPr>
          <w:rFonts w:ascii="Arial" w:hAnsi="Arial" w:cs="Arial"/>
        </w:rPr>
        <w:t>Nlgn</w:t>
      </w:r>
      <w:r w:rsidR="000907C8">
        <w:rPr>
          <w:rFonts w:ascii="Arial" w:hAnsi="Arial" w:cs="Arial"/>
        </w:rPr>
        <w:t xml:space="preserve">1 variants unable to bind </w:t>
      </w:r>
      <w:proofErr w:type="spellStart"/>
      <w:r w:rsidR="00A730C1">
        <w:rPr>
          <w:rFonts w:ascii="Arial" w:hAnsi="Arial" w:cs="Arial"/>
        </w:rPr>
        <w:t>Nrxn</w:t>
      </w:r>
      <w:r w:rsidR="000907C8">
        <w:rPr>
          <w:rFonts w:ascii="Arial" w:hAnsi="Arial" w:cs="Arial"/>
        </w:rPr>
        <w:t>s</w:t>
      </w:r>
      <w:proofErr w:type="spellEnd"/>
      <w:r w:rsidR="000907C8">
        <w:rPr>
          <w:rFonts w:ascii="Arial" w:hAnsi="Arial" w:cs="Arial"/>
        </w:rPr>
        <w:t xml:space="preserve"> still rescue</w:t>
      </w:r>
      <w:r w:rsidR="00756750">
        <w:rPr>
          <w:rFonts w:ascii="Arial" w:hAnsi="Arial" w:cs="Arial"/>
        </w:rPr>
        <w:t>d</w:t>
      </w:r>
      <w:r w:rsidR="000907C8">
        <w:rPr>
          <w:rFonts w:ascii="Arial" w:hAnsi="Arial" w:cs="Arial"/>
        </w:rPr>
        <w:t xml:space="preserve"> the excitatory phenotypes</w:t>
      </w:r>
      <w:r w:rsidR="00520671">
        <w:rPr>
          <w:rFonts w:ascii="Arial" w:hAnsi="Arial" w:cs="Arial"/>
        </w:rPr>
        <w:t xml:space="preserve"> as reported </w:t>
      </w:r>
      <w:r w:rsidR="00520671" w:rsidRPr="007E217E">
        <w:rPr>
          <w:rFonts w:ascii="Arial" w:hAnsi="Arial" w:cs="Arial"/>
          <w:color w:val="000000" w:themeColor="text1"/>
        </w:rPr>
        <w:t>previously</w:t>
      </w:r>
      <w:r w:rsidR="00E9583B">
        <w:rPr>
          <w:rFonts w:ascii="Arial" w:hAnsi="Arial" w:cs="Arial"/>
          <w:color w:val="000000" w:themeColor="text1"/>
        </w:rPr>
        <w:t xml:space="preserve"> </w:t>
      </w:r>
      <w:r w:rsidR="00AB4CA8">
        <w:rPr>
          <w:rFonts w:ascii="Arial" w:hAnsi="Arial" w:cs="Arial"/>
        </w:rPr>
        <w:fldChar w:fldCharType="begin">
          <w:fldData xml:space="preserve">PEVuZE5vdGU+PENpdGU+PEF1dGhvcj5JY2h0Y2hlbmtvPC9BdXRob3I+PFllYXI+MTk5NTwvWWVh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</w:fldData>
        </w:fldChar>
      </w:r>
      <w:r w:rsidR="000D2B83">
        <w:rPr>
          <w:rFonts w:ascii="Arial" w:hAnsi="Arial" w:cs="Arial"/>
        </w:rPr>
        <w:instrText xml:space="preserve"> ADDIN EN.CITE </w:instrText>
      </w:r>
      <w:r w:rsidR="000D2B83">
        <w:rPr>
          <w:rFonts w:ascii="Arial" w:hAnsi="Arial" w:cs="Arial"/>
        </w:rPr>
        <w:fldChar w:fldCharType="begin">
          <w:fldData xml:space="preserve">PEVuZE5vdGU+PENpdGU+PEF1dGhvcj5JY2h0Y2hlbmtvPC9BdXRob3I+PFllYXI+MTk5NTwvWWVh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</w:fldData>
        </w:fldChar>
      </w:r>
      <w:r w:rsidR="000D2B83">
        <w:rPr>
          <w:rFonts w:ascii="Arial" w:hAnsi="Arial" w:cs="Arial"/>
        </w:rPr>
        <w:instrText xml:space="preserve"> ADDIN EN.CITE.DATA </w:instrText>
      </w:r>
      <w:r w:rsidR="000D2B83">
        <w:rPr>
          <w:rFonts w:ascii="Arial" w:hAnsi="Arial" w:cs="Arial"/>
        </w:rPr>
      </w:r>
      <w:r w:rsidR="000D2B83">
        <w:rPr>
          <w:rFonts w:ascii="Arial" w:hAnsi="Arial" w:cs="Arial"/>
        </w:rPr>
        <w:fldChar w:fldCharType="end"/>
      </w:r>
      <w:r w:rsidR="00AB4CA8">
        <w:rPr>
          <w:rFonts w:ascii="Arial" w:hAnsi="Arial" w:cs="Arial"/>
        </w:rPr>
      </w:r>
      <w:r w:rsidR="00AB4CA8">
        <w:rPr>
          <w:rFonts w:ascii="Arial" w:hAnsi="Arial" w:cs="Arial"/>
        </w:rPr>
        <w:fldChar w:fldCharType="separate"/>
      </w:r>
      <w:r w:rsidR="007E217E">
        <w:rPr>
          <w:rFonts w:ascii="Arial" w:hAnsi="Arial" w:cs="Arial"/>
          <w:noProof/>
        </w:rPr>
        <w:t>(Ichtchenko</w:t>
      </w:r>
      <w:r w:rsidR="007E217E" w:rsidRPr="007E217E">
        <w:rPr>
          <w:rFonts w:ascii="Arial" w:hAnsi="Arial" w:cs="Arial"/>
          <w:i/>
          <w:noProof/>
        </w:rPr>
        <w:t xml:space="preserve"> et al.</w:t>
      </w:r>
      <w:r w:rsidR="007E217E">
        <w:rPr>
          <w:rFonts w:ascii="Arial" w:hAnsi="Arial" w:cs="Arial"/>
          <w:noProof/>
        </w:rPr>
        <w:t>, 1995; Ichtchenko</w:t>
      </w:r>
      <w:r w:rsidR="007E217E" w:rsidRPr="007E217E">
        <w:rPr>
          <w:rFonts w:ascii="Arial" w:hAnsi="Arial" w:cs="Arial"/>
          <w:i/>
          <w:noProof/>
        </w:rPr>
        <w:t xml:space="preserve"> et al.</w:t>
      </w:r>
      <w:r w:rsidR="007E217E">
        <w:rPr>
          <w:rFonts w:ascii="Arial" w:hAnsi="Arial" w:cs="Arial"/>
          <w:noProof/>
        </w:rPr>
        <w:t>, 1996; Jiang</w:t>
      </w:r>
      <w:r w:rsidR="007E217E" w:rsidRPr="007E217E">
        <w:rPr>
          <w:rFonts w:ascii="Arial" w:hAnsi="Arial" w:cs="Arial"/>
          <w:i/>
          <w:noProof/>
        </w:rPr>
        <w:t xml:space="preserve"> et al.</w:t>
      </w:r>
      <w:r w:rsidR="007E217E">
        <w:rPr>
          <w:rFonts w:ascii="Arial" w:hAnsi="Arial" w:cs="Arial"/>
          <w:noProof/>
        </w:rPr>
        <w:t>, 2017; Ko</w:t>
      </w:r>
      <w:r w:rsidR="007E217E" w:rsidRPr="007E217E">
        <w:rPr>
          <w:rFonts w:ascii="Arial" w:hAnsi="Arial" w:cs="Arial"/>
          <w:i/>
          <w:noProof/>
        </w:rPr>
        <w:t xml:space="preserve"> et al.</w:t>
      </w:r>
      <w:r w:rsidR="007E217E">
        <w:rPr>
          <w:rFonts w:ascii="Arial" w:hAnsi="Arial" w:cs="Arial"/>
          <w:noProof/>
        </w:rPr>
        <w:t>, 2009; Sudhof, 2017; Wu</w:t>
      </w:r>
      <w:r w:rsidR="007E217E" w:rsidRPr="007E217E">
        <w:rPr>
          <w:rFonts w:ascii="Arial" w:hAnsi="Arial" w:cs="Arial"/>
          <w:i/>
          <w:noProof/>
        </w:rPr>
        <w:t xml:space="preserve"> et al.</w:t>
      </w:r>
      <w:r w:rsidR="007E217E">
        <w:rPr>
          <w:rFonts w:ascii="Arial" w:hAnsi="Arial" w:cs="Arial"/>
          <w:noProof/>
        </w:rPr>
        <w:t>, 2019)</w:t>
      </w:r>
      <w:r w:rsidR="00AB4CA8">
        <w:rPr>
          <w:rFonts w:ascii="Arial" w:hAnsi="Arial" w:cs="Arial"/>
        </w:rPr>
        <w:fldChar w:fldCharType="end"/>
      </w:r>
      <w:r w:rsidR="00E80A50">
        <w:rPr>
          <w:rFonts w:ascii="Arial" w:hAnsi="Arial" w:cs="Arial"/>
        </w:rPr>
        <w:t xml:space="preserve">. </w:t>
      </w:r>
      <w:r w:rsidR="00520671">
        <w:rPr>
          <w:rFonts w:ascii="Arial" w:hAnsi="Arial" w:cs="Arial"/>
        </w:rPr>
        <w:t xml:space="preserve">These results suggest that </w:t>
      </w:r>
      <w:proofErr w:type="spellStart"/>
      <w:r w:rsidR="00520671">
        <w:rPr>
          <w:rFonts w:ascii="Arial" w:hAnsi="Arial" w:cs="Arial"/>
        </w:rPr>
        <w:t>Nlgns</w:t>
      </w:r>
      <w:proofErr w:type="spellEnd"/>
      <w:r w:rsidR="00520671">
        <w:rPr>
          <w:rFonts w:ascii="Arial" w:hAnsi="Arial" w:cs="Arial"/>
        </w:rPr>
        <w:t xml:space="preserve"> function via interactions with other binding partners in addition to </w:t>
      </w:r>
      <w:proofErr w:type="spellStart"/>
      <w:r w:rsidR="00520671">
        <w:rPr>
          <w:rFonts w:ascii="Arial" w:hAnsi="Arial" w:cs="Arial"/>
        </w:rPr>
        <w:t>Nrxns</w:t>
      </w:r>
      <w:proofErr w:type="spellEnd"/>
      <w:r w:rsidR="00520671">
        <w:rPr>
          <w:rFonts w:ascii="Arial" w:hAnsi="Arial" w:cs="Arial"/>
        </w:rPr>
        <w:t xml:space="preserve">. Indeed, </w:t>
      </w:r>
      <w:r w:rsidR="00E80A50">
        <w:rPr>
          <w:rFonts w:ascii="Arial" w:hAnsi="Arial" w:cs="Arial"/>
        </w:rPr>
        <w:t xml:space="preserve">recently MDGA proteins have been identified as </w:t>
      </w:r>
      <w:proofErr w:type="spellStart"/>
      <w:r w:rsidR="00833939">
        <w:rPr>
          <w:rFonts w:ascii="Arial" w:hAnsi="Arial" w:cs="Arial"/>
        </w:rPr>
        <w:t>Nlgn</w:t>
      </w:r>
      <w:proofErr w:type="spellEnd"/>
      <w:r w:rsidR="00E80A50">
        <w:rPr>
          <w:rFonts w:ascii="Arial" w:hAnsi="Arial" w:cs="Arial"/>
        </w:rPr>
        <w:t xml:space="preserve"> interaction partners, binding</w:t>
      </w:r>
      <w:r w:rsidR="00324DC7">
        <w:rPr>
          <w:rFonts w:ascii="Arial" w:hAnsi="Arial" w:cs="Arial"/>
        </w:rPr>
        <w:t xml:space="preserve"> </w:t>
      </w:r>
      <w:r w:rsidR="003A2988">
        <w:rPr>
          <w:rFonts w:ascii="Arial" w:hAnsi="Arial" w:cs="Arial"/>
        </w:rPr>
        <w:t xml:space="preserve">through their lg1-lg2 domains to the lobes of the </w:t>
      </w:r>
      <w:proofErr w:type="spellStart"/>
      <w:r w:rsidR="00833939">
        <w:rPr>
          <w:rFonts w:ascii="Arial" w:hAnsi="Arial" w:cs="Arial"/>
        </w:rPr>
        <w:t>Nlgn</w:t>
      </w:r>
      <w:proofErr w:type="spellEnd"/>
      <w:r w:rsidR="003A2988">
        <w:rPr>
          <w:rFonts w:ascii="Arial" w:hAnsi="Arial" w:cs="Arial"/>
        </w:rPr>
        <w:t xml:space="preserve"> extracellular dimer at sites overlap</w:t>
      </w:r>
      <w:r w:rsidR="00E80A50">
        <w:rPr>
          <w:rFonts w:ascii="Arial" w:hAnsi="Arial" w:cs="Arial"/>
        </w:rPr>
        <w:t>ping</w:t>
      </w:r>
      <w:r w:rsidR="003A2988">
        <w:rPr>
          <w:rFonts w:ascii="Arial" w:hAnsi="Arial" w:cs="Arial"/>
        </w:rPr>
        <w:t xml:space="preserve"> with the </w:t>
      </w:r>
      <w:proofErr w:type="spellStart"/>
      <w:r w:rsidR="00A730C1">
        <w:rPr>
          <w:rFonts w:ascii="Arial" w:hAnsi="Arial" w:cs="Arial"/>
        </w:rPr>
        <w:t>Nrxn</w:t>
      </w:r>
      <w:proofErr w:type="spellEnd"/>
      <w:r w:rsidR="003A2988">
        <w:rPr>
          <w:rFonts w:ascii="Arial" w:hAnsi="Arial" w:cs="Arial"/>
        </w:rPr>
        <w:t xml:space="preserve"> binding interface </w:t>
      </w:r>
      <w:r w:rsidR="003A2988">
        <w:rPr>
          <w:rFonts w:ascii="Arial" w:hAnsi="Arial" w:cs="Arial"/>
        </w:rPr>
        <w:fldChar w:fldCharType="begin">
          <w:fldData xml:space="preserve">PEVuZE5vdGU+PENpdGU+PEF1dGhvcj5HYW5nd2FyPC9BdXRob3I+PFllYXI+MjAxNzwvWWVhcj48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</w:fldData>
        </w:fldChar>
      </w:r>
      <w:r w:rsidR="00570895">
        <w:rPr>
          <w:rFonts w:ascii="Arial" w:hAnsi="Arial" w:cs="Arial"/>
        </w:rPr>
        <w:instrText xml:space="preserve"> ADDIN EN.CITE </w:instrText>
      </w:r>
      <w:r w:rsidR="00570895">
        <w:rPr>
          <w:rFonts w:ascii="Arial" w:hAnsi="Arial" w:cs="Arial"/>
        </w:rPr>
        <w:fldChar w:fldCharType="begin">
          <w:fldData xml:space="preserve">PEVuZE5vdGU+PENpdGU+PEF1dGhvcj5HYW5nd2FyPC9BdXRob3I+PFllYXI+MjAxNzwvWWVhcj48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</w:fldData>
        </w:fldChar>
      </w:r>
      <w:r w:rsidR="00570895">
        <w:rPr>
          <w:rFonts w:ascii="Arial" w:hAnsi="Arial" w:cs="Arial"/>
        </w:rPr>
        <w:instrText xml:space="preserve"> ADDIN EN.CITE.DATA </w:instrText>
      </w:r>
      <w:r w:rsidR="00570895">
        <w:rPr>
          <w:rFonts w:ascii="Arial" w:hAnsi="Arial" w:cs="Arial"/>
        </w:rPr>
      </w:r>
      <w:r w:rsidR="00570895">
        <w:rPr>
          <w:rFonts w:ascii="Arial" w:hAnsi="Arial" w:cs="Arial"/>
        </w:rPr>
        <w:fldChar w:fldCharType="end"/>
      </w:r>
      <w:r w:rsidR="003A2988">
        <w:rPr>
          <w:rFonts w:ascii="Arial" w:hAnsi="Arial" w:cs="Arial"/>
        </w:rPr>
      </w:r>
      <w:r w:rsidR="003A2988">
        <w:rPr>
          <w:rFonts w:ascii="Arial" w:hAnsi="Arial" w:cs="Arial"/>
        </w:rPr>
        <w:fldChar w:fldCharType="separate"/>
      </w:r>
      <w:r w:rsidR="00570895">
        <w:rPr>
          <w:rFonts w:ascii="Arial" w:hAnsi="Arial" w:cs="Arial"/>
          <w:noProof/>
        </w:rPr>
        <w:t>(Elegheert</w:t>
      </w:r>
      <w:r w:rsidR="00570895" w:rsidRPr="00570895">
        <w:rPr>
          <w:rFonts w:ascii="Arial" w:hAnsi="Arial" w:cs="Arial"/>
          <w:i/>
          <w:noProof/>
        </w:rPr>
        <w:t xml:space="preserve"> et al</w:t>
      </w:r>
      <w:r w:rsidR="00570895">
        <w:rPr>
          <w:rFonts w:ascii="Arial" w:hAnsi="Arial" w:cs="Arial"/>
          <w:noProof/>
        </w:rPr>
        <w:t>, 2017a; Gangwar</w:t>
      </w:r>
      <w:r w:rsidR="00570895" w:rsidRPr="00570895">
        <w:rPr>
          <w:rFonts w:ascii="Arial" w:hAnsi="Arial" w:cs="Arial"/>
          <w:i/>
          <w:noProof/>
        </w:rPr>
        <w:t xml:space="preserve"> et al.</w:t>
      </w:r>
      <w:r w:rsidR="00570895">
        <w:rPr>
          <w:rFonts w:ascii="Arial" w:hAnsi="Arial" w:cs="Arial"/>
          <w:noProof/>
        </w:rPr>
        <w:t>, 2017; Kim</w:t>
      </w:r>
      <w:r w:rsidR="00570895" w:rsidRPr="00570895">
        <w:rPr>
          <w:rFonts w:ascii="Arial" w:hAnsi="Arial" w:cs="Arial"/>
          <w:i/>
          <w:noProof/>
        </w:rPr>
        <w:t xml:space="preserve"> et al.</w:t>
      </w:r>
      <w:r w:rsidR="00570895">
        <w:rPr>
          <w:rFonts w:ascii="Arial" w:hAnsi="Arial" w:cs="Arial"/>
          <w:noProof/>
        </w:rPr>
        <w:t>, 2017)</w:t>
      </w:r>
      <w:r w:rsidR="003A2988">
        <w:rPr>
          <w:rFonts w:ascii="Arial" w:hAnsi="Arial" w:cs="Arial"/>
        </w:rPr>
        <w:fldChar w:fldCharType="end"/>
      </w:r>
      <w:r w:rsidR="003A2988">
        <w:rPr>
          <w:rFonts w:ascii="Arial" w:hAnsi="Arial" w:cs="Arial"/>
        </w:rPr>
        <w:t xml:space="preserve">. </w:t>
      </w:r>
      <w:r w:rsidR="005A4346">
        <w:rPr>
          <w:rFonts w:ascii="Arial" w:hAnsi="Arial" w:cs="Arial"/>
        </w:rPr>
        <w:t>They thus e</w:t>
      </w:r>
      <w:r w:rsidR="00756750">
        <w:rPr>
          <w:rFonts w:ascii="Arial" w:hAnsi="Arial" w:cs="Arial"/>
        </w:rPr>
        <w:t>merg</w:t>
      </w:r>
      <w:r w:rsidR="005A4346">
        <w:rPr>
          <w:rFonts w:ascii="Arial" w:hAnsi="Arial" w:cs="Arial"/>
        </w:rPr>
        <w:t xml:space="preserve">e as candidates that may provide synapse specificity for </w:t>
      </w:r>
      <w:proofErr w:type="spellStart"/>
      <w:r w:rsidR="00833939">
        <w:rPr>
          <w:rFonts w:ascii="Arial" w:hAnsi="Arial" w:cs="Arial"/>
        </w:rPr>
        <w:t>Nlgn</w:t>
      </w:r>
      <w:r w:rsidR="005A4346">
        <w:rPr>
          <w:rFonts w:ascii="Arial" w:hAnsi="Arial" w:cs="Arial"/>
        </w:rPr>
        <w:t>s</w:t>
      </w:r>
      <w:proofErr w:type="spellEnd"/>
      <w:r w:rsidR="005A4346">
        <w:rPr>
          <w:rFonts w:ascii="Arial" w:hAnsi="Arial" w:cs="Arial"/>
        </w:rPr>
        <w:t>. Remarkably,</w:t>
      </w:r>
      <w:r w:rsidR="00756750">
        <w:rPr>
          <w:rFonts w:ascii="Arial" w:hAnsi="Arial" w:cs="Arial"/>
        </w:rPr>
        <w:t xml:space="preserve"> however,</w:t>
      </w:r>
      <w:r w:rsidR="005A4346">
        <w:rPr>
          <w:rFonts w:ascii="Arial" w:hAnsi="Arial" w:cs="Arial"/>
        </w:rPr>
        <w:t xml:space="preserve"> we found</w:t>
      </w:r>
      <w:r w:rsidR="00756750">
        <w:rPr>
          <w:rFonts w:ascii="Arial" w:hAnsi="Arial" w:cs="Arial"/>
        </w:rPr>
        <w:t xml:space="preserve"> that mutant</w:t>
      </w:r>
      <w:r w:rsidR="0012306C">
        <w:rPr>
          <w:rFonts w:ascii="Arial" w:hAnsi="Arial" w:cs="Arial"/>
        </w:rPr>
        <w:t xml:space="preserve"> </w:t>
      </w:r>
      <w:r w:rsidR="00833939">
        <w:rPr>
          <w:rFonts w:ascii="Arial" w:hAnsi="Arial" w:cs="Arial"/>
        </w:rPr>
        <w:t>Nlgn</w:t>
      </w:r>
      <w:r w:rsidR="0012306C">
        <w:rPr>
          <w:rFonts w:ascii="Arial" w:hAnsi="Arial" w:cs="Arial"/>
        </w:rPr>
        <w:t xml:space="preserve">1 predicted to </w:t>
      </w:r>
      <w:r w:rsidR="00756750">
        <w:rPr>
          <w:rFonts w:ascii="Arial" w:hAnsi="Arial" w:cs="Arial"/>
        </w:rPr>
        <w:t>lack MDGA binding</w:t>
      </w:r>
      <w:r w:rsidR="0012306C">
        <w:rPr>
          <w:rFonts w:ascii="Arial" w:hAnsi="Arial" w:cs="Arial"/>
        </w:rPr>
        <w:t xml:space="preserve"> was </w:t>
      </w:r>
      <w:r w:rsidR="00520671">
        <w:rPr>
          <w:rFonts w:ascii="Arial" w:hAnsi="Arial" w:cs="Arial"/>
        </w:rPr>
        <w:t xml:space="preserve">fully </w:t>
      </w:r>
      <w:r w:rsidR="0012306C">
        <w:rPr>
          <w:rFonts w:ascii="Arial" w:hAnsi="Arial" w:cs="Arial"/>
        </w:rPr>
        <w:t xml:space="preserve">able to rescue </w:t>
      </w:r>
      <w:r w:rsidR="00833939">
        <w:rPr>
          <w:rFonts w:ascii="Arial" w:hAnsi="Arial" w:cs="Arial"/>
        </w:rPr>
        <w:t>Nlgn</w:t>
      </w:r>
      <w:r w:rsidR="0012306C">
        <w:rPr>
          <w:rFonts w:ascii="Arial" w:hAnsi="Arial" w:cs="Arial"/>
        </w:rPr>
        <w:t xml:space="preserve">1 function, indicating that this class of interaction is </w:t>
      </w:r>
      <w:r w:rsidR="00756750">
        <w:rPr>
          <w:rFonts w:ascii="Arial" w:hAnsi="Arial" w:cs="Arial"/>
        </w:rPr>
        <w:t xml:space="preserve">also </w:t>
      </w:r>
      <w:r w:rsidR="0012306C">
        <w:rPr>
          <w:rFonts w:ascii="Arial" w:hAnsi="Arial" w:cs="Arial"/>
        </w:rPr>
        <w:t>not providing specificity.</w:t>
      </w:r>
      <w:r w:rsidR="0044799C">
        <w:rPr>
          <w:rFonts w:ascii="Arial" w:hAnsi="Arial" w:cs="Arial"/>
        </w:rPr>
        <w:t xml:space="preserve"> </w:t>
      </w:r>
      <w:r w:rsidR="0044799C" w:rsidRPr="009B000A">
        <w:rPr>
          <w:rFonts w:ascii="Arial" w:hAnsi="Arial" w:cs="Arial"/>
          <w:color w:val="000000" w:themeColor="text1"/>
        </w:rPr>
        <w:t xml:space="preserve">Additionally, in vivo experiments show that MDGA1 targets APP, but not Nlgn2, in hippocampal CA1 GABAergic neural circuits to regulate GABAergic synaptic transmission </w:t>
      </w:r>
      <w:r w:rsidR="0044799C" w:rsidRPr="009B000A">
        <w:rPr>
          <w:rFonts w:ascii="Arial" w:hAnsi="Arial" w:cs="Arial"/>
          <w:color w:val="000000" w:themeColor="text1"/>
        </w:rPr>
        <w:fldChar w:fldCharType="begin">
          <w:fldData xml:space="preserve">PEVuZE5vdGU+PENpdGU+PEF1dGhvcj5LaW08L0F1dGhvcj48WWVhcj4yMDIyPC9ZZWFyPjxSZWNO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</w:fldData>
        </w:fldChar>
      </w:r>
      <w:r w:rsidR="0044799C" w:rsidRPr="009B000A">
        <w:rPr>
          <w:rFonts w:ascii="Arial" w:hAnsi="Arial" w:cs="Arial"/>
          <w:color w:val="000000" w:themeColor="text1"/>
        </w:rPr>
        <w:instrText xml:space="preserve"> ADDIN EN.CITE </w:instrText>
      </w:r>
      <w:r w:rsidR="0044799C" w:rsidRPr="009B000A">
        <w:rPr>
          <w:rFonts w:ascii="Arial" w:hAnsi="Arial" w:cs="Arial"/>
          <w:color w:val="000000" w:themeColor="text1"/>
        </w:rPr>
        <w:fldChar w:fldCharType="begin">
          <w:fldData xml:space="preserve">PEVuZE5vdGU+PENpdGU+PEF1dGhvcj5LaW08L0F1dGhvcj48WWVhcj4yMDIyPC9ZZWFyPjxSZWNO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</w:fldData>
        </w:fldChar>
      </w:r>
      <w:r w:rsidR="0044799C" w:rsidRPr="009B000A">
        <w:rPr>
          <w:rFonts w:ascii="Arial" w:hAnsi="Arial" w:cs="Arial"/>
          <w:color w:val="000000" w:themeColor="text1"/>
        </w:rPr>
        <w:instrText xml:space="preserve"> ADDIN EN.CITE.DATA </w:instrText>
      </w:r>
      <w:r w:rsidR="0044799C" w:rsidRPr="009B000A">
        <w:rPr>
          <w:rFonts w:ascii="Arial" w:hAnsi="Arial" w:cs="Arial"/>
          <w:color w:val="000000" w:themeColor="text1"/>
        </w:rPr>
      </w:r>
      <w:r w:rsidR="0044799C" w:rsidRPr="009B000A">
        <w:rPr>
          <w:rFonts w:ascii="Arial" w:hAnsi="Arial" w:cs="Arial"/>
          <w:color w:val="000000" w:themeColor="text1"/>
        </w:rPr>
        <w:fldChar w:fldCharType="end"/>
      </w:r>
      <w:r w:rsidR="0044799C" w:rsidRPr="009B000A">
        <w:rPr>
          <w:rFonts w:ascii="Arial" w:hAnsi="Arial" w:cs="Arial"/>
          <w:color w:val="000000" w:themeColor="text1"/>
        </w:rPr>
      </w:r>
      <w:r w:rsidR="0044799C" w:rsidRPr="009B000A">
        <w:rPr>
          <w:rFonts w:ascii="Arial" w:hAnsi="Arial" w:cs="Arial"/>
          <w:color w:val="000000" w:themeColor="text1"/>
        </w:rPr>
        <w:fldChar w:fldCharType="separate"/>
      </w:r>
      <w:r w:rsidR="0044799C" w:rsidRPr="009B000A">
        <w:rPr>
          <w:rFonts w:ascii="Arial" w:hAnsi="Arial" w:cs="Arial"/>
          <w:noProof/>
          <w:color w:val="000000" w:themeColor="text1"/>
        </w:rPr>
        <w:t>(Kim</w:t>
      </w:r>
      <w:r w:rsidR="0044799C" w:rsidRPr="009B000A">
        <w:rPr>
          <w:rFonts w:ascii="Arial" w:hAnsi="Arial" w:cs="Arial"/>
          <w:i/>
          <w:noProof/>
          <w:color w:val="000000" w:themeColor="text1"/>
        </w:rPr>
        <w:t xml:space="preserve"> et al.</w:t>
      </w:r>
      <w:r w:rsidR="0044799C" w:rsidRPr="009B000A">
        <w:rPr>
          <w:rFonts w:ascii="Arial" w:hAnsi="Arial" w:cs="Arial"/>
          <w:noProof/>
          <w:color w:val="000000" w:themeColor="text1"/>
        </w:rPr>
        <w:t>, 2022)</w:t>
      </w:r>
      <w:r w:rsidR="0044799C" w:rsidRPr="009B000A">
        <w:rPr>
          <w:rFonts w:ascii="Arial" w:hAnsi="Arial" w:cs="Arial"/>
          <w:color w:val="000000" w:themeColor="text1"/>
        </w:rPr>
        <w:fldChar w:fldCharType="end"/>
      </w:r>
      <w:r w:rsidR="0044799C" w:rsidRPr="009B000A">
        <w:rPr>
          <w:rFonts w:ascii="Arial" w:hAnsi="Arial" w:cs="Arial"/>
          <w:color w:val="000000" w:themeColor="text1"/>
        </w:rPr>
        <w:t xml:space="preserve">. </w:t>
      </w:r>
      <w:r w:rsidR="00520671">
        <w:rPr>
          <w:rFonts w:ascii="Arial" w:hAnsi="Arial" w:cs="Arial"/>
        </w:rPr>
        <w:t xml:space="preserve">In addition to MDGAs, </w:t>
      </w:r>
      <w:r w:rsidR="00520671" w:rsidRPr="00CD0B94">
        <w:rPr>
          <w:rFonts w:ascii="Arial" w:hAnsi="Arial" w:cs="Arial"/>
          <w:color w:val="000000" w:themeColor="text1"/>
        </w:rPr>
        <w:t>at least Nlgn3 has been shown to bind to PTPR</w:t>
      </w:r>
      <w:r w:rsidR="00756750" w:rsidRPr="00CD0B94">
        <w:rPr>
          <w:rFonts w:ascii="Arial" w:hAnsi="Arial" w:cs="Arial"/>
          <w:color w:val="000000" w:themeColor="text1"/>
        </w:rPr>
        <w:t xml:space="preserve">D </w:t>
      </w:r>
      <w:r w:rsidR="001E5ADD" w:rsidRPr="00CD0B94">
        <w:rPr>
          <w:rFonts w:ascii="Arial" w:hAnsi="Arial" w:cs="Arial"/>
          <w:color w:val="000000" w:themeColor="text1"/>
        </w:rPr>
        <w:fldChar w:fldCharType="begin">
          <w:fldData xml:space="preserve">PEVuZE5vdGU+PENpdGU+PEF1dGhvcj5Zb3NoaWRhPC9BdXRob3I+PFllYXI+MjAyMTwvWWVhcj48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=
</w:fldData>
        </w:fldChar>
      </w:r>
      <w:r w:rsidR="008D4B24" w:rsidRPr="00CD0B94">
        <w:rPr>
          <w:rFonts w:ascii="Arial" w:hAnsi="Arial" w:cs="Arial"/>
          <w:color w:val="000000" w:themeColor="text1"/>
        </w:rPr>
        <w:instrText xml:space="preserve"> ADDIN EN.CITE </w:instrText>
      </w:r>
      <w:r w:rsidR="008D4B24" w:rsidRPr="00CD0B94">
        <w:rPr>
          <w:rFonts w:ascii="Arial" w:hAnsi="Arial" w:cs="Arial"/>
          <w:color w:val="000000" w:themeColor="text1"/>
        </w:rPr>
        <w:fldChar w:fldCharType="begin">
          <w:fldData xml:space="preserve">PEVuZE5vdGU+PENpdGU+PEF1dGhvcj5Zb3NoaWRhPC9BdXRob3I+PFllYXI+MjAyMTwvWWVhcj48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=
</w:fldData>
        </w:fldChar>
      </w:r>
      <w:r w:rsidR="008D4B24" w:rsidRPr="00CD0B94">
        <w:rPr>
          <w:rFonts w:ascii="Arial" w:hAnsi="Arial" w:cs="Arial"/>
          <w:color w:val="000000" w:themeColor="text1"/>
        </w:rPr>
        <w:instrText xml:space="preserve"> ADDIN EN.CITE.DATA </w:instrText>
      </w:r>
      <w:r w:rsidR="008D4B24" w:rsidRPr="00CD0B94">
        <w:rPr>
          <w:rFonts w:ascii="Arial" w:hAnsi="Arial" w:cs="Arial"/>
          <w:color w:val="000000" w:themeColor="text1"/>
        </w:rPr>
      </w:r>
      <w:r w:rsidR="008D4B24" w:rsidRPr="00CD0B94">
        <w:rPr>
          <w:rFonts w:ascii="Arial" w:hAnsi="Arial" w:cs="Arial"/>
          <w:color w:val="000000" w:themeColor="text1"/>
        </w:rPr>
        <w:fldChar w:fldCharType="end"/>
      </w:r>
      <w:r w:rsidR="001E5ADD" w:rsidRPr="00CD0B94">
        <w:rPr>
          <w:rFonts w:ascii="Arial" w:hAnsi="Arial" w:cs="Arial"/>
          <w:color w:val="000000" w:themeColor="text1"/>
        </w:rPr>
      </w:r>
      <w:r w:rsidR="001E5ADD" w:rsidRPr="00CD0B94">
        <w:rPr>
          <w:rFonts w:ascii="Arial" w:hAnsi="Arial" w:cs="Arial"/>
          <w:color w:val="000000" w:themeColor="text1"/>
        </w:rPr>
        <w:fldChar w:fldCharType="separate"/>
      </w:r>
      <w:r w:rsidR="001E5ADD" w:rsidRPr="00CD0B94">
        <w:rPr>
          <w:rFonts w:ascii="Arial" w:hAnsi="Arial" w:cs="Arial"/>
          <w:noProof/>
          <w:color w:val="000000" w:themeColor="text1"/>
        </w:rPr>
        <w:t>(Yoshida</w:t>
      </w:r>
      <w:r w:rsidR="001E5ADD" w:rsidRPr="00CD0B94">
        <w:rPr>
          <w:rFonts w:ascii="Arial" w:hAnsi="Arial" w:cs="Arial"/>
          <w:i/>
          <w:noProof/>
          <w:color w:val="000000" w:themeColor="text1"/>
        </w:rPr>
        <w:t xml:space="preserve"> et al</w:t>
      </w:r>
      <w:r w:rsidR="001E5ADD" w:rsidRPr="00CD0B94">
        <w:rPr>
          <w:rFonts w:ascii="Arial" w:hAnsi="Arial" w:cs="Arial"/>
          <w:noProof/>
          <w:color w:val="000000" w:themeColor="text1"/>
        </w:rPr>
        <w:t>, 2021)</w:t>
      </w:r>
      <w:r w:rsidR="001E5ADD" w:rsidRPr="00CD0B94">
        <w:rPr>
          <w:rFonts w:ascii="Arial" w:hAnsi="Arial" w:cs="Arial"/>
          <w:color w:val="000000" w:themeColor="text1"/>
        </w:rPr>
        <w:fldChar w:fldCharType="end"/>
      </w:r>
      <w:r w:rsidR="00756750" w:rsidRPr="00CD0B94">
        <w:rPr>
          <w:rFonts w:ascii="Arial" w:hAnsi="Arial" w:cs="Arial"/>
          <w:color w:val="000000" w:themeColor="text1"/>
        </w:rPr>
        <w:t xml:space="preserve">, which in turn binds to neurexins </w:t>
      </w:r>
      <w:r w:rsidR="008D4B24" w:rsidRPr="00CD0B94">
        <w:rPr>
          <w:rFonts w:ascii="Arial" w:hAnsi="Arial" w:cs="Arial"/>
          <w:color w:val="000000" w:themeColor="text1"/>
        </w:rPr>
        <w:fldChar w:fldCharType="begin">
          <w:fldData xml:space="preserve">PEVuZE5vdGU+PENpdGU+PEF1dGhvcj5IYW48L0F1dGhvcj48WWVhcj4yMDE4PC9ZZWFyPjxSZWNO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</w:fldData>
        </w:fldChar>
      </w:r>
      <w:r w:rsidR="00957F0F">
        <w:rPr>
          <w:rFonts w:ascii="Arial" w:hAnsi="Arial" w:cs="Arial"/>
          <w:color w:val="000000" w:themeColor="text1"/>
        </w:rPr>
        <w:instrText xml:space="preserve"> ADDIN EN.CITE </w:instrText>
      </w:r>
      <w:r w:rsidR="00957F0F">
        <w:rPr>
          <w:rFonts w:ascii="Arial" w:hAnsi="Arial" w:cs="Arial"/>
          <w:color w:val="000000" w:themeColor="text1"/>
        </w:rPr>
        <w:fldChar w:fldCharType="begin">
          <w:fldData xml:space="preserve">PEVuZE5vdGU+PENpdGU+PEF1dGhvcj5IYW48L0F1dGhvcj48WWVhcj4yMDE4PC9ZZWFyPjxSZWNO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</w:fldData>
        </w:fldChar>
      </w:r>
      <w:r w:rsidR="00957F0F">
        <w:rPr>
          <w:rFonts w:ascii="Arial" w:hAnsi="Arial" w:cs="Arial"/>
          <w:color w:val="000000" w:themeColor="text1"/>
        </w:rPr>
        <w:instrText xml:space="preserve"> ADDIN EN.CITE.DATA </w:instrText>
      </w:r>
      <w:r w:rsidR="00957F0F">
        <w:rPr>
          <w:rFonts w:ascii="Arial" w:hAnsi="Arial" w:cs="Arial"/>
          <w:color w:val="000000" w:themeColor="text1"/>
        </w:rPr>
      </w:r>
      <w:r w:rsidR="00957F0F">
        <w:rPr>
          <w:rFonts w:ascii="Arial" w:hAnsi="Arial" w:cs="Arial"/>
          <w:color w:val="000000" w:themeColor="text1"/>
        </w:rPr>
        <w:fldChar w:fldCharType="end"/>
      </w:r>
      <w:r w:rsidR="008D4B24" w:rsidRPr="00CD0B94">
        <w:rPr>
          <w:rFonts w:ascii="Arial" w:hAnsi="Arial" w:cs="Arial"/>
          <w:color w:val="000000" w:themeColor="text1"/>
        </w:rPr>
      </w:r>
      <w:r w:rsidR="008D4B24" w:rsidRPr="00CD0B94">
        <w:rPr>
          <w:rFonts w:ascii="Arial" w:hAnsi="Arial" w:cs="Arial"/>
          <w:color w:val="000000" w:themeColor="text1"/>
        </w:rPr>
        <w:fldChar w:fldCharType="separate"/>
      </w:r>
      <w:r w:rsidR="008D4B24" w:rsidRPr="00CD0B94">
        <w:rPr>
          <w:rFonts w:ascii="Arial" w:hAnsi="Arial" w:cs="Arial"/>
          <w:noProof/>
          <w:color w:val="000000" w:themeColor="text1"/>
        </w:rPr>
        <w:t>(Han</w:t>
      </w:r>
      <w:r w:rsidR="008D4B24" w:rsidRPr="00CD0B94">
        <w:rPr>
          <w:rFonts w:ascii="Arial" w:hAnsi="Arial" w:cs="Arial"/>
          <w:i/>
          <w:noProof/>
          <w:color w:val="000000" w:themeColor="text1"/>
        </w:rPr>
        <w:t xml:space="preserve"> et al</w:t>
      </w:r>
      <w:r w:rsidR="008D4B24" w:rsidRPr="00CD0B94">
        <w:rPr>
          <w:rFonts w:ascii="Arial" w:hAnsi="Arial" w:cs="Arial"/>
          <w:noProof/>
          <w:color w:val="000000" w:themeColor="text1"/>
        </w:rPr>
        <w:t>, 2018)</w:t>
      </w:r>
      <w:r w:rsidR="008D4B24" w:rsidRPr="00CD0B94">
        <w:rPr>
          <w:rFonts w:ascii="Arial" w:hAnsi="Arial" w:cs="Arial"/>
          <w:color w:val="000000" w:themeColor="text1"/>
        </w:rPr>
        <w:fldChar w:fldCharType="end"/>
      </w:r>
      <w:r w:rsidR="00756750" w:rsidRPr="00CD0B94">
        <w:rPr>
          <w:rFonts w:ascii="Arial" w:hAnsi="Arial" w:cs="Arial"/>
          <w:color w:val="000000" w:themeColor="text1"/>
        </w:rPr>
        <w:t xml:space="preserve">, </w:t>
      </w:r>
      <w:r w:rsidR="00756750" w:rsidRPr="00CD0B94">
        <w:rPr>
          <w:rFonts w:ascii="Arial" w:hAnsi="Arial" w:cs="Arial"/>
          <w:color w:val="000000" w:themeColor="text1"/>
        </w:rPr>
        <w:lastRenderedPageBreak/>
        <w:t>suggesting a possible synapse maintenance mechanism involving multiple trans-synaptic interactions.</w:t>
      </w:r>
    </w:p>
    <w:p w14:paraId="2C29D56B" w14:textId="7DCB3C5D" w:rsidR="00C111D8" w:rsidRDefault="007E7DC4" w:rsidP="00EC6E42">
      <w:pPr>
        <w:spacing w:after="120" w:line="276" w:lineRule="auto"/>
        <w:jc w:val="both"/>
        <w:rPr>
          <w:rFonts w:ascii="Arial" w:hAnsi="Arial" w:cs="Arial"/>
        </w:rPr>
      </w:pPr>
      <w:bookmarkStart w:id="2" w:name="OLE_LINK4"/>
      <w:r>
        <w:rPr>
          <w:rFonts w:ascii="Arial" w:hAnsi="Arial" w:cs="Arial"/>
        </w:rPr>
        <w:t>Finally</w:t>
      </w:r>
      <w:r w:rsidR="0012306C">
        <w:rPr>
          <w:rFonts w:ascii="Arial" w:hAnsi="Arial" w:cs="Arial"/>
        </w:rPr>
        <w:t xml:space="preserve">, we conclude that </w:t>
      </w:r>
      <w:r w:rsidR="00833939">
        <w:rPr>
          <w:rFonts w:ascii="Arial" w:hAnsi="Arial" w:cs="Arial"/>
        </w:rPr>
        <w:t>Nlgn</w:t>
      </w:r>
      <w:r w:rsidR="0012306C">
        <w:rPr>
          <w:rFonts w:ascii="Arial" w:hAnsi="Arial" w:cs="Arial"/>
        </w:rPr>
        <w:t xml:space="preserve">1 may be acting as </w:t>
      </w:r>
      <w:r w:rsidR="00756750">
        <w:rPr>
          <w:rFonts w:ascii="Arial" w:hAnsi="Arial" w:cs="Arial"/>
        </w:rPr>
        <w:t xml:space="preserve">a </w:t>
      </w:r>
      <w:r w:rsidR="0012306C">
        <w:rPr>
          <w:rFonts w:ascii="Arial" w:hAnsi="Arial" w:cs="Arial"/>
        </w:rPr>
        <w:t xml:space="preserve">monomer </w:t>
      </w:r>
      <w:r w:rsidR="0012306C" w:rsidRPr="003815A5">
        <w:rPr>
          <w:rFonts w:ascii="Arial" w:hAnsi="Arial" w:cs="Arial"/>
        </w:rPr>
        <w:t>in regulating synaptic transmission</w:t>
      </w:r>
      <w:r>
        <w:rPr>
          <w:rFonts w:ascii="Arial" w:hAnsi="Arial" w:cs="Arial"/>
        </w:rPr>
        <w:t xml:space="preserve"> and </w:t>
      </w:r>
      <w:r w:rsidR="00756750">
        <w:rPr>
          <w:rFonts w:ascii="Arial" w:hAnsi="Arial" w:cs="Arial"/>
        </w:rPr>
        <w:t xml:space="preserve">that </w:t>
      </w:r>
      <w:r>
        <w:rPr>
          <w:rFonts w:ascii="Arial" w:hAnsi="Arial" w:cs="Arial"/>
        </w:rPr>
        <w:t xml:space="preserve">no binding event that involves signal transduction mediated by dimerization plays a role in </w:t>
      </w:r>
      <w:r w:rsidR="00833939">
        <w:rPr>
          <w:rFonts w:ascii="Arial" w:hAnsi="Arial" w:cs="Arial"/>
        </w:rPr>
        <w:t>Nlgn</w:t>
      </w:r>
      <w:r>
        <w:rPr>
          <w:rFonts w:ascii="Arial" w:hAnsi="Arial" w:cs="Arial"/>
        </w:rPr>
        <w:t>1's specificity</w:t>
      </w:r>
      <w:r w:rsidR="0012306C">
        <w:rPr>
          <w:rFonts w:ascii="Arial" w:hAnsi="Arial" w:cs="Arial"/>
          <w:color w:val="000000" w:themeColor="text1"/>
        </w:rPr>
        <w:t xml:space="preserve">. Mutations disrupting </w:t>
      </w:r>
      <w:r w:rsidR="00833939">
        <w:rPr>
          <w:rFonts w:ascii="Arial" w:hAnsi="Arial" w:cs="Arial"/>
          <w:color w:val="000000" w:themeColor="text1"/>
        </w:rPr>
        <w:t>Nlgn</w:t>
      </w:r>
      <w:r w:rsidR="0012306C">
        <w:rPr>
          <w:rFonts w:ascii="Arial" w:hAnsi="Arial" w:cs="Arial"/>
          <w:color w:val="000000" w:themeColor="text1"/>
        </w:rPr>
        <w:t xml:space="preserve">1 dimerization did not impair </w:t>
      </w:r>
      <w:r w:rsidR="00833939">
        <w:rPr>
          <w:rFonts w:ascii="Arial" w:hAnsi="Arial" w:cs="Arial"/>
          <w:color w:val="000000" w:themeColor="text1"/>
        </w:rPr>
        <w:t>Nlgn</w:t>
      </w:r>
      <w:r w:rsidR="0012306C">
        <w:rPr>
          <w:rFonts w:ascii="Arial" w:hAnsi="Arial" w:cs="Arial"/>
          <w:color w:val="000000" w:themeColor="text1"/>
        </w:rPr>
        <w:t>1 function in our hippocampal cell assay. Intriguingly,</w:t>
      </w:r>
      <w:r w:rsidR="0012306C">
        <w:rPr>
          <w:rFonts w:ascii="Arial" w:hAnsi="Arial" w:cs="Arial"/>
        </w:rPr>
        <w:t xml:space="preserve"> a </w:t>
      </w:r>
      <w:r w:rsidR="003815A5" w:rsidRPr="003815A5">
        <w:rPr>
          <w:rFonts w:ascii="Arial" w:hAnsi="Arial" w:cs="Arial"/>
        </w:rPr>
        <w:t>previous stud</w:t>
      </w:r>
      <w:r w:rsidR="0012306C">
        <w:rPr>
          <w:rFonts w:ascii="Arial" w:hAnsi="Arial" w:cs="Arial"/>
        </w:rPr>
        <w:t>y</w:t>
      </w:r>
      <w:r w:rsidR="003815A5" w:rsidRPr="003815A5">
        <w:rPr>
          <w:rFonts w:ascii="Arial" w:hAnsi="Arial" w:cs="Arial"/>
        </w:rPr>
        <w:t xml:space="preserve"> show</w:t>
      </w:r>
      <w:r w:rsidR="0012306C">
        <w:rPr>
          <w:rFonts w:ascii="Arial" w:hAnsi="Arial" w:cs="Arial"/>
        </w:rPr>
        <w:t>ed</w:t>
      </w:r>
      <w:r w:rsidR="003815A5" w:rsidRPr="003815A5">
        <w:rPr>
          <w:rFonts w:ascii="Arial" w:hAnsi="Arial" w:cs="Arial"/>
        </w:rPr>
        <w:t xml:space="preserve"> that </w:t>
      </w:r>
      <w:r w:rsidR="00833939">
        <w:rPr>
          <w:rFonts w:ascii="Arial" w:hAnsi="Arial" w:cs="Arial"/>
        </w:rPr>
        <w:t>Nlgn</w:t>
      </w:r>
      <w:r w:rsidR="003815A5" w:rsidRPr="003815A5">
        <w:rPr>
          <w:rFonts w:ascii="Arial" w:hAnsi="Arial" w:cs="Arial"/>
        </w:rPr>
        <w:t>1 overexpression enhances both NMDAR- and AMPAR- EPSCs in neurons, even when dimerization is disrupted</w:t>
      </w:r>
      <w:r w:rsidR="003815A5">
        <w:rPr>
          <w:rFonts w:ascii="Arial" w:hAnsi="Arial" w:cs="Arial"/>
        </w:rPr>
        <w:t xml:space="preserve"> </w:t>
      </w:r>
      <w:r w:rsidR="003815A5">
        <w:rPr>
          <w:rFonts w:ascii="Arial" w:hAnsi="Arial" w:cs="Arial"/>
          <w:color w:val="000000" w:themeColor="text1"/>
        </w:rPr>
        <w:fldChar w:fldCharType="begin">
          <w:fldData xml:space="preserve">PEVuZE5vdGU+PENpdGU+PEF1dGhvcj5LbzwvQXV0aG9yPjxZZWFyPjIwMDk8L1llYXI+PFJlY051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</w:fldData>
        </w:fldChar>
      </w:r>
      <w:r w:rsidR="007E217E">
        <w:rPr>
          <w:rFonts w:ascii="Arial" w:hAnsi="Arial" w:cs="Arial"/>
          <w:color w:val="000000" w:themeColor="text1"/>
        </w:rPr>
        <w:instrText xml:space="preserve"> ADDIN EN.CITE </w:instrText>
      </w:r>
      <w:r w:rsidR="007E217E">
        <w:rPr>
          <w:rFonts w:ascii="Arial" w:hAnsi="Arial" w:cs="Arial"/>
          <w:color w:val="000000" w:themeColor="text1"/>
        </w:rPr>
        <w:fldChar w:fldCharType="begin">
          <w:fldData xml:space="preserve">PEVuZE5vdGU+PENpdGU+PEF1dGhvcj5LbzwvQXV0aG9yPjxZZWFyPjIwMDk8L1llYXI+PFJlY051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</w:fldData>
        </w:fldChar>
      </w:r>
      <w:r w:rsidR="007E217E">
        <w:rPr>
          <w:rFonts w:ascii="Arial" w:hAnsi="Arial" w:cs="Arial"/>
          <w:color w:val="000000" w:themeColor="text1"/>
        </w:rPr>
        <w:instrText xml:space="preserve"> ADDIN EN.CITE.DATA </w:instrText>
      </w:r>
      <w:r w:rsidR="007E217E">
        <w:rPr>
          <w:rFonts w:ascii="Arial" w:hAnsi="Arial" w:cs="Arial"/>
          <w:color w:val="000000" w:themeColor="text1"/>
        </w:rPr>
      </w:r>
      <w:r w:rsidR="007E217E">
        <w:rPr>
          <w:rFonts w:ascii="Arial" w:hAnsi="Arial" w:cs="Arial"/>
          <w:color w:val="000000" w:themeColor="text1"/>
        </w:rPr>
        <w:fldChar w:fldCharType="end"/>
      </w:r>
      <w:r w:rsidR="003815A5">
        <w:rPr>
          <w:rFonts w:ascii="Arial" w:hAnsi="Arial" w:cs="Arial"/>
          <w:color w:val="000000" w:themeColor="text1"/>
        </w:rPr>
      </w:r>
      <w:r w:rsidR="003815A5">
        <w:rPr>
          <w:rFonts w:ascii="Arial" w:hAnsi="Arial" w:cs="Arial"/>
          <w:color w:val="000000" w:themeColor="text1"/>
        </w:rPr>
        <w:fldChar w:fldCharType="separate"/>
      </w:r>
      <w:r w:rsidR="003815A5">
        <w:rPr>
          <w:rFonts w:ascii="Arial" w:hAnsi="Arial" w:cs="Arial"/>
          <w:noProof/>
          <w:color w:val="000000" w:themeColor="text1"/>
        </w:rPr>
        <w:t>(Ko</w:t>
      </w:r>
      <w:r w:rsidR="003815A5" w:rsidRPr="00E77534">
        <w:rPr>
          <w:rFonts w:ascii="Arial" w:hAnsi="Arial" w:cs="Arial"/>
          <w:i/>
          <w:noProof/>
          <w:color w:val="000000" w:themeColor="text1"/>
        </w:rPr>
        <w:t xml:space="preserve"> et al.</w:t>
      </w:r>
      <w:r w:rsidR="003815A5">
        <w:rPr>
          <w:rFonts w:ascii="Arial" w:hAnsi="Arial" w:cs="Arial"/>
          <w:noProof/>
          <w:color w:val="000000" w:themeColor="text1"/>
        </w:rPr>
        <w:t>, 2009)</w:t>
      </w:r>
      <w:r w:rsidR="003815A5">
        <w:rPr>
          <w:rFonts w:ascii="Arial" w:hAnsi="Arial" w:cs="Arial"/>
          <w:color w:val="000000" w:themeColor="text1"/>
        </w:rPr>
        <w:fldChar w:fldCharType="end"/>
      </w:r>
      <w:r w:rsidR="003815A5">
        <w:rPr>
          <w:rFonts w:ascii="Arial" w:hAnsi="Arial" w:cs="Arial"/>
        </w:rPr>
        <w:t>.</w:t>
      </w:r>
      <w:r w:rsidR="003815A5" w:rsidRPr="003815A5">
        <w:rPr>
          <w:rFonts w:ascii="Arial" w:hAnsi="Arial" w:cs="Arial"/>
        </w:rPr>
        <w:t xml:space="preserve"> </w:t>
      </w:r>
    </w:p>
    <w:bookmarkEnd w:id="2"/>
    <w:p w14:paraId="3B7A6C42" w14:textId="3412B9CA" w:rsidR="00105528" w:rsidRDefault="007E7DC4" w:rsidP="00EC6E42">
      <w:pPr>
        <w:spacing w:after="120" w:line="276" w:lineRule="auto"/>
        <w:jc w:val="both"/>
        <w:rPr>
          <w:rFonts w:ascii="Arial" w:hAnsi="Arial" w:cs="Arial"/>
        </w:rPr>
      </w:pPr>
      <w:r>
        <w:rPr>
          <w:rFonts w:ascii="Arial" w:hAnsi="Arial" w:cs="Arial"/>
        </w:rPr>
        <w:t xml:space="preserve">Our studies also raise new </w:t>
      </w:r>
      <w:r w:rsidR="00CB3ABD" w:rsidRPr="007E7DC4">
        <w:rPr>
          <w:rFonts w:ascii="Arial" w:hAnsi="Arial" w:cs="Arial"/>
        </w:rPr>
        <w:t>questions.</w:t>
      </w:r>
      <w:r w:rsidR="00CB3ABD" w:rsidRPr="00CB3ABD">
        <w:rPr>
          <w:rFonts w:ascii="Arial" w:hAnsi="Arial" w:cs="Arial"/>
        </w:rPr>
        <w:t xml:space="preserve"> </w:t>
      </w:r>
      <w:r>
        <w:rPr>
          <w:rFonts w:ascii="Arial" w:hAnsi="Arial" w:cs="Arial"/>
        </w:rPr>
        <w:t xml:space="preserve">With the conclusion that extracellular mechanisms must be responsible for functional specificity of </w:t>
      </w:r>
      <w:proofErr w:type="spellStart"/>
      <w:r w:rsidR="00833939">
        <w:rPr>
          <w:rFonts w:ascii="Arial" w:hAnsi="Arial" w:cs="Arial"/>
        </w:rPr>
        <w:t>Nlgn</w:t>
      </w:r>
      <w:r>
        <w:rPr>
          <w:rFonts w:ascii="Arial" w:hAnsi="Arial" w:cs="Arial"/>
        </w:rPr>
        <w:t>s</w:t>
      </w:r>
      <w:proofErr w:type="spellEnd"/>
      <w:r>
        <w:rPr>
          <w:rFonts w:ascii="Arial" w:hAnsi="Arial" w:cs="Arial"/>
        </w:rPr>
        <w:t xml:space="preserve">, but neither </w:t>
      </w:r>
      <w:proofErr w:type="spellStart"/>
      <w:r w:rsidR="00A730C1">
        <w:rPr>
          <w:rFonts w:ascii="Arial" w:hAnsi="Arial" w:cs="Arial"/>
        </w:rPr>
        <w:t>Nrxn</w:t>
      </w:r>
      <w:proofErr w:type="spellEnd"/>
      <w:r>
        <w:rPr>
          <w:rFonts w:ascii="Arial" w:hAnsi="Arial" w:cs="Arial"/>
        </w:rPr>
        <w:t xml:space="preserve"> nor MDGA interactions are </w:t>
      </w:r>
      <w:r w:rsidR="006D7082">
        <w:rPr>
          <w:rFonts w:ascii="Arial" w:hAnsi="Arial" w:cs="Arial"/>
        </w:rPr>
        <w:t xml:space="preserve">themselves sufficient to account for the specificity of </w:t>
      </w:r>
      <w:proofErr w:type="spellStart"/>
      <w:r w:rsidR="006D7082">
        <w:rPr>
          <w:rFonts w:ascii="Arial" w:hAnsi="Arial" w:cs="Arial"/>
        </w:rPr>
        <w:t>Nlgns</w:t>
      </w:r>
      <w:proofErr w:type="spellEnd"/>
      <w:r>
        <w:rPr>
          <w:rFonts w:ascii="Arial" w:hAnsi="Arial" w:cs="Arial"/>
        </w:rPr>
        <w:t>, there must be other thus-far unidentified proteins present at excitatory and inhibitory pre-synaptic compartment</w:t>
      </w:r>
      <w:r w:rsidR="006D7082">
        <w:rPr>
          <w:rFonts w:ascii="Arial" w:hAnsi="Arial" w:cs="Arial"/>
        </w:rPr>
        <w:t>s</w:t>
      </w:r>
      <w:r>
        <w:rPr>
          <w:rFonts w:ascii="Arial" w:hAnsi="Arial" w:cs="Arial"/>
        </w:rPr>
        <w:t xml:space="preserve"> that interact with </w:t>
      </w:r>
      <w:proofErr w:type="spellStart"/>
      <w:r w:rsidR="00833939">
        <w:rPr>
          <w:rFonts w:ascii="Arial" w:hAnsi="Arial" w:cs="Arial"/>
        </w:rPr>
        <w:t>Nlgn</w:t>
      </w:r>
      <w:r w:rsidR="00B55021">
        <w:rPr>
          <w:rFonts w:ascii="Arial" w:hAnsi="Arial" w:cs="Arial"/>
        </w:rPr>
        <w:t>s</w:t>
      </w:r>
      <w:proofErr w:type="spellEnd"/>
      <w:r w:rsidR="00B55021">
        <w:rPr>
          <w:rFonts w:ascii="Arial" w:hAnsi="Arial" w:cs="Arial"/>
        </w:rPr>
        <w:t xml:space="preserve">. In </w:t>
      </w:r>
      <w:r w:rsidR="006D7082">
        <w:rPr>
          <w:rFonts w:ascii="Arial" w:hAnsi="Arial" w:cs="Arial"/>
        </w:rPr>
        <w:t xml:space="preserve">the </w:t>
      </w:r>
      <w:r w:rsidR="00B55021">
        <w:rPr>
          <w:rFonts w:ascii="Arial" w:hAnsi="Arial" w:cs="Arial"/>
        </w:rPr>
        <w:t xml:space="preserve">case of </w:t>
      </w:r>
      <w:r w:rsidR="00833939">
        <w:rPr>
          <w:rFonts w:ascii="Arial" w:hAnsi="Arial" w:cs="Arial"/>
        </w:rPr>
        <w:t>Nlgn</w:t>
      </w:r>
      <w:r w:rsidR="00B55021">
        <w:rPr>
          <w:rFonts w:ascii="Arial" w:hAnsi="Arial" w:cs="Arial"/>
        </w:rPr>
        <w:t>2</w:t>
      </w:r>
      <w:r w:rsidR="006D7082">
        <w:rPr>
          <w:rFonts w:ascii="Arial" w:hAnsi="Arial" w:cs="Arial"/>
        </w:rPr>
        <w:t>,</w:t>
      </w:r>
      <w:r w:rsidR="00B55021">
        <w:rPr>
          <w:rFonts w:ascii="Arial" w:hAnsi="Arial" w:cs="Arial"/>
        </w:rPr>
        <w:t xml:space="preserve"> the intracellular domain is critical for synaptic </w:t>
      </w:r>
      <w:r w:rsidR="00E9583B">
        <w:rPr>
          <w:rFonts w:ascii="Arial" w:hAnsi="Arial" w:cs="Arial"/>
        </w:rPr>
        <w:t>function,</w:t>
      </w:r>
      <w:r w:rsidR="00B55021">
        <w:rPr>
          <w:rFonts w:ascii="Arial" w:hAnsi="Arial" w:cs="Arial"/>
        </w:rPr>
        <w:t xml:space="preserve"> but </w:t>
      </w:r>
      <w:r w:rsidR="006D7082">
        <w:rPr>
          <w:rFonts w:ascii="Arial" w:hAnsi="Arial" w:cs="Arial"/>
        </w:rPr>
        <w:t xml:space="preserve">its </w:t>
      </w:r>
      <w:r w:rsidR="00B55021">
        <w:rPr>
          <w:rFonts w:ascii="Arial" w:hAnsi="Arial" w:cs="Arial"/>
        </w:rPr>
        <w:t xml:space="preserve">exact role </w:t>
      </w:r>
      <w:r w:rsidR="006D7082">
        <w:rPr>
          <w:rFonts w:ascii="Arial" w:hAnsi="Arial" w:cs="Arial"/>
        </w:rPr>
        <w:t xml:space="preserve">continues to be </w:t>
      </w:r>
      <w:r w:rsidR="00B55021">
        <w:rPr>
          <w:rFonts w:ascii="Arial" w:hAnsi="Arial" w:cs="Arial"/>
        </w:rPr>
        <w:t xml:space="preserve">unclear. </w:t>
      </w:r>
      <w:r w:rsidR="006D7082">
        <w:rPr>
          <w:rFonts w:ascii="Arial" w:hAnsi="Arial" w:cs="Arial"/>
        </w:rPr>
        <w:t xml:space="preserve">For example, </w:t>
      </w:r>
      <w:r w:rsidR="00833939">
        <w:rPr>
          <w:rFonts w:ascii="Arial" w:hAnsi="Arial" w:cs="Arial"/>
        </w:rPr>
        <w:t>Nlgn</w:t>
      </w:r>
      <w:r w:rsidR="00B55021">
        <w:rPr>
          <w:rFonts w:ascii="Arial" w:hAnsi="Arial" w:cs="Arial"/>
        </w:rPr>
        <w:t>2 activation by a</w:t>
      </w:r>
      <w:r w:rsidR="006D7082">
        <w:rPr>
          <w:rFonts w:ascii="Arial" w:hAnsi="Arial" w:cs="Arial"/>
        </w:rPr>
        <w:t>n</w:t>
      </w:r>
      <w:r w:rsidR="00B55021">
        <w:rPr>
          <w:rFonts w:ascii="Arial" w:hAnsi="Arial" w:cs="Arial"/>
        </w:rPr>
        <w:t xml:space="preserve"> extracellular signal could </w:t>
      </w:r>
      <w:r w:rsidR="006D7082">
        <w:rPr>
          <w:rFonts w:ascii="Arial" w:hAnsi="Arial" w:cs="Arial"/>
        </w:rPr>
        <w:t>stimulate</w:t>
      </w:r>
      <w:r w:rsidR="006D7082" w:rsidRPr="00CB3ABD">
        <w:rPr>
          <w:rFonts w:ascii="Arial" w:hAnsi="Arial" w:cs="Arial"/>
        </w:rPr>
        <w:t xml:space="preserve"> </w:t>
      </w:r>
      <w:r w:rsidR="00CB3ABD" w:rsidRPr="00CB3ABD">
        <w:rPr>
          <w:rFonts w:ascii="Arial" w:hAnsi="Arial" w:cs="Arial"/>
        </w:rPr>
        <w:t xml:space="preserve">a </w:t>
      </w:r>
      <w:r w:rsidR="006D7082">
        <w:rPr>
          <w:rFonts w:ascii="Arial" w:hAnsi="Arial" w:cs="Arial"/>
        </w:rPr>
        <w:t xml:space="preserve">defined </w:t>
      </w:r>
      <w:r w:rsidR="00CB3ABD" w:rsidRPr="00CB3ABD">
        <w:rPr>
          <w:rFonts w:ascii="Arial" w:hAnsi="Arial" w:cs="Arial"/>
        </w:rPr>
        <w:t>signal-transduction cascade</w:t>
      </w:r>
      <w:r w:rsidR="00B55021">
        <w:rPr>
          <w:rFonts w:ascii="Arial" w:hAnsi="Arial" w:cs="Arial"/>
        </w:rPr>
        <w:t>, akin to a conventional receptor/ligand-induced signaling pathway</w:t>
      </w:r>
      <w:r w:rsidR="00CB3ABD" w:rsidRPr="00CB3ABD">
        <w:rPr>
          <w:rFonts w:ascii="Arial" w:hAnsi="Arial" w:cs="Arial"/>
        </w:rPr>
        <w:t xml:space="preserve">. Unraveling these </w:t>
      </w:r>
      <w:r w:rsidR="006D7082">
        <w:rPr>
          <w:rFonts w:ascii="Arial" w:hAnsi="Arial" w:cs="Arial"/>
        </w:rPr>
        <w:t>signaling</w:t>
      </w:r>
      <w:r w:rsidR="006D7082" w:rsidRPr="00CB3ABD">
        <w:rPr>
          <w:rFonts w:ascii="Arial" w:hAnsi="Arial" w:cs="Arial"/>
        </w:rPr>
        <w:t xml:space="preserve"> </w:t>
      </w:r>
      <w:r w:rsidR="00CB3ABD" w:rsidRPr="00CB3ABD">
        <w:rPr>
          <w:rFonts w:ascii="Arial" w:hAnsi="Arial" w:cs="Arial"/>
        </w:rPr>
        <w:t xml:space="preserve">mechanisms will contribute to a comprehensive understanding of the molecular pathways governing </w:t>
      </w:r>
      <w:proofErr w:type="spellStart"/>
      <w:r w:rsidR="00833939">
        <w:rPr>
          <w:rFonts w:ascii="Arial" w:hAnsi="Arial" w:cs="Arial"/>
        </w:rPr>
        <w:t>Nlgn</w:t>
      </w:r>
      <w:proofErr w:type="spellEnd"/>
      <w:r w:rsidR="00CB3ABD" w:rsidRPr="00CB3ABD">
        <w:rPr>
          <w:rFonts w:ascii="Arial" w:hAnsi="Arial" w:cs="Arial"/>
        </w:rPr>
        <w:t xml:space="preserve">-mediated synaptic processes. These questions are crucial for a general understanding of the diversity of </w:t>
      </w:r>
      <w:proofErr w:type="spellStart"/>
      <w:r w:rsidR="00833939">
        <w:rPr>
          <w:rFonts w:ascii="Arial" w:hAnsi="Arial" w:cs="Arial"/>
        </w:rPr>
        <w:t>Nlgn</w:t>
      </w:r>
      <w:r w:rsidR="00CB3ABD" w:rsidRPr="00CB3ABD">
        <w:rPr>
          <w:rFonts w:ascii="Arial" w:hAnsi="Arial" w:cs="Arial"/>
        </w:rPr>
        <w:t>s</w:t>
      </w:r>
      <w:proofErr w:type="spellEnd"/>
      <w:r w:rsidR="00CB3ABD" w:rsidRPr="00CB3ABD">
        <w:rPr>
          <w:rFonts w:ascii="Arial" w:hAnsi="Arial" w:cs="Arial"/>
        </w:rPr>
        <w:t xml:space="preserve"> functions. </w:t>
      </w:r>
      <w:r w:rsidR="00B55021">
        <w:rPr>
          <w:rFonts w:ascii="Arial" w:hAnsi="Arial" w:cs="Arial"/>
        </w:rPr>
        <w:t>D</w:t>
      </w:r>
      <w:r w:rsidR="00CB3ABD" w:rsidRPr="00CB3ABD">
        <w:rPr>
          <w:rFonts w:ascii="Arial" w:hAnsi="Arial" w:cs="Arial"/>
        </w:rPr>
        <w:t>etailed molecular</w:t>
      </w:r>
      <w:r w:rsidR="00B55021">
        <w:rPr>
          <w:rFonts w:ascii="Arial" w:hAnsi="Arial" w:cs="Arial"/>
        </w:rPr>
        <w:t xml:space="preserve">, </w:t>
      </w:r>
      <w:r w:rsidR="00CB3ABD" w:rsidRPr="00CB3ABD">
        <w:rPr>
          <w:rFonts w:ascii="Arial" w:hAnsi="Arial" w:cs="Arial"/>
        </w:rPr>
        <w:t>genetic</w:t>
      </w:r>
      <w:r w:rsidR="00B55021">
        <w:rPr>
          <w:rFonts w:ascii="Arial" w:hAnsi="Arial" w:cs="Arial"/>
        </w:rPr>
        <w:t>, and biochemical</w:t>
      </w:r>
      <w:r w:rsidR="00CB3ABD" w:rsidRPr="00CB3ABD">
        <w:rPr>
          <w:rFonts w:ascii="Arial" w:hAnsi="Arial" w:cs="Arial"/>
        </w:rPr>
        <w:t xml:space="preserve"> approaches </w:t>
      </w:r>
      <w:r w:rsidR="00B55021">
        <w:rPr>
          <w:rFonts w:ascii="Arial" w:hAnsi="Arial" w:cs="Arial"/>
        </w:rPr>
        <w:t xml:space="preserve">may lead to a better insight into these questions. </w:t>
      </w:r>
    </w:p>
    <w:p w14:paraId="44B99B19" w14:textId="77777777" w:rsidR="00B55021" w:rsidRDefault="00B55021" w:rsidP="00EC6E42">
      <w:pPr>
        <w:spacing w:after="120" w:line="276" w:lineRule="auto"/>
        <w:jc w:val="both"/>
        <w:rPr>
          <w:rFonts w:ascii="Arial" w:hAnsi="Arial" w:cs="Arial"/>
        </w:rPr>
      </w:pPr>
    </w:p>
    <w:p w14:paraId="74FE1E2F" w14:textId="77777777" w:rsidR="00B55021" w:rsidRPr="004E467A" w:rsidRDefault="00B55021" w:rsidP="00EC6E42">
      <w:pPr>
        <w:spacing w:after="120" w:line="276" w:lineRule="auto"/>
        <w:jc w:val="both"/>
        <w:rPr>
          <w:rFonts w:ascii="Arial" w:hAnsi="Arial" w:cs="Arial"/>
        </w:rPr>
      </w:pPr>
    </w:p>
    <w:p w14:paraId="09385CE4" w14:textId="7ADFF042" w:rsidR="006D013A" w:rsidRPr="00DB2422" w:rsidRDefault="006D013A" w:rsidP="00EC6E42">
      <w:pPr>
        <w:spacing w:after="120" w:line="276" w:lineRule="auto"/>
        <w:jc w:val="both"/>
        <w:rPr>
          <w:rFonts w:ascii="Arial" w:hAnsi="Arial" w:cs="Arial"/>
          <w:b/>
          <w:bCs/>
          <w:color w:val="4472C4" w:themeColor="accent1"/>
        </w:rPr>
      </w:pPr>
      <w:r w:rsidRPr="00DB2422">
        <w:rPr>
          <w:rFonts w:ascii="Arial" w:hAnsi="Arial" w:cs="Arial"/>
          <w:b/>
          <w:bCs/>
          <w:color w:val="4472C4" w:themeColor="accent1"/>
        </w:rPr>
        <w:t>Methods</w:t>
      </w:r>
    </w:p>
    <w:p w14:paraId="52504BBA" w14:textId="77777777" w:rsidR="006D013A" w:rsidRDefault="006D013A" w:rsidP="00EC6E42">
      <w:pPr>
        <w:spacing w:after="120" w:line="276" w:lineRule="auto"/>
        <w:jc w:val="both"/>
        <w:rPr>
          <w:rFonts w:ascii="Arial" w:hAnsi="Arial" w:cs="Arial"/>
          <w:b/>
          <w:bCs/>
        </w:rPr>
      </w:pPr>
      <w:r w:rsidRPr="006C6FB8">
        <w:rPr>
          <w:rFonts w:ascii="Arial" w:hAnsi="Arial" w:cs="Arial"/>
          <w:b/>
          <w:bCs/>
        </w:rPr>
        <w:t>Mouse</w:t>
      </w:r>
      <w:r>
        <w:rPr>
          <w:rFonts w:ascii="Arial" w:hAnsi="Arial" w:cs="Arial"/>
          <w:b/>
          <w:bCs/>
        </w:rPr>
        <w:t xml:space="preserve"> breeding and husbandry</w:t>
      </w:r>
    </w:p>
    <w:p w14:paraId="6D76018C" w14:textId="1352D39A" w:rsidR="006D013A" w:rsidRDefault="009935FD" w:rsidP="009935FD">
      <w:pPr>
        <w:spacing w:after="120" w:line="276" w:lineRule="auto"/>
        <w:jc w:val="both"/>
        <w:rPr>
          <w:rFonts w:ascii="Arial" w:hAnsi="Arial" w:cs="Arial"/>
        </w:rPr>
      </w:pPr>
      <w:r w:rsidRPr="009935FD">
        <w:rPr>
          <w:rFonts w:ascii="Arial" w:hAnsi="Arial" w:cs="Arial"/>
        </w:rPr>
        <w:t>All animal experiments were performed</w:t>
      </w:r>
      <w:r>
        <w:rPr>
          <w:rFonts w:ascii="Arial" w:hAnsi="Arial" w:cs="Arial"/>
        </w:rPr>
        <w:t xml:space="preserve"> </w:t>
      </w:r>
      <w:r w:rsidRPr="009935FD">
        <w:rPr>
          <w:rFonts w:ascii="Arial" w:hAnsi="Arial" w:cs="Arial"/>
        </w:rPr>
        <w:t>with male and female newborn mice according to institutional guidelines</w:t>
      </w:r>
      <w:r>
        <w:rPr>
          <w:rFonts w:ascii="Arial" w:hAnsi="Arial" w:cs="Arial"/>
        </w:rPr>
        <w:t xml:space="preserve"> </w:t>
      </w:r>
      <w:r w:rsidRPr="009935FD">
        <w:rPr>
          <w:rFonts w:ascii="Arial" w:hAnsi="Arial" w:cs="Arial"/>
        </w:rPr>
        <w:t>and approved by the Administrative Panel on Laboratory Animal Care of</w:t>
      </w:r>
      <w:r>
        <w:rPr>
          <w:rFonts w:ascii="Arial" w:hAnsi="Arial" w:cs="Arial"/>
        </w:rPr>
        <w:t xml:space="preserve"> </w:t>
      </w:r>
      <w:r w:rsidRPr="009935FD">
        <w:rPr>
          <w:rFonts w:ascii="Arial" w:hAnsi="Arial" w:cs="Arial"/>
        </w:rPr>
        <w:t>Stanford University School of Medicine</w:t>
      </w:r>
      <w:r w:rsidR="00DB2422">
        <w:rPr>
          <w:rFonts w:ascii="Arial" w:hAnsi="Arial" w:cs="Arial"/>
        </w:rPr>
        <w:t xml:space="preserve"> </w:t>
      </w:r>
      <w:r w:rsidR="00DB2422" w:rsidRPr="00DB2422">
        <w:rPr>
          <w:rFonts w:ascii="Arial" w:hAnsi="Arial" w:cs="Arial"/>
          <w:color w:val="4472C4" w:themeColor="accent1"/>
        </w:rPr>
        <w:t>(Protocol ID: 18846)</w:t>
      </w:r>
      <w:r w:rsidRPr="00DB2422">
        <w:rPr>
          <w:rFonts w:ascii="Arial" w:hAnsi="Arial" w:cs="Arial"/>
          <w:color w:val="4472C4" w:themeColor="accent1"/>
        </w:rPr>
        <w:t xml:space="preserve">. </w:t>
      </w:r>
      <w:r>
        <w:rPr>
          <w:rFonts w:ascii="Arial" w:hAnsi="Arial" w:cs="Arial"/>
        </w:rPr>
        <w:t xml:space="preserve">A detailed description of generating Nlgn1234 </w:t>
      </w:r>
      <w:proofErr w:type="spellStart"/>
      <w:r>
        <w:rPr>
          <w:rFonts w:ascii="Arial" w:hAnsi="Arial" w:cs="Arial"/>
        </w:rPr>
        <w:t>cKO</w:t>
      </w:r>
      <w:proofErr w:type="spellEnd"/>
      <w:r>
        <w:rPr>
          <w:rFonts w:ascii="Arial" w:hAnsi="Arial" w:cs="Arial"/>
        </w:rPr>
        <w:t xml:space="preserve"> mice is describe in the previous </w:t>
      </w:r>
      <w:r>
        <w:rPr>
          <w:rFonts w:ascii="Arial" w:hAnsi="Arial" w:cs="Arial" w:hint="eastAsia"/>
        </w:rPr>
        <w:t>s</w:t>
      </w:r>
      <w:r>
        <w:rPr>
          <w:rFonts w:ascii="Arial" w:hAnsi="Arial" w:cs="Arial"/>
        </w:rPr>
        <w:t xml:space="preserve">tudy </w:t>
      </w:r>
      <w:r>
        <w:rPr>
          <w:rFonts w:ascii="Arial" w:hAnsi="Arial" w:cs="Arial"/>
        </w:rPr>
        <w:fldChar w:fldCharType="begin">
          <w:fldData xml:space="preserve">PEVuZE5vdGU+PENpdGU+PEF1dGhvcj5XdTwvQXV0aG9yPjxZZWFyPjIwMTk8L1llYXI+PFJlY051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</w:fldData>
        </w:fldChar>
      </w:r>
      <w:r w:rsidR="000D2B83">
        <w:rPr>
          <w:rFonts w:ascii="Arial" w:hAnsi="Arial" w:cs="Arial"/>
        </w:rPr>
        <w:instrText xml:space="preserve"> ADDIN EN.CITE </w:instrText>
      </w:r>
      <w:r w:rsidR="000D2B83">
        <w:rPr>
          <w:rFonts w:ascii="Arial" w:hAnsi="Arial" w:cs="Arial"/>
        </w:rPr>
        <w:fldChar w:fldCharType="begin">
          <w:fldData xml:space="preserve">PEVuZE5vdGU+PENpdGU+PEF1dGhvcj5XdTwvQXV0aG9yPjxZZWFyPjIwMTk8L1llYXI+PFJlY051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</w:fldData>
        </w:fldChar>
      </w:r>
      <w:r w:rsidR="000D2B83">
        <w:rPr>
          <w:rFonts w:ascii="Arial" w:hAnsi="Arial" w:cs="Arial"/>
        </w:rPr>
        <w:instrText xml:space="preserve"> ADDIN EN.CITE.DATA </w:instrText>
      </w:r>
      <w:r w:rsidR="000D2B83">
        <w:rPr>
          <w:rFonts w:ascii="Arial" w:hAnsi="Arial" w:cs="Arial"/>
        </w:rPr>
      </w:r>
      <w:r w:rsidR="000D2B83">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(Wu</w:t>
      </w:r>
      <w:r w:rsidRPr="00E9583B">
        <w:rPr>
          <w:rFonts w:ascii="Arial" w:hAnsi="Arial" w:cs="Arial"/>
          <w:i/>
          <w:noProof/>
        </w:rPr>
        <w:t xml:space="preserve"> et al.</w:t>
      </w:r>
      <w:r>
        <w:rPr>
          <w:rFonts w:ascii="Arial" w:hAnsi="Arial" w:cs="Arial"/>
          <w:noProof/>
        </w:rPr>
        <w:t>, 2019)</w:t>
      </w:r>
      <w:r>
        <w:rPr>
          <w:rFonts w:ascii="Arial" w:hAnsi="Arial" w:cs="Arial"/>
        </w:rPr>
        <w:fldChar w:fldCharType="end"/>
      </w:r>
      <w:r>
        <w:rPr>
          <w:rFonts w:ascii="Arial" w:hAnsi="Arial" w:cs="Arial"/>
        </w:rPr>
        <w:t xml:space="preserve">. </w:t>
      </w:r>
      <w:r w:rsidRPr="009935FD">
        <w:rPr>
          <w:rFonts w:ascii="Arial" w:hAnsi="Arial" w:cs="Arial"/>
        </w:rPr>
        <w:t xml:space="preserve">All experiments except for Figure </w:t>
      </w:r>
      <w:r>
        <w:rPr>
          <w:rFonts w:ascii="Arial" w:hAnsi="Arial" w:cs="Arial"/>
        </w:rPr>
        <w:t>EV</w:t>
      </w:r>
      <w:r w:rsidRPr="009935FD">
        <w:rPr>
          <w:rFonts w:ascii="Arial" w:hAnsi="Arial" w:cs="Arial"/>
        </w:rPr>
        <w:t>1,</w:t>
      </w:r>
      <w:r>
        <w:rPr>
          <w:rFonts w:ascii="Arial" w:hAnsi="Arial" w:cs="Arial"/>
        </w:rPr>
        <w:t xml:space="preserve"> </w:t>
      </w:r>
      <w:r w:rsidRPr="009935FD">
        <w:rPr>
          <w:rFonts w:ascii="Arial" w:hAnsi="Arial" w:cs="Arial"/>
        </w:rPr>
        <w:t>were performed in a “blinded”</w:t>
      </w:r>
      <w:r>
        <w:rPr>
          <w:rFonts w:ascii="Arial" w:hAnsi="Arial" w:cs="Arial"/>
        </w:rPr>
        <w:t xml:space="preserve"> </w:t>
      </w:r>
      <w:r w:rsidRPr="009935FD">
        <w:rPr>
          <w:rFonts w:ascii="Arial" w:hAnsi="Arial" w:cs="Arial"/>
        </w:rPr>
        <w:t>fashion (i.e., the experimenter was unaware of whether a sample represented a test or control sample).</w:t>
      </w:r>
    </w:p>
    <w:p w14:paraId="63265609" w14:textId="77777777" w:rsidR="006D013A" w:rsidRDefault="006D013A" w:rsidP="00EC6E42">
      <w:pPr>
        <w:spacing w:after="120" w:line="276" w:lineRule="auto"/>
        <w:jc w:val="both"/>
        <w:rPr>
          <w:rFonts w:ascii="Arial" w:hAnsi="Arial" w:cs="Arial"/>
          <w:b/>
          <w:bCs/>
        </w:rPr>
      </w:pPr>
      <w:r>
        <w:rPr>
          <w:rFonts w:ascii="Arial" w:hAnsi="Arial" w:cs="Arial"/>
          <w:b/>
          <w:bCs/>
        </w:rPr>
        <w:t>Plasmids and Lentivirus preparation</w:t>
      </w:r>
    </w:p>
    <w:p w14:paraId="50BF92FA" w14:textId="5C4DA38E" w:rsidR="006D013A" w:rsidRDefault="006D013A" w:rsidP="00EC6E42">
      <w:pPr>
        <w:spacing w:after="120" w:line="276" w:lineRule="auto"/>
        <w:jc w:val="both"/>
        <w:rPr>
          <w:rFonts w:ascii="Arial" w:hAnsi="Arial" w:cs="Arial"/>
          <w:color w:val="000000" w:themeColor="text1"/>
        </w:rPr>
      </w:pPr>
      <w:r w:rsidRPr="00C162C4">
        <w:rPr>
          <w:rFonts w:ascii="Arial" w:hAnsi="Arial" w:cs="Arial"/>
        </w:rPr>
        <w:t>Al</w:t>
      </w:r>
      <w:r>
        <w:rPr>
          <w:rFonts w:ascii="Arial" w:hAnsi="Arial" w:cs="Arial"/>
        </w:rPr>
        <w:t xml:space="preserve">l plasmids were in a pFSW67 backbone and used the human </w:t>
      </w:r>
      <w:proofErr w:type="spellStart"/>
      <w:r>
        <w:rPr>
          <w:rFonts w:ascii="Arial" w:hAnsi="Arial" w:cs="Arial"/>
        </w:rPr>
        <w:t>synapsin</w:t>
      </w:r>
      <w:proofErr w:type="spellEnd"/>
      <w:r>
        <w:rPr>
          <w:rFonts w:ascii="Arial" w:hAnsi="Arial" w:cs="Arial"/>
        </w:rPr>
        <w:t xml:space="preserve"> promoter, for all neuroligin added an N-terminal HA peptide fused to the mature coding sequence. Lentivirus were prepared as described previously </w:t>
      </w:r>
      <w:r>
        <w:rPr>
          <w:rFonts w:ascii="Arial" w:hAnsi="Arial" w:cs="Arial"/>
        </w:rPr>
        <w:fldChar w:fldCharType="begin">
          <w:fldData xml:space="preserve">PEVuZE5vdGU+PENpdGU+PEF1dGhvcj5DaGFuZGE8L0F1dGhvcj48WWVhcj4yMDE3PC9ZZWFyPjxS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PEVuZE5vdGU+PENpdGU+PEF1dGhvcj5DaGFuZGE8L0F1dGhvcj48WWVhcj4yMDE3PC9ZZWFyPjxS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Pr>
          <w:rFonts w:ascii="Arial" w:hAnsi="Arial" w:cs="Arial"/>
        </w:rPr>
      </w:r>
      <w:r>
        <w:rPr>
          <w:rFonts w:ascii="Arial" w:hAnsi="Arial" w:cs="Arial"/>
        </w:rPr>
        <w:fldChar w:fldCharType="separate"/>
      </w:r>
      <w:r w:rsidR="00890118">
        <w:rPr>
          <w:rFonts w:ascii="Arial" w:hAnsi="Arial" w:cs="Arial"/>
          <w:noProof/>
        </w:rPr>
        <w:t>(Chanda</w:t>
      </w:r>
      <w:r w:rsidR="00890118" w:rsidRPr="00890118">
        <w:rPr>
          <w:rFonts w:ascii="Arial" w:hAnsi="Arial" w:cs="Arial"/>
          <w:i/>
          <w:noProof/>
        </w:rPr>
        <w:t xml:space="preserve"> et al.</w:t>
      </w:r>
      <w:r w:rsidR="00890118">
        <w:rPr>
          <w:rFonts w:ascii="Arial" w:hAnsi="Arial" w:cs="Arial"/>
          <w:noProof/>
        </w:rPr>
        <w:t>, 2017)</w:t>
      </w:r>
      <w:r>
        <w:rPr>
          <w:rFonts w:ascii="Arial" w:hAnsi="Arial" w:cs="Arial"/>
        </w:rPr>
        <w:fldChar w:fldCharType="end"/>
      </w:r>
      <w:r>
        <w:rPr>
          <w:rFonts w:ascii="Arial" w:hAnsi="Arial" w:cs="Arial"/>
        </w:rPr>
        <w:t>.</w:t>
      </w:r>
      <w:r>
        <w:rPr>
          <w:rFonts w:ascii="Arial" w:hAnsi="Arial" w:cs="Arial"/>
          <w:color w:val="FF0000"/>
        </w:rPr>
        <w:t xml:space="preserve"> </w:t>
      </w:r>
      <w:r>
        <w:rPr>
          <w:rFonts w:ascii="Arial" w:hAnsi="Arial" w:cs="Arial"/>
          <w:color w:val="000000" w:themeColor="text1"/>
        </w:rPr>
        <w:t xml:space="preserve">Briefly, the lentiviral expressing vectors (12 </w:t>
      </w:r>
      <w:r w:rsidRPr="0044544E">
        <w:rPr>
          <w:rFonts w:ascii="Symbol" w:hAnsi="Symbol" w:cs="Arial"/>
          <w:color w:val="000000" w:themeColor="text1"/>
        </w:rPr>
        <w:t>m</w:t>
      </w:r>
      <w:r>
        <w:rPr>
          <w:rFonts w:ascii="Arial" w:hAnsi="Arial" w:cs="Arial"/>
          <w:color w:val="000000" w:themeColor="text1"/>
        </w:rPr>
        <w:t>g) were co-transfected with three helper plasmids (</w:t>
      </w:r>
      <w:proofErr w:type="spellStart"/>
      <w:r>
        <w:rPr>
          <w:rFonts w:ascii="Arial" w:hAnsi="Arial" w:cs="Arial"/>
          <w:color w:val="000000" w:themeColor="text1"/>
        </w:rPr>
        <w:t>pRSV</w:t>
      </w:r>
      <w:proofErr w:type="spellEnd"/>
      <w:r>
        <w:rPr>
          <w:rFonts w:ascii="Arial" w:hAnsi="Arial" w:cs="Arial"/>
          <w:color w:val="000000" w:themeColor="text1"/>
        </w:rPr>
        <w:t>-REV (4</w:t>
      </w:r>
      <w:r w:rsidRPr="0044544E">
        <w:rPr>
          <w:rFonts w:ascii="Symbol" w:hAnsi="Symbol" w:cs="Arial"/>
          <w:color w:val="000000" w:themeColor="text1"/>
        </w:rPr>
        <w:t>m</w:t>
      </w:r>
      <w:r>
        <w:rPr>
          <w:rFonts w:ascii="Arial" w:hAnsi="Arial" w:cs="Arial"/>
          <w:color w:val="000000" w:themeColor="text1"/>
        </w:rPr>
        <w:t xml:space="preserve">g), </w:t>
      </w:r>
      <w:proofErr w:type="spellStart"/>
      <w:r>
        <w:rPr>
          <w:rFonts w:ascii="Arial" w:hAnsi="Arial" w:cs="Arial"/>
          <w:color w:val="000000" w:themeColor="text1"/>
        </w:rPr>
        <w:t>pMDLg</w:t>
      </w:r>
      <w:proofErr w:type="spellEnd"/>
      <w:r>
        <w:rPr>
          <w:rFonts w:ascii="Arial" w:hAnsi="Arial" w:cs="Arial"/>
          <w:color w:val="000000" w:themeColor="text1"/>
        </w:rPr>
        <w:t>/</w:t>
      </w:r>
      <w:proofErr w:type="spellStart"/>
      <w:r>
        <w:rPr>
          <w:rFonts w:ascii="Arial" w:hAnsi="Arial" w:cs="Arial"/>
          <w:color w:val="000000" w:themeColor="text1"/>
        </w:rPr>
        <w:t>pRRE</w:t>
      </w:r>
      <w:proofErr w:type="spellEnd"/>
      <w:r>
        <w:rPr>
          <w:rFonts w:ascii="Arial" w:hAnsi="Arial" w:cs="Arial"/>
          <w:color w:val="000000" w:themeColor="text1"/>
        </w:rPr>
        <w:t xml:space="preserve"> (8</w:t>
      </w:r>
      <w:r w:rsidRPr="0044544E">
        <w:rPr>
          <w:rFonts w:ascii="Symbol" w:hAnsi="Symbol" w:cs="Arial"/>
          <w:color w:val="000000" w:themeColor="text1"/>
        </w:rPr>
        <w:t>m</w:t>
      </w:r>
      <w:r>
        <w:rPr>
          <w:rFonts w:ascii="Arial" w:hAnsi="Arial" w:cs="Arial"/>
          <w:color w:val="000000" w:themeColor="text1"/>
        </w:rPr>
        <w:t>g), and VSV-G (6</w:t>
      </w:r>
      <w:r w:rsidRPr="0044544E">
        <w:rPr>
          <w:rFonts w:ascii="Symbol" w:hAnsi="Symbol" w:cs="Arial"/>
          <w:color w:val="000000" w:themeColor="text1"/>
        </w:rPr>
        <w:t>m</w:t>
      </w:r>
      <w:r>
        <w:rPr>
          <w:rFonts w:ascii="Arial" w:hAnsi="Arial" w:cs="Arial"/>
          <w:color w:val="000000" w:themeColor="text1"/>
        </w:rPr>
        <w:t xml:space="preserve">g)) into HEK293T cells cultured in T-75 flasks using calcium phosphate transfection. After a complete medium exchange </w:t>
      </w:r>
      <w:r>
        <w:rPr>
          <w:rFonts w:ascii="Arial" w:hAnsi="Arial" w:cs="Arial"/>
          <w:color w:val="000000" w:themeColor="text1"/>
        </w:rPr>
        <w:lastRenderedPageBreak/>
        <w:t xml:space="preserve">at 7h, supernatants were subsequently collected at </w:t>
      </w:r>
      <w:r w:rsidR="0088391F">
        <w:rPr>
          <w:rFonts w:ascii="Arial" w:hAnsi="Arial" w:cs="Arial"/>
          <w:color w:val="000000" w:themeColor="text1"/>
        </w:rPr>
        <w:t>48</w:t>
      </w:r>
      <w:r>
        <w:rPr>
          <w:rFonts w:ascii="Arial" w:hAnsi="Arial" w:cs="Arial"/>
          <w:color w:val="000000" w:themeColor="text1"/>
        </w:rPr>
        <w:t xml:space="preserve">h, filtered via 0.45 </w:t>
      </w:r>
      <w:r w:rsidRPr="00D60004">
        <w:rPr>
          <w:rFonts w:ascii="Symbol" w:hAnsi="Symbol" w:cs="Arial"/>
          <w:color w:val="000000" w:themeColor="text1"/>
        </w:rPr>
        <w:t>m</w:t>
      </w:r>
      <w:r>
        <w:rPr>
          <w:rFonts w:ascii="Arial" w:hAnsi="Arial" w:cs="Arial"/>
          <w:color w:val="000000" w:themeColor="text1"/>
        </w:rPr>
        <w:t xml:space="preserve">m filter and ultracentrifuged at 64000 </w:t>
      </w:r>
      <w:r>
        <w:rPr>
          <w:rFonts w:ascii="Arial" w:hAnsi="Arial" w:cs="Arial"/>
          <w:color w:val="000000" w:themeColor="text1"/>
        </w:rPr>
        <w:sym w:font="Symbol" w:char="F0B4"/>
      </w:r>
      <w:r>
        <w:rPr>
          <w:rFonts w:ascii="Arial" w:hAnsi="Arial" w:cs="Arial"/>
          <w:color w:val="000000" w:themeColor="text1"/>
        </w:rPr>
        <w:t xml:space="preserve">g for 2h. Pellets were resuspended in MEM and stored at -80 </w:t>
      </w:r>
      <w:r>
        <w:rPr>
          <w:rFonts w:ascii="Arial" w:hAnsi="Arial" w:cs="Arial"/>
          <w:color w:val="000000" w:themeColor="text1"/>
        </w:rPr>
        <w:sym w:font="Symbol" w:char="F0B0"/>
      </w:r>
      <w:r>
        <w:rPr>
          <w:rFonts w:ascii="Arial" w:hAnsi="Arial" w:cs="Arial"/>
          <w:color w:val="000000" w:themeColor="text1"/>
        </w:rPr>
        <w:t>C before use. All viruses used in this paper are as below:</w:t>
      </w:r>
    </w:p>
    <w:p w14:paraId="60765663" w14:textId="77654D25" w:rsidR="006D013A" w:rsidRDefault="006D013A" w:rsidP="00EC6E42">
      <w:pPr>
        <w:spacing w:after="120" w:line="276" w:lineRule="auto"/>
        <w:jc w:val="both"/>
        <w:rPr>
          <w:rFonts w:ascii="Arial" w:hAnsi="Arial" w:cs="Arial"/>
          <w:color w:val="000000" w:themeColor="text1"/>
        </w:rPr>
      </w:pPr>
      <w:proofErr w:type="spellStart"/>
      <w:r>
        <w:rPr>
          <w:rFonts w:ascii="Arial" w:hAnsi="Arial" w:cs="Arial"/>
          <w:color w:val="000000" w:themeColor="text1"/>
        </w:rPr>
        <w:t>Lenti</w:t>
      </w:r>
      <w:proofErr w:type="spellEnd"/>
      <w:r>
        <w:rPr>
          <w:rFonts w:ascii="Arial" w:hAnsi="Arial" w:cs="Arial"/>
          <w:color w:val="000000" w:themeColor="text1"/>
        </w:rPr>
        <w:t>-Syn</w:t>
      </w:r>
      <w:r w:rsidRPr="00D66F08">
        <w:rPr>
          <w:rFonts w:ascii="Arial" w:hAnsi="Arial" w:cs="Arial"/>
          <w:color w:val="000000" w:themeColor="text1"/>
        </w:rPr>
        <w:t>-</w:t>
      </w:r>
      <w:r w:rsidRPr="00D66F08">
        <w:sym w:font="Symbol" w:char="F044"/>
      </w:r>
      <w:r w:rsidRPr="00D66F08">
        <w:rPr>
          <w:rFonts w:ascii="Arial" w:eastAsia="DengXian" w:hAnsi="Arial" w:cs="Arial"/>
          <w:color w:val="000000" w:themeColor="text1"/>
        </w:rPr>
        <w:t>Cre</w:t>
      </w:r>
      <w:r w:rsidRPr="00D66F08">
        <w:rPr>
          <w:rFonts w:ascii="Arial" w:hAnsi="Arial" w:cs="Arial"/>
          <w:color w:val="000000" w:themeColor="text1"/>
        </w:rPr>
        <w:t>-EGFP</w:t>
      </w:r>
    </w:p>
    <w:p w14:paraId="36DCFE70" w14:textId="0139C9CB" w:rsidR="006D013A" w:rsidRDefault="006D013A" w:rsidP="00EC6E42">
      <w:pPr>
        <w:spacing w:after="120" w:line="276" w:lineRule="auto"/>
        <w:jc w:val="both"/>
        <w:rPr>
          <w:rFonts w:ascii="Arial" w:hAnsi="Arial" w:cs="Arial"/>
          <w:color w:val="000000" w:themeColor="text1"/>
        </w:rPr>
      </w:pPr>
      <w:proofErr w:type="spellStart"/>
      <w:r>
        <w:rPr>
          <w:rFonts w:ascii="Arial" w:hAnsi="Arial" w:cs="Arial"/>
          <w:color w:val="000000" w:themeColor="text1"/>
        </w:rPr>
        <w:t>Lenti</w:t>
      </w:r>
      <w:proofErr w:type="spellEnd"/>
      <w:r>
        <w:rPr>
          <w:rFonts w:ascii="Arial" w:hAnsi="Arial" w:cs="Arial"/>
          <w:color w:val="000000" w:themeColor="text1"/>
        </w:rPr>
        <w:t>-Syn</w:t>
      </w:r>
      <w:r w:rsidRPr="00D66F08">
        <w:rPr>
          <w:rFonts w:ascii="Arial" w:hAnsi="Arial" w:cs="Arial"/>
          <w:color w:val="000000" w:themeColor="text1"/>
        </w:rPr>
        <w:t>-</w:t>
      </w:r>
      <w:r w:rsidRPr="00D66F08">
        <w:rPr>
          <w:rFonts w:ascii="Arial" w:eastAsia="DengXian" w:hAnsi="Arial" w:cs="Arial"/>
          <w:color w:val="000000" w:themeColor="text1"/>
        </w:rPr>
        <w:t>Cre</w:t>
      </w:r>
      <w:r w:rsidRPr="00D66F08">
        <w:rPr>
          <w:rFonts w:ascii="Arial" w:hAnsi="Arial" w:cs="Arial"/>
          <w:color w:val="000000" w:themeColor="text1"/>
        </w:rPr>
        <w:t>-EGFP</w:t>
      </w:r>
    </w:p>
    <w:p w14:paraId="5719ECCC" w14:textId="5615C5E7"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sidR="004D69B2">
        <w:rPr>
          <w:rFonts w:ascii="Arial" w:hAnsi="Arial" w:cs="Arial"/>
          <w:color w:val="000000" w:themeColor="text1"/>
        </w:rPr>
        <w:t>1-WT (</w:t>
      </w:r>
      <w:r w:rsidR="00833939">
        <w:rPr>
          <w:rFonts w:ascii="Arial" w:hAnsi="Arial" w:cs="Arial"/>
          <w:color w:val="000000" w:themeColor="text1"/>
        </w:rPr>
        <w:t>Nlgn</w:t>
      </w:r>
      <w:r w:rsidR="004D69B2">
        <w:rPr>
          <w:rFonts w:ascii="Arial" w:hAnsi="Arial" w:cs="Arial"/>
          <w:color w:val="000000" w:themeColor="text1"/>
        </w:rPr>
        <w:t>1-wild-type)</w:t>
      </w:r>
    </w:p>
    <w:p w14:paraId="189E2D59" w14:textId="2B670E7A"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1-GPI</w:t>
      </w:r>
      <w:r w:rsidR="00F1481B">
        <w:rPr>
          <w:rFonts w:ascii="Arial" w:hAnsi="Arial" w:cs="Arial"/>
          <w:color w:val="000000" w:themeColor="text1"/>
        </w:rPr>
        <w:t xml:space="preserve"> (</w:t>
      </w:r>
      <w:r w:rsidR="00FF25A8">
        <w:rPr>
          <w:rFonts w:ascii="Arial" w:hAnsi="Arial" w:cs="Arial"/>
          <w:color w:val="000000" w:themeColor="text1"/>
        </w:rPr>
        <w:t>We d</w:t>
      </w:r>
      <w:r w:rsidR="00F1481B">
        <w:rPr>
          <w:rFonts w:ascii="Arial" w:hAnsi="Arial" w:cs="Arial"/>
          <w:color w:val="000000" w:themeColor="text1"/>
        </w:rPr>
        <w:t>elete</w:t>
      </w:r>
      <w:r w:rsidR="00FF25A8">
        <w:rPr>
          <w:rFonts w:ascii="Arial" w:hAnsi="Arial" w:cs="Arial"/>
          <w:color w:val="000000" w:themeColor="text1"/>
        </w:rPr>
        <w:t>d</w:t>
      </w:r>
      <w:r w:rsidR="00F1481B">
        <w:rPr>
          <w:rFonts w:ascii="Arial" w:hAnsi="Arial" w:cs="Arial"/>
          <w:color w:val="000000" w:themeColor="text1"/>
        </w:rPr>
        <w:t xml:space="preserve"> all transmembrane regions and cytoplasmic sequences of </w:t>
      </w:r>
      <w:r w:rsidR="00833939">
        <w:rPr>
          <w:rFonts w:ascii="Arial" w:hAnsi="Arial" w:cs="Arial"/>
          <w:color w:val="000000" w:themeColor="text1"/>
        </w:rPr>
        <w:t>Nlgn</w:t>
      </w:r>
      <w:r w:rsidR="00F1481B">
        <w:rPr>
          <w:rFonts w:ascii="Arial" w:hAnsi="Arial" w:cs="Arial"/>
          <w:color w:val="000000" w:themeColor="text1"/>
        </w:rPr>
        <w:t>1 and attaches its extracellular domains to the membrane using a GPI-anchor)</w:t>
      </w:r>
    </w:p>
    <w:p w14:paraId="073E5DA4" w14:textId="661BD44A"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1-</w:t>
      </w:r>
      <w:r w:rsidR="00833939">
        <w:rPr>
          <w:rFonts w:ascii="Arial" w:hAnsi="Arial" w:cs="Arial"/>
          <w:color w:val="000000" w:themeColor="text1"/>
        </w:rPr>
        <w:t>Nlgn</w:t>
      </w:r>
      <w:r>
        <w:rPr>
          <w:rFonts w:ascii="Arial" w:hAnsi="Arial" w:cs="Arial"/>
          <w:color w:val="000000" w:themeColor="text1"/>
        </w:rPr>
        <w:t>2</w:t>
      </w:r>
      <w:r w:rsidR="00901CB3">
        <w:rPr>
          <w:rFonts w:ascii="Arial" w:hAnsi="Arial" w:cs="Arial"/>
          <w:color w:val="000000" w:themeColor="text1"/>
        </w:rPr>
        <w:t xml:space="preserve"> (</w:t>
      </w:r>
      <w:r w:rsidR="00FF25A8">
        <w:rPr>
          <w:rFonts w:ascii="Arial" w:hAnsi="Arial" w:cs="Arial"/>
          <w:color w:val="000000" w:themeColor="text1"/>
        </w:rPr>
        <w:t>We made t</w:t>
      </w:r>
      <w:r w:rsidR="00901CB3">
        <w:rPr>
          <w:rFonts w:ascii="Arial" w:hAnsi="Arial" w:cs="Arial"/>
          <w:color w:val="000000" w:themeColor="text1"/>
        </w:rPr>
        <w:t xml:space="preserve">he extracellular domain of </w:t>
      </w:r>
      <w:r w:rsidR="00833939">
        <w:rPr>
          <w:rFonts w:ascii="Arial" w:hAnsi="Arial" w:cs="Arial"/>
          <w:color w:val="000000" w:themeColor="text1"/>
        </w:rPr>
        <w:t>Nlgn</w:t>
      </w:r>
      <w:r w:rsidR="00901CB3">
        <w:rPr>
          <w:rFonts w:ascii="Arial" w:hAnsi="Arial" w:cs="Arial"/>
          <w:color w:val="000000" w:themeColor="text1"/>
        </w:rPr>
        <w:t xml:space="preserve">1 transplanted onto </w:t>
      </w:r>
      <w:r w:rsidR="00833939">
        <w:rPr>
          <w:rFonts w:ascii="Arial" w:hAnsi="Arial" w:cs="Arial"/>
          <w:color w:val="000000" w:themeColor="text1"/>
        </w:rPr>
        <w:t>Nlgn</w:t>
      </w:r>
      <w:r w:rsidR="00901CB3">
        <w:rPr>
          <w:rFonts w:ascii="Arial" w:hAnsi="Arial" w:cs="Arial"/>
          <w:color w:val="000000" w:themeColor="text1"/>
        </w:rPr>
        <w:t>2 intercellular</w:t>
      </w:r>
      <w:r w:rsidR="004063E0">
        <w:rPr>
          <w:rFonts w:ascii="Arial" w:hAnsi="Arial" w:cs="Arial"/>
          <w:color w:val="000000" w:themeColor="text1"/>
        </w:rPr>
        <w:t>.</w:t>
      </w:r>
      <w:r w:rsidR="00901CB3">
        <w:rPr>
          <w:rFonts w:ascii="Arial" w:hAnsi="Arial" w:cs="Arial"/>
          <w:color w:val="000000" w:themeColor="text1"/>
        </w:rPr>
        <w:t>)</w:t>
      </w:r>
    </w:p>
    <w:p w14:paraId="7E9B19CB" w14:textId="40970866"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1-</w:t>
      </w:r>
      <w:r w:rsidR="00A730C1">
        <w:rPr>
          <w:rFonts w:ascii="Arial" w:hAnsi="Arial" w:cs="Arial"/>
          <w:color w:val="000000" w:themeColor="text1"/>
        </w:rPr>
        <w:t>Nrxn</w:t>
      </w:r>
      <w:r>
        <w:rPr>
          <w:rFonts w:ascii="Arial" w:hAnsi="Arial" w:cs="Arial"/>
          <w:color w:val="000000" w:themeColor="text1"/>
        </w:rPr>
        <w:t>mt</w:t>
      </w:r>
      <w:r w:rsidR="005716AB">
        <w:rPr>
          <w:rFonts w:ascii="Arial" w:hAnsi="Arial" w:cs="Arial"/>
          <w:color w:val="000000" w:themeColor="text1"/>
        </w:rPr>
        <w:t xml:space="preserve"> (</w:t>
      </w:r>
      <w:r w:rsidR="00833939">
        <w:rPr>
          <w:rFonts w:ascii="Arial" w:hAnsi="Arial" w:cs="Arial"/>
          <w:color w:val="000000" w:themeColor="text1"/>
        </w:rPr>
        <w:t>Nlgn</w:t>
      </w:r>
      <w:r w:rsidR="00056772">
        <w:rPr>
          <w:rFonts w:ascii="Arial" w:hAnsi="Arial" w:cs="Arial"/>
          <w:color w:val="000000" w:themeColor="text1"/>
        </w:rPr>
        <w:t xml:space="preserve">1 with </w:t>
      </w:r>
      <w:proofErr w:type="spellStart"/>
      <w:r w:rsidR="00A730C1">
        <w:rPr>
          <w:rFonts w:ascii="Arial" w:hAnsi="Arial" w:cs="Arial"/>
          <w:color w:val="000000" w:themeColor="text1"/>
        </w:rPr>
        <w:t>Nrxn</w:t>
      </w:r>
      <w:proofErr w:type="spellEnd"/>
      <w:r w:rsidR="00056772">
        <w:rPr>
          <w:rFonts w:ascii="Arial" w:hAnsi="Arial" w:cs="Arial"/>
          <w:color w:val="000000" w:themeColor="text1"/>
        </w:rPr>
        <w:t xml:space="preserve"> binding site mutant was generated by making previously described mutations Q395A/E397A/L399A/N400A/D402A </w:t>
      </w:r>
      <w:r w:rsidR="004F6F0E">
        <w:rPr>
          <w:rFonts w:ascii="Arial" w:hAnsi="Arial" w:cs="Arial"/>
          <w:color w:val="000000" w:themeColor="text1"/>
        </w:rPr>
        <w:fldChar w:fldCharType="begin">
          <w:fldData xml:space="preserve">PEVuZE5vdGU+PENpdGU+PEF1dGhvcj5BcmFjPC9BdXRob3I+PFllYXI+MjAwNzwvWWVhcj48UmVj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</w:fldData>
        </w:fldChar>
      </w:r>
      <w:r w:rsidR="007E217E">
        <w:rPr>
          <w:rFonts w:ascii="Arial" w:hAnsi="Arial" w:cs="Arial"/>
          <w:color w:val="000000" w:themeColor="text1"/>
        </w:rPr>
        <w:instrText xml:space="preserve"> ADDIN EN.CITE </w:instrText>
      </w:r>
      <w:r w:rsidR="007E217E">
        <w:rPr>
          <w:rFonts w:ascii="Arial" w:hAnsi="Arial" w:cs="Arial"/>
          <w:color w:val="000000" w:themeColor="text1"/>
        </w:rPr>
        <w:fldChar w:fldCharType="begin">
          <w:fldData xml:space="preserve">PEVuZE5vdGU+PENpdGU+PEF1dGhvcj5BcmFjPC9BdXRob3I+PFllYXI+MjAwNzwvWWVhcj48UmVj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</w:fldData>
        </w:fldChar>
      </w:r>
      <w:r w:rsidR="007E217E">
        <w:rPr>
          <w:rFonts w:ascii="Arial" w:hAnsi="Arial" w:cs="Arial"/>
          <w:color w:val="000000" w:themeColor="text1"/>
        </w:rPr>
        <w:instrText xml:space="preserve"> ADDIN EN.CITE.DATA </w:instrText>
      </w:r>
      <w:r w:rsidR="007E217E">
        <w:rPr>
          <w:rFonts w:ascii="Arial" w:hAnsi="Arial" w:cs="Arial"/>
          <w:color w:val="000000" w:themeColor="text1"/>
        </w:rPr>
      </w:r>
      <w:r w:rsidR="007E217E">
        <w:rPr>
          <w:rFonts w:ascii="Arial" w:hAnsi="Arial" w:cs="Arial"/>
          <w:color w:val="000000" w:themeColor="text1"/>
        </w:rPr>
        <w:fldChar w:fldCharType="end"/>
      </w:r>
      <w:r w:rsidR="004F6F0E">
        <w:rPr>
          <w:rFonts w:ascii="Arial" w:hAnsi="Arial" w:cs="Arial"/>
          <w:color w:val="000000" w:themeColor="text1"/>
        </w:rPr>
      </w:r>
      <w:r w:rsidR="004F6F0E">
        <w:rPr>
          <w:rFonts w:ascii="Arial" w:hAnsi="Arial" w:cs="Arial"/>
          <w:color w:val="000000" w:themeColor="text1"/>
        </w:rPr>
        <w:fldChar w:fldCharType="separate"/>
      </w:r>
      <w:r w:rsidR="00E77534">
        <w:rPr>
          <w:rFonts w:ascii="Arial" w:hAnsi="Arial" w:cs="Arial"/>
          <w:noProof/>
          <w:color w:val="000000" w:themeColor="text1"/>
        </w:rPr>
        <w:t>(Arac</w:t>
      </w:r>
      <w:r w:rsidR="00E77534" w:rsidRPr="00E77534">
        <w:rPr>
          <w:rFonts w:ascii="Arial" w:hAnsi="Arial" w:cs="Arial"/>
          <w:i/>
          <w:noProof/>
          <w:color w:val="000000" w:themeColor="text1"/>
        </w:rPr>
        <w:t xml:space="preserve"> et al.</w:t>
      </w:r>
      <w:r w:rsidR="00E77534">
        <w:rPr>
          <w:rFonts w:ascii="Arial" w:hAnsi="Arial" w:cs="Arial"/>
          <w:noProof/>
          <w:color w:val="000000" w:themeColor="text1"/>
        </w:rPr>
        <w:t>, 2007)</w:t>
      </w:r>
      <w:r w:rsidR="004F6F0E">
        <w:rPr>
          <w:rFonts w:ascii="Arial" w:hAnsi="Arial" w:cs="Arial"/>
          <w:color w:val="000000" w:themeColor="text1"/>
        </w:rPr>
        <w:fldChar w:fldCharType="end"/>
      </w:r>
      <w:r w:rsidR="004063E0">
        <w:rPr>
          <w:rFonts w:ascii="Arial" w:hAnsi="Arial" w:cs="Arial"/>
          <w:color w:val="000000" w:themeColor="text1"/>
        </w:rPr>
        <w:t>.</w:t>
      </w:r>
      <w:r w:rsidR="005716AB">
        <w:rPr>
          <w:rFonts w:ascii="Arial" w:hAnsi="Arial" w:cs="Arial"/>
          <w:color w:val="000000" w:themeColor="text1"/>
        </w:rPr>
        <w:t>)</w:t>
      </w:r>
    </w:p>
    <w:p w14:paraId="1F3969F3" w14:textId="44FAB54D"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1-dimmt</w:t>
      </w:r>
      <w:r w:rsidR="00056772">
        <w:rPr>
          <w:rFonts w:ascii="Arial" w:hAnsi="Arial" w:cs="Arial"/>
          <w:color w:val="000000" w:themeColor="text1"/>
        </w:rPr>
        <w:t xml:space="preserve"> (</w:t>
      </w:r>
      <w:r w:rsidR="00833939">
        <w:rPr>
          <w:rFonts w:ascii="Arial" w:hAnsi="Arial" w:cs="Arial"/>
          <w:color w:val="000000" w:themeColor="text1"/>
        </w:rPr>
        <w:t>Nlgn</w:t>
      </w:r>
      <w:r w:rsidR="00056772">
        <w:rPr>
          <w:rFonts w:ascii="Arial" w:hAnsi="Arial" w:cs="Arial"/>
          <w:color w:val="000000" w:themeColor="text1"/>
        </w:rPr>
        <w:t xml:space="preserve">1 dimerization mutant was generated by making previously described mutations F458A/M459A/W463A </w:t>
      </w:r>
      <w:r w:rsidR="004F6F0E">
        <w:rPr>
          <w:rFonts w:ascii="Arial" w:hAnsi="Arial" w:cs="Arial"/>
          <w:color w:val="000000" w:themeColor="text1"/>
        </w:rPr>
        <w:fldChar w:fldCharType="begin">
          <w:fldData xml:space="preserve">PEVuZE5vdGU+PENpdGU+PEF1dGhvcj5LbzwvQXV0aG9yPjxZZWFyPjIwMDk8L1llYXI+PFJlY051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</w:fldData>
        </w:fldChar>
      </w:r>
      <w:r w:rsidR="007E217E">
        <w:rPr>
          <w:rFonts w:ascii="Arial" w:hAnsi="Arial" w:cs="Arial"/>
          <w:color w:val="000000" w:themeColor="text1"/>
        </w:rPr>
        <w:instrText xml:space="preserve"> ADDIN EN.CITE </w:instrText>
      </w:r>
      <w:r w:rsidR="007E217E">
        <w:rPr>
          <w:rFonts w:ascii="Arial" w:hAnsi="Arial" w:cs="Arial"/>
          <w:color w:val="000000" w:themeColor="text1"/>
        </w:rPr>
        <w:fldChar w:fldCharType="begin">
          <w:fldData xml:space="preserve">PEVuZE5vdGU+PENpdGU+PEF1dGhvcj5LbzwvQXV0aG9yPjxZZWFyPjIwMDk8L1llYXI+PFJlY051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</w:fldData>
        </w:fldChar>
      </w:r>
      <w:r w:rsidR="007E217E">
        <w:rPr>
          <w:rFonts w:ascii="Arial" w:hAnsi="Arial" w:cs="Arial"/>
          <w:color w:val="000000" w:themeColor="text1"/>
        </w:rPr>
        <w:instrText xml:space="preserve"> ADDIN EN.CITE.DATA </w:instrText>
      </w:r>
      <w:r w:rsidR="007E217E">
        <w:rPr>
          <w:rFonts w:ascii="Arial" w:hAnsi="Arial" w:cs="Arial"/>
          <w:color w:val="000000" w:themeColor="text1"/>
        </w:rPr>
      </w:r>
      <w:r w:rsidR="007E217E">
        <w:rPr>
          <w:rFonts w:ascii="Arial" w:hAnsi="Arial" w:cs="Arial"/>
          <w:color w:val="000000" w:themeColor="text1"/>
        </w:rPr>
        <w:fldChar w:fldCharType="end"/>
      </w:r>
      <w:r w:rsidR="004F6F0E">
        <w:rPr>
          <w:rFonts w:ascii="Arial" w:hAnsi="Arial" w:cs="Arial"/>
          <w:color w:val="000000" w:themeColor="text1"/>
        </w:rPr>
      </w:r>
      <w:r w:rsidR="004F6F0E">
        <w:rPr>
          <w:rFonts w:ascii="Arial" w:hAnsi="Arial" w:cs="Arial"/>
          <w:color w:val="000000" w:themeColor="text1"/>
        </w:rPr>
        <w:fldChar w:fldCharType="separate"/>
      </w:r>
      <w:r w:rsidR="00213F9D">
        <w:rPr>
          <w:rFonts w:ascii="Arial" w:hAnsi="Arial" w:cs="Arial"/>
          <w:noProof/>
          <w:color w:val="000000" w:themeColor="text1"/>
        </w:rPr>
        <w:t>(Arac</w:t>
      </w:r>
      <w:r w:rsidR="00213F9D" w:rsidRPr="00213F9D">
        <w:rPr>
          <w:rFonts w:ascii="Arial" w:hAnsi="Arial" w:cs="Arial"/>
          <w:i/>
          <w:noProof/>
          <w:color w:val="000000" w:themeColor="text1"/>
        </w:rPr>
        <w:t xml:space="preserve"> et al.</w:t>
      </w:r>
      <w:r w:rsidR="00213F9D">
        <w:rPr>
          <w:rFonts w:ascii="Arial" w:hAnsi="Arial" w:cs="Arial"/>
          <w:noProof/>
          <w:color w:val="000000" w:themeColor="text1"/>
        </w:rPr>
        <w:t>, 2007; Ko</w:t>
      </w:r>
      <w:r w:rsidR="00213F9D" w:rsidRPr="00213F9D">
        <w:rPr>
          <w:rFonts w:ascii="Arial" w:hAnsi="Arial" w:cs="Arial"/>
          <w:i/>
          <w:noProof/>
          <w:color w:val="000000" w:themeColor="text1"/>
        </w:rPr>
        <w:t xml:space="preserve"> et al.</w:t>
      </w:r>
      <w:r w:rsidR="00213F9D">
        <w:rPr>
          <w:rFonts w:ascii="Arial" w:hAnsi="Arial" w:cs="Arial"/>
          <w:noProof/>
          <w:color w:val="000000" w:themeColor="text1"/>
        </w:rPr>
        <w:t>, 2009)</w:t>
      </w:r>
      <w:r w:rsidR="004F6F0E">
        <w:rPr>
          <w:rFonts w:ascii="Arial" w:hAnsi="Arial" w:cs="Arial"/>
          <w:color w:val="000000" w:themeColor="text1"/>
        </w:rPr>
        <w:fldChar w:fldCharType="end"/>
      </w:r>
      <w:r w:rsidR="004063E0">
        <w:rPr>
          <w:rFonts w:ascii="Arial" w:hAnsi="Arial" w:cs="Arial"/>
          <w:color w:val="000000" w:themeColor="text1"/>
        </w:rPr>
        <w:t>.</w:t>
      </w:r>
      <w:r w:rsidR="00056772">
        <w:rPr>
          <w:rFonts w:ascii="Arial" w:hAnsi="Arial" w:cs="Arial"/>
          <w:color w:val="000000" w:themeColor="text1"/>
        </w:rPr>
        <w:t>)</w:t>
      </w:r>
    </w:p>
    <w:p w14:paraId="78A243A6" w14:textId="274CAF10"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1-MDGA1mt</w:t>
      </w:r>
      <w:r w:rsidR="004772C7">
        <w:rPr>
          <w:rFonts w:ascii="Arial" w:hAnsi="Arial" w:cs="Arial"/>
          <w:color w:val="000000" w:themeColor="text1"/>
        </w:rPr>
        <w:t xml:space="preserve"> </w:t>
      </w:r>
      <w:r w:rsidR="00420DAB">
        <w:rPr>
          <w:rFonts w:ascii="Arial" w:hAnsi="Arial" w:cs="Arial"/>
          <w:color w:val="000000" w:themeColor="text1"/>
        </w:rPr>
        <w:t xml:space="preserve">(We aligned the </w:t>
      </w:r>
      <w:r w:rsidR="00833939">
        <w:rPr>
          <w:rFonts w:ascii="Arial" w:hAnsi="Arial" w:cs="Arial"/>
          <w:color w:val="000000" w:themeColor="text1"/>
        </w:rPr>
        <w:t>Nlgn</w:t>
      </w:r>
      <w:r w:rsidR="00420DAB">
        <w:rPr>
          <w:rFonts w:ascii="Arial" w:hAnsi="Arial" w:cs="Arial"/>
          <w:color w:val="000000" w:themeColor="text1"/>
        </w:rPr>
        <w:t xml:space="preserve">1 and </w:t>
      </w:r>
      <w:r w:rsidR="00833939">
        <w:rPr>
          <w:rFonts w:ascii="Arial" w:hAnsi="Arial" w:cs="Arial"/>
          <w:color w:val="000000" w:themeColor="text1"/>
        </w:rPr>
        <w:t>Nlgn</w:t>
      </w:r>
      <w:r w:rsidR="00420DAB">
        <w:rPr>
          <w:rFonts w:ascii="Arial" w:hAnsi="Arial" w:cs="Arial"/>
          <w:color w:val="000000" w:themeColor="text1"/>
        </w:rPr>
        <w:t xml:space="preserve">2 sequences, made the </w:t>
      </w:r>
      <w:r w:rsidR="00833939">
        <w:rPr>
          <w:rFonts w:ascii="Arial" w:hAnsi="Arial" w:cs="Arial"/>
          <w:color w:val="000000" w:themeColor="text1"/>
        </w:rPr>
        <w:t>Nlgn</w:t>
      </w:r>
      <w:r w:rsidR="00420DAB">
        <w:rPr>
          <w:rFonts w:ascii="Arial" w:hAnsi="Arial" w:cs="Arial"/>
          <w:color w:val="000000" w:themeColor="text1"/>
        </w:rPr>
        <w:t xml:space="preserve">1 with MDGA1 binding site mutations </w:t>
      </w:r>
      <w:r w:rsidR="003D30A3" w:rsidRPr="003D30A3">
        <w:rPr>
          <w:rFonts w:ascii="Arial" w:hAnsi="Arial" w:cs="Arial"/>
          <w:color w:val="000000" w:themeColor="text1"/>
        </w:rPr>
        <w:t>H303A/D387K/E397K</w:t>
      </w:r>
      <w:r w:rsidR="004063E0">
        <w:rPr>
          <w:rFonts w:ascii="Arial" w:hAnsi="Arial" w:cs="Arial"/>
          <w:color w:val="000000" w:themeColor="text1"/>
        </w:rPr>
        <w:t>.</w:t>
      </w:r>
      <w:r w:rsidR="00420DAB">
        <w:rPr>
          <w:rFonts w:ascii="Arial" w:hAnsi="Arial" w:cs="Arial"/>
          <w:color w:val="000000" w:themeColor="text1"/>
        </w:rPr>
        <w:t>)</w:t>
      </w:r>
    </w:p>
    <w:p w14:paraId="040A363D" w14:textId="3C7AC1F4"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2</w:t>
      </w:r>
      <w:r w:rsidR="004D69B2">
        <w:rPr>
          <w:rFonts w:ascii="Arial" w:hAnsi="Arial" w:cs="Arial"/>
          <w:color w:val="000000" w:themeColor="text1"/>
        </w:rPr>
        <w:t>-WT (</w:t>
      </w:r>
      <w:r w:rsidR="00833939">
        <w:rPr>
          <w:rFonts w:ascii="Arial" w:hAnsi="Arial" w:cs="Arial"/>
          <w:color w:val="000000" w:themeColor="text1"/>
        </w:rPr>
        <w:t>Nlgn</w:t>
      </w:r>
      <w:r w:rsidR="004D69B2">
        <w:rPr>
          <w:rFonts w:ascii="Arial" w:hAnsi="Arial" w:cs="Arial"/>
          <w:color w:val="000000" w:themeColor="text1"/>
        </w:rPr>
        <w:t>2-wild-type)</w:t>
      </w:r>
    </w:p>
    <w:p w14:paraId="16CF6A40" w14:textId="6BC1C178"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2-GPI</w:t>
      </w:r>
      <w:r w:rsidR="00F1481B">
        <w:rPr>
          <w:rFonts w:ascii="Arial" w:hAnsi="Arial" w:cs="Arial"/>
          <w:color w:val="000000" w:themeColor="text1"/>
        </w:rPr>
        <w:t xml:space="preserve"> (</w:t>
      </w:r>
      <w:r w:rsidR="00FF25A8">
        <w:rPr>
          <w:rFonts w:ascii="Arial" w:hAnsi="Arial" w:cs="Arial"/>
          <w:color w:val="000000" w:themeColor="text1"/>
        </w:rPr>
        <w:t>We deleted</w:t>
      </w:r>
      <w:r w:rsidR="00F1481B">
        <w:rPr>
          <w:rFonts w:ascii="Arial" w:hAnsi="Arial" w:cs="Arial"/>
          <w:color w:val="000000" w:themeColor="text1"/>
        </w:rPr>
        <w:t xml:space="preserve"> all transmembrane regions and cytoplasmic sequences of </w:t>
      </w:r>
      <w:r w:rsidR="00833939">
        <w:rPr>
          <w:rFonts w:ascii="Arial" w:hAnsi="Arial" w:cs="Arial"/>
          <w:color w:val="000000" w:themeColor="text1"/>
        </w:rPr>
        <w:t>Nlgn</w:t>
      </w:r>
      <w:r w:rsidR="00F1481B">
        <w:rPr>
          <w:rFonts w:ascii="Arial" w:hAnsi="Arial" w:cs="Arial"/>
          <w:color w:val="000000" w:themeColor="text1"/>
        </w:rPr>
        <w:t>2 and attaches its extracellular domains to the membrane using a GPI-anchor</w:t>
      </w:r>
      <w:r w:rsidR="004063E0">
        <w:rPr>
          <w:rFonts w:ascii="Arial" w:hAnsi="Arial" w:cs="Arial"/>
          <w:color w:val="000000" w:themeColor="text1"/>
        </w:rPr>
        <w:t>.</w:t>
      </w:r>
      <w:r w:rsidR="00F1481B">
        <w:rPr>
          <w:rFonts w:ascii="Arial" w:hAnsi="Arial" w:cs="Arial"/>
          <w:color w:val="000000" w:themeColor="text1"/>
        </w:rPr>
        <w:t>)</w:t>
      </w:r>
    </w:p>
    <w:p w14:paraId="2E2BD38C" w14:textId="58F2EFA8"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2-</w:t>
      </w:r>
      <w:r w:rsidR="00833939">
        <w:rPr>
          <w:rFonts w:ascii="Arial" w:hAnsi="Arial" w:cs="Arial"/>
          <w:color w:val="000000" w:themeColor="text1"/>
        </w:rPr>
        <w:t>Nlgn</w:t>
      </w:r>
      <w:r>
        <w:rPr>
          <w:rFonts w:ascii="Arial" w:hAnsi="Arial" w:cs="Arial"/>
          <w:color w:val="000000" w:themeColor="text1"/>
        </w:rPr>
        <w:t>1</w:t>
      </w:r>
      <w:r w:rsidR="00901CB3">
        <w:rPr>
          <w:rFonts w:ascii="Arial" w:hAnsi="Arial" w:cs="Arial"/>
          <w:color w:val="000000" w:themeColor="text1"/>
        </w:rPr>
        <w:t xml:space="preserve"> (</w:t>
      </w:r>
      <w:r w:rsidR="00FF25A8">
        <w:rPr>
          <w:rFonts w:ascii="Arial" w:hAnsi="Arial" w:cs="Arial"/>
          <w:color w:val="000000" w:themeColor="text1"/>
        </w:rPr>
        <w:t>We made</w:t>
      </w:r>
      <w:r w:rsidR="00901CB3">
        <w:rPr>
          <w:rFonts w:ascii="Arial" w:hAnsi="Arial" w:cs="Arial"/>
          <w:color w:val="000000" w:themeColor="text1"/>
        </w:rPr>
        <w:t xml:space="preserve"> extracellular domain of </w:t>
      </w:r>
      <w:r w:rsidR="00833939">
        <w:rPr>
          <w:rFonts w:ascii="Arial" w:hAnsi="Arial" w:cs="Arial"/>
          <w:color w:val="000000" w:themeColor="text1"/>
        </w:rPr>
        <w:t>Nlgn</w:t>
      </w:r>
      <w:r w:rsidR="00901CB3">
        <w:rPr>
          <w:rFonts w:ascii="Arial" w:hAnsi="Arial" w:cs="Arial"/>
          <w:color w:val="000000" w:themeColor="text1"/>
        </w:rPr>
        <w:t xml:space="preserve">2 transplanted onto </w:t>
      </w:r>
      <w:r w:rsidR="00833939">
        <w:rPr>
          <w:rFonts w:ascii="Arial" w:hAnsi="Arial" w:cs="Arial"/>
          <w:color w:val="000000" w:themeColor="text1"/>
        </w:rPr>
        <w:t>Nlgn</w:t>
      </w:r>
      <w:r w:rsidR="00901CB3">
        <w:rPr>
          <w:rFonts w:ascii="Arial" w:hAnsi="Arial" w:cs="Arial"/>
          <w:color w:val="000000" w:themeColor="text1"/>
        </w:rPr>
        <w:t>1 intercellular</w:t>
      </w:r>
      <w:r w:rsidR="004063E0">
        <w:rPr>
          <w:rFonts w:ascii="Arial" w:hAnsi="Arial" w:cs="Arial"/>
          <w:color w:val="000000" w:themeColor="text1"/>
        </w:rPr>
        <w:t>.</w:t>
      </w:r>
      <w:r w:rsidR="00901CB3">
        <w:rPr>
          <w:rFonts w:ascii="Arial" w:hAnsi="Arial" w:cs="Arial"/>
          <w:color w:val="000000" w:themeColor="text1"/>
        </w:rPr>
        <w:t>)</w:t>
      </w:r>
    </w:p>
    <w:p w14:paraId="625F6179" w14:textId="749BA83F"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2-</w:t>
      </w:r>
      <w:r w:rsidR="00A730C1">
        <w:rPr>
          <w:rFonts w:ascii="Arial" w:hAnsi="Arial" w:cs="Arial"/>
          <w:color w:val="000000" w:themeColor="text1"/>
        </w:rPr>
        <w:t>Nrxn</w:t>
      </w:r>
      <w:r>
        <w:rPr>
          <w:rFonts w:ascii="Arial" w:hAnsi="Arial" w:cs="Arial"/>
          <w:color w:val="000000" w:themeColor="text1"/>
        </w:rPr>
        <w:t>mt</w:t>
      </w:r>
      <w:r w:rsidR="003528CF">
        <w:rPr>
          <w:rFonts w:ascii="Arial" w:hAnsi="Arial" w:cs="Arial"/>
          <w:color w:val="000000" w:themeColor="text1"/>
        </w:rPr>
        <w:t xml:space="preserve"> (</w:t>
      </w:r>
      <w:r w:rsidR="004063E0">
        <w:rPr>
          <w:rFonts w:ascii="Arial" w:hAnsi="Arial" w:cs="Arial"/>
          <w:color w:val="000000" w:themeColor="text1"/>
        </w:rPr>
        <w:t>W</w:t>
      </w:r>
      <w:r w:rsidR="003528CF">
        <w:rPr>
          <w:rFonts w:ascii="Arial" w:hAnsi="Arial" w:cs="Arial"/>
          <w:color w:val="000000" w:themeColor="text1"/>
        </w:rPr>
        <w:t xml:space="preserve">e aligned the </w:t>
      </w:r>
      <w:r w:rsidR="00833939">
        <w:rPr>
          <w:rFonts w:ascii="Arial" w:hAnsi="Arial" w:cs="Arial"/>
          <w:color w:val="000000" w:themeColor="text1"/>
        </w:rPr>
        <w:t>Nlgn</w:t>
      </w:r>
      <w:r w:rsidR="003528CF">
        <w:rPr>
          <w:rFonts w:ascii="Arial" w:hAnsi="Arial" w:cs="Arial"/>
          <w:color w:val="000000" w:themeColor="text1"/>
        </w:rPr>
        <w:t xml:space="preserve">1 and </w:t>
      </w:r>
      <w:r w:rsidR="00833939">
        <w:rPr>
          <w:rFonts w:ascii="Arial" w:hAnsi="Arial" w:cs="Arial"/>
          <w:color w:val="000000" w:themeColor="text1"/>
        </w:rPr>
        <w:t>Nlgn</w:t>
      </w:r>
      <w:r w:rsidR="003528CF">
        <w:rPr>
          <w:rFonts w:ascii="Arial" w:hAnsi="Arial" w:cs="Arial"/>
          <w:color w:val="000000" w:themeColor="text1"/>
        </w:rPr>
        <w:t xml:space="preserve">2 sequences, made the </w:t>
      </w:r>
      <w:r w:rsidR="00833939">
        <w:rPr>
          <w:rFonts w:ascii="Arial" w:hAnsi="Arial" w:cs="Arial"/>
          <w:color w:val="000000" w:themeColor="text1"/>
        </w:rPr>
        <w:t>Nlgn</w:t>
      </w:r>
      <w:r w:rsidR="003528CF">
        <w:rPr>
          <w:rFonts w:ascii="Arial" w:hAnsi="Arial" w:cs="Arial"/>
          <w:color w:val="000000" w:themeColor="text1"/>
        </w:rPr>
        <w:t xml:space="preserve">2 with </w:t>
      </w:r>
      <w:proofErr w:type="spellStart"/>
      <w:r w:rsidR="00A730C1">
        <w:rPr>
          <w:rFonts w:ascii="Arial" w:hAnsi="Arial" w:cs="Arial"/>
          <w:color w:val="000000" w:themeColor="text1"/>
        </w:rPr>
        <w:t>Nrxn</w:t>
      </w:r>
      <w:proofErr w:type="spellEnd"/>
      <w:r w:rsidR="003528CF">
        <w:rPr>
          <w:rFonts w:ascii="Arial" w:hAnsi="Arial" w:cs="Arial"/>
          <w:color w:val="000000" w:themeColor="text1"/>
        </w:rPr>
        <w:t xml:space="preserve"> binding site mutations Q370A/E372A/L374A/N375A/D377A</w:t>
      </w:r>
      <w:r w:rsidR="004063E0">
        <w:rPr>
          <w:rFonts w:ascii="Arial" w:hAnsi="Arial" w:cs="Arial"/>
          <w:color w:val="000000" w:themeColor="text1"/>
        </w:rPr>
        <w:t>.</w:t>
      </w:r>
      <w:r w:rsidR="003528CF">
        <w:rPr>
          <w:rFonts w:ascii="Arial" w:hAnsi="Arial" w:cs="Arial"/>
          <w:color w:val="000000" w:themeColor="text1"/>
        </w:rPr>
        <w:t>)</w:t>
      </w:r>
    </w:p>
    <w:p w14:paraId="002B40F8" w14:textId="00CCAF53"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2-dimmt</w:t>
      </w:r>
      <w:r w:rsidR="003528CF">
        <w:rPr>
          <w:rFonts w:ascii="Arial" w:hAnsi="Arial" w:cs="Arial"/>
          <w:color w:val="000000" w:themeColor="text1"/>
        </w:rPr>
        <w:t xml:space="preserve"> (</w:t>
      </w:r>
      <w:r w:rsidR="004063E0">
        <w:rPr>
          <w:rFonts w:ascii="Arial" w:hAnsi="Arial" w:cs="Arial"/>
          <w:color w:val="000000" w:themeColor="text1"/>
        </w:rPr>
        <w:t>W</w:t>
      </w:r>
      <w:r w:rsidR="003528CF">
        <w:rPr>
          <w:rFonts w:ascii="Arial" w:hAnsi="Arial" w:cs="Arial"/>
          <w:color w:val="000000" w:themeColor="text1"/>
        </w:rPr>
        <w:t xml:space="preserve">e aligned the </w:t>
      </w:r>
      <w:r w:rsidR="00833939">
        <w:rPr>
          <w:rFonts w:ascii="Arial" w:hAnsi="Arial" w:cs="Arial"/>
          <w:color w:val="000000" w:themeColor="text1"/>
        </w:rPr>
        <w:t>Nlgn</w:t>
      </w:r>
      <w:r w:rsidR="003528CF">
        <w:rPr>
          <w:rFonts w:ascii="Arial" w:hAnsi="Arial" w:cs="Arial"/>
          <w:color w:val="000000" w:themeColor="text1"/>
        </w:rPr>
        <w:t xml:space="preserve">1 and </w:t>
      </w:r>
      <w:r w:rsidR="00833939">
        <w:rPr>
          <w:rFonts w:ascii="Arial" w:hAnsi="Arial" w:cs="Arial"/>
          <w:color w:val="000000" w:themeColor="text1"/>
        </w:rPr>
        <w:t>Nlgn</w:t>
      </w:r>
      <w:r w:rsidR="003528CF">
        <w:rPr>
          <w:rFonts w:ascii="Arial" w:hAnsi="Arial" w:cs="Arial"/>
          <w:color w:val="000000" w:themeColor="text1"/>
        </w:rPr>
        <w:t xml:space="preserve">2 sequences, made the </w:t>
      </w:r>
      <w:r w:rsidR="00833939">
        <w:rPr>
          <w:rFonts w:ascii="Arial" w:hAnsi="Arial" w:cs="Arial"/>
          <w:color w:val="000000" w:themeColor="text1"/>
        </w:rPr>
        <w:t>Nlgn</w:t>
      </w:r>
      <w:r w:rsidR="003528CF">
        <w:rPr>
          <w:rFonts w:ascii="Arial" w:hAnsi="Arial" w:cs="Arial"/>
          <w:color w:val="000000" w:themeColor="text1"/>
        </w:rPr>
        <w:t>2 dimerization mutations F433A/M434A/W438A</w:t>
      </w:r>
      <w:r w:rsidR="004063E0">
        <w:rPr>
          <w:rFonts w:ascii="Arial" w:hAnsi="Arial" w:cs="Arial"/>
          <w:color w:val="000000" w:themeColor="text1"/>
        </w:rPr>
        <w:t>.</w:t>
      </w:r>
      <w:r w:rsidR="003528CF">
        <w:rPr>
          <w:rFonts w:ascii="Arial" w:hAnsi="Arial" w:cs="Arial"/>
          <w:color w:val="000000" w:themeColor="text1"/>
        </w:rPr>
        <w:t>)</w:t>
      </w:r>
    </w:p>
    <w:p w14:paraId="16680DB0" w14:textId="11696DAF"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2-MDGA1mt</w:t>
      </w:r>
      <w:r w:rsidR="004772C7">
        <w:rPr>
          <w:rFonts w:ascii="Arial" w:hAnsi="Arial" w:cs="Arial"/>
          <w:color w:val="000000" w:themeColor="text1"/>
        </w:rPr>
        <w:t xml:space="preserve"> (</w:t>
      </w:r>
      <w:r w:rsidR="00833939">
        <w:rPr>
          <w:rFonts w:ascii="Arial" w:hAnsi="Arial" w:cs="Arial"/>
          <w:color w:val="000000" w:themeColor="text1"/>
        </w:rPr>
        <w:t>Nlgn</w:t>
      </w:r>
      <w:r w:rsidR="00420DAB">
        <w:rPr>
          <w:rFonts w:ascii="Arial" w:hAnsi="Arial" w:cs="Arial"/>
          <w:color w:val="000000" w:themeColor="text1"/>
        </w:rPr>
        <w:t xml:space="preserve">2 with MDGA1 binding site mutant was generated by making previously described mutations H278A/D362K/E372K </w:t>
      </w:r>
      <w:r w:rsidR="00420DAB">
        <w:rPr>
          <w:rFonts w:ascii="Arial" w:hAnsi="Arial" w:cs="Arial"/>
          <w:color w:val="000000" w:themeColor="text1"/>
        </w:rPr>
        <w:fldChar w:fldCharType="begin">
          <w:fldData xml:space="preserve">PEVuZE5vdGU+PENpdGU+PEF1dGhvcj5HYW5nd2FyPC9BdXRob3I+PFllYXI+MjAxNzwvWWVhcj48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</w:fldData>
        </w:fldChar>
      </w:r>
      <w:r w:rsidR="007E217E">
        <w:rPr>
          <w:rFonts w:ascii="Arial" w:hAnsi="Arial" w:cs="Arial"/>
          <w:color w:val="000000" w:themeColor="text1"/>
        </w:rPr>
        <w:instrText xml:space="preserve"> ADDIN EN.CITE </w:instrText>
      </w:r>
      <w:r w:rsidR="007E217E">
        <w:rPr>
          <w:rFonts w:ascii="Arial" w:hAnsi="Arial" w:cs="Arial"/>
          <w:color w:val="000000" w:themeColor="text1"/>
        </w:rPr>
        <w:fldChar w:fldCharType="begin">
          <w:fldData xml:space="preserve">PEVuZE5vdGU+PENpdGU+PEF1dGhvcj5HYW5nd2FyPC9BdXRob3I+PFllYXI+MjAxNzwvWWVhcj48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</w:fldData>
        </w:fldChar>
      </w:r>
      <w:r w:rsidR="007E217E">
        <w:rPr>
          <w:rFonts w:ascii="Arial" w:hAnsi="Arial" w:cs="Arial"/>
          <w:color w:val="000000" w:themeColor="text1"/>
        </w:rPr>
        <w:instrText xml:space="preserve"> ADDIN EN.CITE.DATA </w:instrText>
      </w:r>
      <w:r w:rsidR="007E217E">
        <w:rPr>
          <w:rFonts w:ascii="Arial" w:hAnsi="Arial" w:cs="Arial"/>
          <w:color w:val="000000" w:themeColor="text1"/>
        </w:rPr>
      </w:r>
      <w:r w:rsidR="007E217E">
        <w:rPr>
          <w:rFonts w:ascii="Arial" w:hAnsi="Arial" w:cs="Arial"/>
          <w:color w:val="000000" w:themeColor="text1"/>
        </w:rPr>
        <w:fldChar w:fldCharType="end"/>
      </w:r>
      <w:r w:rsidR="00420DAB">
        <w:rPr>
          <w:rFonts w:ascii="Arial" w:hAnsi="Arial" w:cs="Arial"/>
          <w:color w:val="000000" w:themeColor="text1"/>
        </w:rPr>
      </w:r>
      <w:r w:rsidR="00420DAB">
        <w:rPr>
          <w:rFonts w:ascii="Arial" w:hAnsi="Arial" w:cs="Arial"/>
          <w:color w:val="000000" w:themeColor="text1"/>
        </w:rPr>
        <w:fldChar w:fldCharType="separate"/>
      </w:r>
      <w:r w:rsidR="002A4C86">
        <w:rPr>
          <w:rFonts w:ascii="Arial" w:hAnsi="Arial" w:cs="Arial"/>
          <w:noProof/>
          <w:color w:val="000000" w:themeColor="text1"/>
        </w:rPr>
        <w:t>(Gangwar</w:t>
      </w:r>
      <w:r w:rsidR="002A4C86" w:rsidRPr="002A4C86">
        <w:rPr>
          <w:rFonts w:ascii="Arial" w:hAnsi="Arial" w:cs="Arial"/>
          <w:i/>
          <w:noProof/>
          <w:color w:val="000000" w:themeColor="text1"/>
        </w:rPr>
        <w:t xml:space="preserve"> et al.</w:t>
      </w:r>
      <w:r w:rsidR="002A4C86">
        <w:rPr>
          <w:rFonts w:ascii="Arial" w:hAnsi="Arial" w:cs="Arial"/>
          <w:noProof/>
          <w:color w:val="000000" w:themeColor="text1"/>
        </w:rPr>
        <w:t>, 2017)</w:t>
      </w:r>
      <w:r w:rsidR="00420DAB">
        <w:rPr>
          <w:rFonts w:ascii="Arial" w:hAnsi="Arial" w:cs="Arial"/>
          <w:color w:val="000000" w:themeColor="text1"/>
        </w:rPr>
        <w:fldChar w:fldCharType="end"/>
      </w:r>
      <w:r w:rsidR="004063E0">
        <w:rPr>
          <w:rFonts w:ascii="Arial" w:hAnsi="Arial" w:cs="Arial"/>
          <w:color w:val="000000" w:themeColor="text1"/>
        </w:rPr>
        <w:t>.</w:t>
      </w:r>
      <w:r w:rsidR="004772C7">
        <w:rPr>
          <w:rFonts w:ascii="Arial" w:hAnsi="Arial" w:cs="Arial"/>
          <w:color w:val="000000" w:themeColor="text1"/>
        </w:rPr>
        <w:t>)</w:t>
      </w:r>
    </w:p>
    <w:p w14:paraId="30E1D721" w14:textId="650CACA9"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2mt1</w:t>
      </w:r>
      <w:r w:rsidR="00F53DC1">
        <w:rPr>
          <w:rFonts w:ascii="Arial" w:hAnsi="Arial" w:cs="Arial"/>
          <w:color w:val="000000" w:themeColor="text1"/>
        </w:rPr>
        <w:t xml:space="preserve"> (We</w:t>
      </w:r>
      <w:r w:rsidR="0018242C">
        <w:rPr>
          <w:rFonts w:ascii="Arial" w:hAnsi="Arial" w:cs="Arial"/>
          <w:color w:val="000000" w:themeColor="text1"/>
        </w:rPr>
        <w:t xml:space="preserve"> replaced the </w:t>
      </w:r>
      <w:r w:rsidR="00833939">
        <w:rPr>
          <w:rFonts w:ascii="Arial" w:hAnsi="Arial" w:cs="Arial"/>
          <w:color w:val="000000" w:themeColor="text1"/>
        </w:rPr>
        <w:t>Nlgn</w:t>
      </w:r>
      <w:r w:rsidR="0018242C">
        <w:rPr>
          <w:rFonts w:ascii="Arial" w:hAnsi="Arial" w:cs="Arial"/>
          <w:color w:val="000000" w:themeColor="text1"/>
        </w:rPr>
        <w:t xml:space="preserve">2-PDZ domain HSTTRV with </w:t>
      </w:r>
      <w:proofErr w:type="spellStart"/>
      <w:r w:rsidR="00A730C1">
        <w:rPr>
          <w:rFonts w:ascii="Arial" w:hAnsi="Arial" w:cs="Arial"/>
          <w:color w:val="000000" w:themeColor="text1"/>
        </w:rPr>
        <w:t>Nrxn</w:t>
      </w:r>
      <w:proofErr w:type="spellEnd"/>
      <w:r w:rsidR="0018242C">
        <w:rPr>
          <w:rFonts w:ascii="Arial" w:hAnsi="Arial" w:cs="Arial"/>
          <w:color w:val="000000" w:themeColor="text1"/>
        </w:rPr>
        <w:t>-PDZ domain KKNKDKEYYV.</w:t>
      </w:r>
      <w:r w:rsidR="00F53DC1">
        <w:rPr>
          <w:rFonts w:ascii="Arial" w:hAnsi="Arial" w:cs="Arial"/>
          <w:color w:val="000000" w:themeColor="text1"/>
        </w:rPr>
        <w:t>)</w:t>
      </w:r>
    </w:p>
    <w:p w14:paraId="6306EC0D" w14:textId="6058EC73"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2mt2</w:t>
      </w:r>
      <w:r w:rsidR="0018242C">
        <w:rPr>
          <w:rFonts w:ascii="Arial" w:hAnsi="Arial" w:cs="Arial"/>
          <w:color w:val="000000" w:themeColor="text1"/>
        </w:rPr>
        <w:t xml:space="preserve"> (We deleted </w:t>
      </w:r>
      <w:r w:rsidR="00833939">
        <w:rPr>
          <w:rFonts w:ascii="Arial" w:hAnsi="Arial" w:cs="Arial"/>
          <w:color w:val="000000" w:themeColor="text1"/>
        </w:rPr>
        <w:t>Nlgn</w:t>
      </w:r>
      <w:r w:rsidR="0018242C">
        <w:rPr>
          <w:rFonts w:ascii="Arial" w:hAnsi="Arial" w:cs="Arial"/>
          <w:color w:val="000000" w:themeColor="text1"/>
        </w:rPr>
        <w:t>2 intracellular sequences PPPPPPPPSLHPFPPPPPTATSHNNTLPHP.)</w:t>
      </w:r>
    </w:p>
    <w:p w14:paraId="1B9AA3B0" w14:textId="57360DB4"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lastRenderedPageBreak/>
        <w:t>Lenti-Syn-HA-</w:t>
      </w:r>
      <w:r w:rsidR="00833939">
        <w:rPr>
          <w:rFonts w:ascii="Arial" w:hAnsi="Arial" w:cs="Arial"/>
          <w:color w:val="000000" w:themeColor="text1"/>
        </w:rPr>
        <w:t>Nlgn</w:t>
      </w:r>
      <w:r>
        <w:rPr>
          <w:rFonts w:ascii="Arial" w:hAnsi="Arial" w:cs="Arial"/>
          <w:color w:val="000000" w:themeColor="text1"/>
        </w:rPr>
        <w:t>2mt3</w:t>
      </w:r>
      <w:r w:rsidR="0018242C">
        <w:rPr>
          <w:rFonts w:ascii="Arial" w:hAnsi="Arial" w:cs="Arial"/>
          <w:color w:val="000000" w:themeColor="text1"/>
        </w:rPr>
        <w:t xml:space="preserve"> (We deleted </w:t>
      </w:r>
      <w:r w:rsidR="00833939">
        <w:rPr>
          <w:rFonts w:ascii="Arial" w:hAnsi="Arial" w:cs="Arial"/>
          <w:color w:val="000000" w:themeColor="text1"/>
        </w:rPr>
        <w:t>Nlgn</w:t>
      </w:r>
      <w:r w:rsidR="0018242C">
        <w:rPr>
          <w:rFonts w:ascii="Arial" w:hAnsi="Arial" w:cs="Arial"/>
          <w:color w:val="000000" w:themeColor="text1"/>
        </w:rPr>
        <w:t>2 intracellular sequences EEELVSLQLKRGGGVGADPAE.)</w:t>
      </w:r>
    </w:p>
    <w:p w14:paraId="16865F2C" w14:textId="6655B88A"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2mt4</w:t>
      </w:r>
      <w:r w:rsidR="0018242C">
        <w:rPr>
          <w:rFonts w:ascii="Arial" w:hAnsi="Arial" w:cs="Arial"/>
          <w:color w:val="000000" w:themeColor="text1"/>
        </w:rPr>
        <w:t xml:space="preserve"> (We deleted </w:t>
      </w:r>
      <w:r w:rsidR="00833939">
        <w:rPr>
          <w:rFonts w:ascii="Arial" w:hAnsi="Arial" w:cs="Arial"/>
          <w:color w:val="000000" w:themeColor="text1"/>
        </w:rPr>
        <w:t>Nlgn</w:t>
      </w:r>
      <w:r w:rsidR="0018242C">
        <w:rPr>
          <w:rFonts w:ascii="Arial" w:hAnsi="Arial" w:cs="Arial"/>
          <w:color w:val="000000" w:themeColor="text1"/>
        </w:rPr>
        <w:t>2 intracellular sequences GSGSGVPGGGPLLPTAGRELPEEEELVSLQLKRGGGVGADPAE.)</w:t>
      </w:r>
    </w:p>
    <w:p w14:paraId="3BFDD25B" w14:textId="7736BB1C"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2mt5</w:t>
      </w:r>
      <w:r w:rsidR="0018242C">
        <w:rPr>
          <w:rFonts w:ascii="Arial" w:hAnsi="Arial" w:cs="Arial"/>
          <w:color w:val="000000" w:themeColor="text1"/>
        </w:rPr>
        <w:t xml:space="preserve"> (We deleted </w:t>
      </w:r>
      <w:r w:rsidR="00833939">
        <w:rPr>
          <w:rFonts w:ascii="Arial" w:hAnsi="Arial" w:cs="Arial"/>
          <w:color w:val="000000" w:themeColor="text1"/>
        </w:rPr>
        <w:t>Nlgn</w:t>
      </w:r>
      <w:r w:rsidR="0018242C">
        <w:rPr>
          <w:rFonts w:ascii="Arial" w:hAnsi="Arial" w:cs="Arial"/>
          <w:color w:val="000000" w:themeColor="text1"/>
        </w:rPr>
        <w:t>2 intracellular sequences GSGSGVPGGGPLLPTAGRELPEEEELVSLQLKRGGGVGADPAE and PPPPPPPPSLHPFPPPPPTATSHNNTLPHP.)</w:t>
      </w:r>
    </w:p>
    <w:p w14:paraId="137BCFD1" w14:textId="43434D17" w:rsidR="006D013A"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2-</w:t>
      </w:r>
      <w:r w:rsidR="00833939">
        <w:rPr>
          <w:rFonts w:ascii="Arial" w:hAnsi="Arial" w:cs="Arial"/>
          <w:color w:val="000000" w:themeColor="text1"/>
        </w:rPr>
        <w:t>Nlgn</w:t>
      </w:r>
      <w:r>
        <w:rPr>
          <w:rFonts w:ascii="Arial" w:hAnsi="Arial" w:cs="Arial"/>
          <w:color w:val="000000" w:themeColor="text1"/>
        </w:rPr>
        <w:t>1 Y-A</w:t>
      </w:r>
      <w:r w:rsidR="004063E0">
        <w:rPr>
          <w:rFonts w:ascii="Arial" w:hAnsi="Arial" w:cs="Arial"/>
          <w:color w:val="000000" w:themeColor="text1"/>
        </w:rPr>
        <w:t xml:space="preserve"> (</w:t>
      </w:r>
      <w:r w:rsidR="00FF25A8">
        <w:rPr>
          <w:rFonts w:ascii="Arial" w:hAnsi="Arial" w:cs="Arial"/>
          <w:color w:val="000000" w:themeColor="text1"/>
        </w:rPr>
        <w:t>We made</w:t>
      </w:r>
      <w:r w:rsidR="005B30D5">
        <w:rPr>
          <w:rFonts w:ascii="Arial" w:hAnsi="Arial" w:cs="Arial"/>
          <w:color w:val="000000" w:themeColor="text1"/>
        </w:rPr>
        <w:t xml:space="preserve"> extracellular domain of </w:t>
      </w:r>
      <w:r w:rsidR="00833939">
        <w:rPr>
          <w:rFonts w:ascii="Arial" w:hAnsi="Arial" w:cs="Arial"/>
          <w:color w:val="000000" w:themeColor="text1"/>
        </w:rPr>
        <w:t>Nlgn</w:t>
      </w:r>
      <w:r w:rsidR="005B30D5">
        <w:rPr>
          <w:rFonts w:ascii="Arial" w:hAnsi="Arial" w:cs="Arial"/>
          <w:color w:val="000000" w:themeColor="text1"/>
        </w:rPr>
        <w:t xml:space="preserve">2 transplanted onto </w:t>
      </w:r>
      <w:r w:rsidR="00833939">
        <w:rPr>
          <w:rFonts w:ascii="Arial" w:hAnsi="Arial" w:cs="Arial"/>
          <w:color w:val="000000" w:themeColor="text1"/>
        </w:rPr>
        <w:t>Nlgn</w:t>
      </w:r>
      <w:r w:rsidR="005B30D5">
        <w:rPr>
          <w:rFonts w:ascii="Arial" w:hAnsi="Arial" w:cs="Arial"/>
          <w:color w:val="000000" w:themeColor="text1"/>
        </w:rPr>
        <w:t xml:space="preserve">1 intercellular and made gephyrin binding point mutation as previously described Y770A </w:t>
      </w:r>
      <w:r w:rsidR="005B30D5">
        <w:rPr>
          <w:rFonts w:ascii="Arial" w:hAnsi="Arial" w:cs="Arial"/>
          <w:color w:val="000000" w:themeColor="text1"/>
        </w:rPr>
        <w:fldChar w:fldCharType="begin">
          <w:fldData xml:space="preserve">PEVuZE5vdGU+PENpdGU+PEF1dGhvcj5Qb3Vsb3BvdWxvczwvQXV0aG9yPjxZZWFyPjIwMDk8L1ll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</w:fldData>
        </w:fldChar>
      </w:r>
      <w:r w:rsidR="007E217E">
        <w:rPr>
          <w:rFonts w:ascii="Arial" w:hAnsi="Arial" w:cs="Arial"/>
          <w:color w:val="000000" w:themeColor="text1"/>
        </w:rPr>
        <w:instrText xml:space="preserve"> ADDIN EN.CITE </w:instrText>
      </w:r>
      <w:r w:rsidR="007E217E">
        <w:rPr>
          <w:rFonts w:ascii="Arial" w:hAnsi="Arial" w:cs="Arial"/>
          <w:color w:val="000000" w:themeColor="text1"/>
        </w:rPr>
        <w:fldChar w:fldCharType="begin">
          <w:fldData xml:space="preserve">PEVuZE5vdGU+PENpdGU+PEF1dGhvcj5Qb3Vsb3BvdWxvczwvQXV0aG9yPjxZZWFyPjIwMDk8L1ll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</w:fldData>
        </w:fldChar>
      </w:r>
      <w:r w:rsidR="007E217E">
        <w:rPr>
          <w:rFonts w:ascii="Arial" w:hAnsi="Arial" w:cs="Arial"/>
          <w:color w:val="000000" w:themeColor="text1"/>
        </w:rPr>
        <w:instrText xml:space="preserve"> ADDIN EN.CITE.DATA </w:instrText>
      </w:r>
      <w:r w:rsidR="007E217E">
        <w:rPr>
          <w:rFonts w:ascii="Arial" w:hAnsi="Arial" w:cs="Arial"/>
          <w:color w:val="000000" w:themeColor="text1"/>
        </w:rPr>
      </w:r>
      <w:r w:rsidR="007E217E">
        <w:rPr>
          <w:rFonts w:ascii="Arial" w:hAnsi="Arial" w:cs="Arial"/>
          <w:color w:val="000000" w:themeColor="text1"/>
        </w:rPr>
        <w:fldChar w:fldCharType="end"/>
      </w:r>
      <w:r w:rsidR="005B30D5">
        <w:rPr>
          <w:rFonts w:ascii="Arial" w:hAnsi="Arial" w:cs="Arial"/>
          <w:color w:val="000000" w:themeColor="text1"/>
        </w:rPr>
      </w:r>
      <w:r w:rsidR="005B30D5">
        <w:rPr>
          <w:rFonts w:ascii="Arial" w:hAnsi="Arial" w:cs="Arial"/>
          <w:color w:val="000000" w:themeColor="text1"/>
        </w:rPr>
        <w:fldChar w:fldCharType="separate"/>
      </w:r>
      <w:r w:rsidR="008822C1">
        <w:rPr>
          <w:rFonts w:ascii="Arial" w:hAnsi="Arial" w:cs="Arial"/>
          <w:noProof/>
          <w:color w:val="000000" w:themeColor="text1"/>
        </w:rPr>
        <w:t>(Poulopoulos</w:t>
      </w:r>
      <w:r w:rsidR="008822C1" w:rsidRPr="008822C1">
        <w:rPr>
          <w:rFonts w:ascii="Arial" w:hAnsi="Arial" w:cs="Arial"/>
          <w:i/>
          <w:noProof/>
          <w:color w:val="000000" w:themeColor="text1"/>
        </w:rPr>
        <w:t xml:space="preserve"> et al.</w:t>
      </w:r>
      <w:r w:rsidR="008822C1">
        <w:rPr>
          <w:rFonts w:ascii="Arial" w:hAnsi="Arial" w:cs="Arial"/>
          <w:noProof/>
          <w:color w:val="000000" w:themeColor="text1"/>
        </w:rPr>
        <w:t>, 2009)</w:t>
      </w:r>
      <w:r w:rsidR="005B30D5">
        <w:rPr>
          <w:rFonts w:ascii="Arial" w:hAnsi="Arial" w:cs="Arial"/>
          <w:color w:val="000000" w:themeColor="text1"/>
        </w:rPr>
        <w:fldChar w:fldCharType="end"/>
      </w:r>
      <w:r w:rsidR="005B30D5">
        <w:rPr>
          <w:rFonts w:ascii="Arial" w:hAnsi="Arial" w:cs="Arial"/>
          <w:color w:val="000000" w:themeColor="text1"/>
        </w:rPr>
        <w:t>.</w:t>
      </w:r>
      <w:r w:rsidR="004063E0">
        <w:rPr>
          <w:rFonts w:ascii="Arial" w:hAnsi="Arial" w:cs="Arial"/>
          <w:color w:val="000000" w:themeColor="text1"/>
        </w:rPr>
        <w:t>)</w:t>
      </w:r>
    </w:p>
    <w:p w14:paraId="0FE047D7" w14:textId="538968C2" w:rsidR="006D013A" w:rsidRPr="00D66F08" w:rsidRDefault="006D013A" w:rsidP="00EC6E42">
      <w:pPr>
        <w:spacing w:after="120" w:line="276" w:lineRule="auto"/>
        <w:jc w:val="both"/>
        <w:rPr>
          <w:rFonts w:ascii="Arial" w:hAnsi="Arial" w:cs="Arial"/>
          <w:color w:val="000000" w:themeColor="text1"/>
        </w:rPr>
      </w:pPr>
      <w:r>
        <w:rPr>
          <w:rFonts w:ascii="Arial" w:hAnsi="Arial" w:cs="Arial"/>
          <w:color w:val="000000" w:themeColor="text1"/>
        </w:rPr>
        <w:t>Lenti-Syn-HA-</w:t>
      </w:r>
      <w:r w:rsidR="00833939">
        <w:rPr>
          <w:rFonts w:ascii="Arial" w:hAnsi="Arial" w:cs="Arial"/>
          <w:color w:val="000000" w:themeColor="text1"/>
        </w:rPr>
        <w:t>Nlgn</w:t>
      </w:r>
      <w:r>
        <w:rPr>
          <w:rFonts w:ascii="Arial" w:hAnsi="Arial" w:cs="Arial"/>
          <w:color w:val="000000" w:themeColor="text1"/>
        </w:rPr>
        <w:t>2-</w:t>
      </w:r>
      <w:r w:rsidR="00833939">
        <w:rPr>
          <w:rFonts w:ascii="Arial" w:hAnsi="Arial" w:cs="Arial"/>
          <w:color w:val="000000" w:themeColor="text1"/>
        </w:rPr>
        <w:t>Nlgn</w:t>
      </w:r>
      <w:r>
        <w:rPr>
          <w:rFonts w:ascii="Arial" w:hAnsi="Arial" w:cs="Arial"/>
          <w:color w:val="000000" w:themeColor="text1"/>
        </w:rPr>
        <w:t xml:space="preserve">1 dele </w:t>
      </w:r>
      <w:proofErr w:type="spellStart"/>
      <w:r>
        <w:rPr>
          <w:rFonts w:ascii="Arial" w:hAnsi="Arial" w:cs="Arial"/>
          <w:color w:val="000000" w:themeColor="text1"/>
        </w:rPr>
        <w:t>Geph</w:t>
      </w:r>
      <w:proofErr w:type="spellEnd"/>
      <w:r w:rsidR="00A92DFC">
        <w:rPr>
          <w:rFonts w:ascii="Arial" w:hAnsi="Arial" w:cs="Arial"/>
          <w:color w:val="000000" w:themeColor="text1"/>
        </w:rPr>
        <w:t xml:space="preserve"> </w:t>
      </w:r>
      <w:r w:rsidR="00BE3A0A">
        <w:rPr>
          <w:rFonts w:ascii="Arial" w:hAnsi="Arial" w:cs="Arial"/>
          <w:color w:val="000000" w:themeColor="text1"/>
        </w:rPr>
        <w:t>(</w:t>
      </w:r>
      <w:r w:rsidR="00FF25A8">
        <w:rPr>
          <w:rFonts w:ascii="Arial" w:hAnsi="Arial" w:cs="Arial"/>
          <w:color w:val="000000" w:themeColor="text1"/>
        </w:rPr>
        <w:t>We deleted</w:t>
      </w:r>
      <w:r w:rsidR="00BE3A0A">
        <w:rPr>
          <w:rFonts w:ascii="Arial" w:hAnsi="Arial" w:cs="Arial"/>
          <w:color w:val="000000" w:themeColor="text1"/>
        </w:rPr>
        <w:t xml:space="preserve"> the whole </w:t>
      </w:r>
      <w:r w:rsidR="00833939">
        <w:rPr>
          <w:rFonts w:ascii="Arial" w:hAnsi="Arial" w:cs="Arial"/>
          <w:color w:val="000000" w:themeColor="text1"/>
        </w:rPr>
        <w:t>Nlgn</w:t>
      </w:r>
      <w:r w:rsidR="00250F76">
        <w:rPr>
          <w:rFonts w:ascii="Arial" w:hAnsi="Arial" w:cs="Arial"/>
          <w:color w:val="000000" w:themeColor="text1"/>
        </w:rPr>
        <w:t>1</w:t>
      </w:r>
      <w:r w:rsidR="00BE3A0A">
        <w:rPr>
          <w:rFonts w:ascii="Arial" w:hAnsi="Arial" w:cs="Arial"/>
          <w:color w:val="000000" w:themeColor="text1"/>
        </w:rPr>
        <w:t xml:space="preserve"> with gephyrin binding domain sequences PDYTLALRRAPDDVP)</w:t>
      </w:r>
    </w:p>
    <w:p w14:paraId="2A30BE73" w14:textId="77777777" w:rsidR="006D013A" w:rsidRDefault="006D013A" w:rsidP="00EC6E42">
      <w:pPr>
        <w:spacing w:after="120" w:line="276" w:lineRule="auto"/>
        <w:jc w:val="both"/>
        <w:rPr>
          <w:rFonts w:ascii="Arial" w:hAnsi="Arial" w:cs="Arial"/>
          <w:b/>
          <w:bCs/>
        </w:rPr>
      </w:pPr>
      <w:r>
        <w:rPr>
          <w:rFonts w:ascii="Arial" w:hAnsi="Arial" w:cs="Arial"/>
          <w:b/>
          <w:bCs/>
        </w:rPr>
        <w:t>Neuronal culture and lentivirus infection</w:t>
      </w:r>
    </w:p>
    <w:p w14:paraId="2B071639" w14:textId="13F6DB9D" w:rsidR="006D013A" w:rsidRPr="00972E46" w:rsidRDefault="006D013A" w:rsidP="00EC6E42">
      <w:pPr>
        <w:spacing w:after="120" w:line="276" w:lineRule="auto"/>
        <w:jc w:val="both"/>
        <w:rPr>
          <w:rFonts w:ascii="Arial" w:hAnsi="Arial" w:cs="Arial"/>
          <w:color w:val="000000" w:themeColor="text1"/>
        </w:rPr>
      </w:pPr>
      <w:r>
        <w:rPr>
          <w:rFonts w:ascii="Arial" w:hAnsi="Arial" w:cs="Arial"/>
        </w:rPr>
        <w:t xml:space="preserve">Cell culture of hippocampal primary neurons from both male and female </w:t>
      </w:r>
      <w:r w:rsidR="00833939">
        <w:rPr>
          <w:rFonts w:ascii="Arial" w:hAnsi="Arial" w:cs="Arial"/>
        </w:rPr>
        <w:t>Nlgn</w:t>
      </w:r>
      <w:r>
        <w:rPr>
          <w:rFonts w:ascii="Arial" w:hAnsi="Arial" w:cs="Arial"/>
        </w:rPr>
        <w:t xml:space="preserve">1234 </w:t>
      </w:r>
      <w:proofErr w:type="spellStart"/>
      <w:r>
        <w:rPr>
          <w:rFonts w:ascii="Arial" w:hAnsi="Arial" w:cs="Arial"/>
        </w:rPr>
        <w:t>cKO</w:t>
      </w:r>
      <w:proofErr w:type="spellEnd"/>
      <w:r>
        <w:rPr>
          <w:rFonts w:ascii="Arial" w:hAnsi="Arial" w:cs="Arial"/>
        </w:rPr>
        <w:t xml:space="preserve"> newborn (P0) mice was performed as described previously </w:t>
      </w:r>
      <w:r>
        <w:rPr>
          <w:rFonts w:ascii="Arial" w:hAnsi="Arial" w:cs="Arial"/>
        </w:rPr>
        <w:fldChar w:fldCharType="begin"/>
      </w:r>
      <w:r w:rsidR="007E217E">
        <w:rPr>
          <w:rFonts w:ascii="Arial" w:hAnsi="Arial" w:cs="Arial"/>
        </w:rPr>
        <w:instrText xml:space="preserve"> ADDIN EN.CITE &lt;EndNote&gt;&lt;Cite&gt;&lt;Author&gt;Wang&lt;/Author&gt;&lt;Year&gt;2022&lt;/Year&gt;&lt;RecNum&gt;10&lt;/RecNum&gt;&lt;DisplayText&gt;(Wang&lt;style face="italic"&gt; et al&lt;/style&gt;, 2022)&lt;/DisplayText&gt;&lt;record&gt;&lt;rec-number&gt;10&lt;/rec-number&gt;&lt;foreign-keys&gt;&lt;key app="EN" db-id="xpetzsst5xpzepevf57vtt2dwd9azx5astsf" timestamp="1684884177" guid="cf371cb9-4f32-4d1f-95d7-ddf9629323ef"&gt;10&lt;/key&gt;&lt;/foreign-keys&gt;&lt;ref-type name="Journal Article"&gt;17&lt;/ref-type&gt;&lt;contributors&gt;&lt;authors&gt;&lt;author&gt;Wang, J.&lt;/author&gt;&lt;author&gt;Miao, Y.&lt;/author&gt;&lt;author&gt;Wicklein, R.&lt;/author&gt;&lt;author&gt;Sun, Z.&lt;/author&gt;&lt;author&gt;Wang, J.&lt;/author&gt;&lt;author&gt;Jude, K. M.&lt;/author&gt;&lt;author&gt;Fernandes, R. A.&lt;/author&gt;&lt;author&gt;Merrill, S. A.&lt;/author&gt;&lt;author&gt;Wernig, M.&lt;/author&gt;&lt;author&gt;Garcia, K. C.&lt;/author&gt;&lt;author&gt;Sudhof, T. C.&lt;/author&gt;&lt;/authors&gt;&lt;/contributors&gt;&lt;titles&gt;&lt;title&gt;RTN4/NoGo-receptor binding to BAI adhesion-GPCRs regulates neuronal development&lt;/title&gt;&lt;secondary-title&gt;Cell&lt;/secondary-title&gt;&lt;/titles&gt;&lt;periodical&gt;&lt;full-title&gt;Cell&lt;/full-title&gt;&lt;/periodical&gt;&lt;pages&gt;218&lt;/pages&gt;&lt;volume&gt;185&lt;/volume&gt;&lt;number&gt;1&lt;/number&gt;&lt;edition&gt;2022/01/08&lt;/edition&gt;&lt;dates&gt;&lt;year&gt;2022&lt;/year&gt;&lt;pub-dates&gt;&lt;date&gt;Jan 6&lt;/date&gt;&lt;/pub-dates&gt;&lt;/dates&gt;&lt;isbn&gt;1097-4172 (Electronic)&amp;#xD;0092-8674 (Print)&amp;#xD;0092-8674 (Linking)&lt;/isbn&gt;&lt;accession-num&gt;34995515&lt;/accession-num&gt;&lt;urls&gt;&lt;related-urls&gt;&lt;url&gt;https://www.ncbi.nlm.nih.gov/pubmed/34995515&lt;/url&gt;&lt;/related-urls&gt;&lt;/urls&gt;&lt;custom2&gt;PMC8809374&lt;/custom2&gt;&lt;electronic-resource-num&gt;10.1016/j.cell.2021.12.017&lt;/electronic-resource-num&gt;&lt;/record&gt;&lt;/Cite&gt;&lt;/EndNote&gt;</w:instrText>
      </w:r>
      <w:r>
        <w:rPr>
          <w:rFonts w:ascii="Arial" w:hAnsi="Arial" w:cs="Arial"/>
        </w:rPr>
        <w:fldChar w:fldCharType="separate"/>
      </w:r>
      <w:r>
        <w:rPr>
          <w:rFonts w:ascii="Arial" w:hAnsi="Arial" w:cs="Arial"/>
          <w:noProof/>
        </w:rPr>
        <w:t>(Wang</w:t>
      </w:r>
      <w:r w:rsidRPr="00D91C77">
        <w:rPr>
          <w:rFonts w:ascii="Arial" w:hAnsi="Arial" w:cs="Arial"/>
          <w:i/>
          <w:noProof/>
        </w:rPr>
        <w:t xml:space="preserve"> et al</w:t>
      </w:r>
      <w:r>
        <w:rPr>
          <w:rFonts w:ascii="Arial" w:hAnsi="Arial" w:cs="Arial"/>
          <w:noProof/>
        </w:rPr>
        <w:t>, 2022)</w:t>
      </w:r>
      <w:r>
        <w:rPr>
          <w:rFonts w:ascii="Arial" w:hAnsi="Arial" w:cs="Arial"/>
        </w:rPr>
        <w:fldChar w:fldCharType="end"/>
      </w:r>
      <w:r>
        <w:rPr>
          <w:rFonts w:ascii="Arial" w:hAnsi="Arial" w:cs="Arial"/>
          <w:b/>
          <w:bCs/>
        </w:rPr>
        <w:t>.</w:t>
      </w:r>
      <w:r>
        <w:rPr>
          <w:rFonts w:ascii="Arial" w:hAnsi="Arial" w:cs="Arial"/>
          <w:color w:val="000000" w:themeColor="text1"/>
        </w:rPr>
        <w:t xml:space="preserve"> Briefly, dissected hippocampus was digested at 37 </w:t>
      </w:r>
      <w:r>
        <w:rPr>
          <w:rFonts w:ascii="Arial" w:hAnsi="Arial" w:cs="Arial"/>
          <w:color w:val="000000" w:themeColor="text1"/>
        </w:rPr>
        <w:sym w:font="Symbol" w:char="F0B0"/>
      </w:r>
      <w:r>
        <w:rPr>
          <w:rFonts w:ascii="Arial" w:hAnsi="Arial" w:cs="Arial"/>
          <w:color w:val="000000" w:themeColor="text1"/>
        </w:rPr>
        <w:t>C for 25 min with 10U/ml papain in HBSS buffer, washed three times with plating medium (MEM supplemented with 0.5% glucose, 0.02% NaHCO</w:t>
      </w:r>
      <w:r w:rsidRPr="00282DAF">
        <w:rPr>
          <w:rFonts w:ascii="Arial" w:hAnsi="Arial" w:cs="Arial"/>
          <w:color w:val="000000" w:themeColor="text1"/>
          <w:vertAlign w:val="subscript"/>
        </w:rPr>
        <w:t>3</w:t>
      </w:r>
      <w:r>
        <w:rPr>
          <w:rFonts w:ascii="Arial" w:hAnsi="Arial" w:cs="Arial"/>
          <w:color w:val="000000" w:themeColor="text1"/>
        </w:rPr>
        <w:t xml:space="preserve">, 0.1 mg/ml transferrin, 10% FBS, 2 mM L-glutamine, and 0.025% mg/ml insulin), and then gently </w:t>
      </w:r>
      <w:r w:rsidRPr="0033451D">
        <w:rPr>
          <w:rFonts w:ascii="Arial" w:hAnsi="Arial" w:cs="Arial"/>
          <w:color w:val="000000" w:themeColor="text1"/>
        </w:rPr>
        <w:t>dissociated</w:t>
      </w:r>
      <w:r>
        <w:rPr>
          <w:rFonts w:ascii="Arial" w:hAnsi="Arial" w:cs="Arial"/>
          <w:color w:val="000000" w:themeColor="text1"/>
        </w:rPr>
        <w:t xml:space="preserve"> in plating medium, and filter with 70 </w:t>
      </w:r>
      <w:r w:rsidRPr="00282DAF">
        <w:rPr>
          <w:rFonts w:ascii="Symbol" w:hAnsi="Symbol" w:cs="Arial"/>
          <w:color w:val="000000" w:themeColor="text1"/>
        </w:rPr>
        <w:t>m</w:t>
      </w:r>
      <w:r>
        <w:rPr>
          <w:rFonts w:ascii="Arial" w:hAnsi="Arial" w:cs="Arial"/>
          <w:color w:val="000000" w:themeColor="text1"/>
        </w:rPr>
        <w:t>m cell strainer, and seeded on Matrigel pre-coated coverslip placed inside 24-well plate. The day of plating was considered as 0 days in vitro (DIV 0). After 24 h (DIV 1), 90% of the plating medium was replaced with neuronal growth medium (Neurobasal supplemented with 0.5% glucose, 0.02% NaHCO</w:t>
      </w:r>
      <w:r w:rsidRPr="00527967">
        <w:rPr>
          <w:rFonts w:ascii="Arial" w:hAnsi="Arial" w:cs="Arial"/>
          <w:color w:val="000000" w:themeColor="text1"/>
          <w:vertAlign w:val="subscript"/>
        </w:rPr>
        <w:t>3</w:t>
      </w:r>
      <w:r>
        <w:rPr>
          <w:rFonts w:ascii="Arial" w:hAnsi="Arial" w:cs="Arial"/>
          <w:color w:val="000000" w:themeColor="text1"/>
        </w:rPr>
        <w:t xml:space="preserve">, 0.1 mg/ml transferrin, 5% FBS, 2% B27 supplement, and 0.5 mM L-glutamine), At DIV3, 50% of the medium was replaced with fresh growth medium additionally supplemented with finally concertation 4 </w:t>
      </w:r>
      <w:r w:rsidRPr="000E2DEE">
        <w:rPr>
          <w:rFonts w:ascii="Symbol" w:hAnsi="Symbol" w:cs="Arial"/>
          <w:color w:val="000000" w:themeColor="text1"/>
        </w:rPr>
        <w:t>m</w:t>
      </w:r>
      <w:r>
        <w:rPr>
          <w:rFonts w:ascii="Arial" w:hAnsi="Arial" w:cs="Arial"/>
          <w:color w:val="000000" w:themeColor="text1"/>
        </w:rPr>
        <w:t xml:space="preserve">M Ara-C. Cultured hippocampal neurons were infected at DIV 4 with lentiviruses expressing </w:t>
      </w:r>
      <w:r>
        <w:sym w:font="Symbol" w:char="F044"/>
      </w:r>
      <w:r w:rsidRPr="00D66F08">
        <w:rPr>
          <w:rFonts w:ascii="Arial" w:eastAsia="DengXian" w:hAnsi="Arial" w:cs="Arial"/>
          <w:color w:val="000000" w:themeColor="text1"/>
        </w:rPr>
        <w:t>Cre</w:t>
      </w:r>
      <w:r>
        <w:rPr>
          <w:rFonts w:ascii="Arial" w:hAnsi="Arial" w:cs="Arial"/>
          <w:color w:val="000000" w:themeColor="text1"/>
        </w:rPr>
        <w:t xml:space="preserve">-EGFP or Cre-EGFP and subsequently were infected at DIV 6 with lentiviruses expressing different neuroligin constructs.  </w:t>
      </w:r>
    </w:p>
    <w:p w14:paraId="49EC5762" w14:textId="77777777" w:rsidR="006D013A" w:rsidRDefault="006D013A" w:rsidP="00EC6E42">
      <w:pPr>
        <w:spacing w:after="120" w:line="276" w:lineRule="auto"/>
        <w:jc w:val="both"/>
        <w:rPr>
          <w:rFonts w:ascii="Arial" w:hAnsi="Arial" w:cs="Arial"/>
          <w:b/>
          <w:bCs/>
        </w:rPr>
      </w:pPr>
      <w:r>
        <w:rPr>
          <w:rFonts w:ascii="Arial" w:hAnsi="Arial" w:cs="Arial"/>
          <w:b/>
          <w:bCs/>
        </w:rPr>
        <w:t>Immunohistochemistry</w:t>
      </w:r>
    </w:p>
    <w:p w14:paraId="0AE119CE" w14:textId="659B0EA1" w:rsidR="006D013A" w:rsidRDefault="006D013A" w:rsidP="00EC6E42">
      <w:pPr>
        <w:spacing w:after="120" w:line="276" w:lineRule="auto"/>
        <w:jc w:val="both"/>
        <w:rPr>
          <w:rFonts w:ascii="Arial" w:hAnsi="Arial" w:cs="Arial"/>
          <w:color w:val="000000" w:themeColor="text1"/>
        </w:rPr>
      </w:pPr>
      <w:r>
        <w:rPr>
          <w:rFonts w:ascii="Arial" w:hAnsi="Arial" w:cs="Arial"/>
        </w:rPr>
        <w:t xml:space="preserve">All solutions were made fresh and filtered via a 0.22 </w:t>
      </w:r>
      <w:r w:rsidRPr="00351293">
        <w:rPr>
          <w:rFonts w:ascii="Symbol" w:hAnsi="Symbol" w:cs="Arial"/>
        </w:rPr>
        <w:t>m</w:t>
      </w:r>
      <w:r>
        <w:rPr>
          <w:rFonts w:ascii="Arial" w:hAnsi="Arial" w:cs="Arial"/>
        </w:rPr>
        <w:t xml:space="preserve">m filter prior to staring experiments. </w:t>
      </w:r>
      <w:r>
        <w:rPr>
          <w:rFonts w:ascii="Arial" w:hAnsi="Arial" w:cs="Arial" w:hint="eastAsia"/>
        </w:rPr>
        <w:t>For</w:t>
      </w:r>
      <w:r>
        <w:rPr>
          <w:rFonts w:ascii="Arial" w:hAnsi="Arial" w:cs="Arial"/>
        </w:rPr>
        <w:t xml:space="preserve"> HA surface-labeling experiments were performed as described previously </w:t>
      </w:r>
      <w:r>
        <w:rPr>
          <w:rFonts w:ascii="Arial" w:hAnsi="Arial" w:cs="Arial"/>
        </w:rPr>
        <w:fldChar w:fldCharType="begin">
          <w:fldData xml:space="preserve">PEVuZE5vdGU+PENpdGU+PEF1dGhvcj5Ucm90dGVyPC9BdXRob3I+PFllYXI+MjAxOTwvWWVhcj48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=
</w:fldData>
        </w:fldChar>
      </w:r>
      <w:r w:rsidR="007E217E">
        <w:rPr>
          <w:rFonts w:ascii="Arial" w:hAnsi="Arial" w:cs="Arial"/>
        </w:rPr>
        <w:instrText xml:space="preserve"> ADDIN EN.CITE </w:instrText>
      </w:r>
      <w:r w:rsidR="007E217E">
        <w:rPr>
          <w:rFonts w:ascii="Arial" w:hAnsi="Arial" w:cs="Arial"/>
        </w:rPr>
        <w:fldChar w:fldCharType="begin">
          <w:fldData xml:space="preserve">PEVuZE5vdGU+PENpdGU+PEF1dGhvcj5Ucm90dGVyPC9BdXRob3I+PFllYXI+MjAxOTwvWWVhcj48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=
</w:fldData>
        </w:fldChar>
      </w:r>
      <w:r w:rsidR="007E217E">
        <w:rPr>
          <w:rFonts w:ascii="Arial" w:hAnsi="Arial" w:cs="Arial"/>
        </w:rPr>
        <w:instrText xml:space="preserve"> ADDIN EN.CITE.DATA </w:instrText>
      </w:r>
      <w:r w:rsidR="007E217E">
        <w:rPr>
          <w:rFonts w:ascii="Arial" w:hAnsi="Arial" w:cs="Arial"/>
        </w:rPr>
      </w:r>
      <w:r w:rsidR="007E217E">
        <w:rPr>
          <w:rFonts w:ascii="Arial" w:hAnsi="Arial" w:cs="Arial"/>
        </w:rPr>
        <w:fldChar w:fldCharType="end"/>
      </w:r>
      <w:r>
        <w:rPr>
          <w:rFonts w:ascii="Arial" w:hAnsi="Arial" w:cs="Arial"/>
        </w:rPr>
      </w:r>
      <w:r>
        <w:rPr>
          <w:rFonts w:ascii="Arial" w:hAnsi="Arial" w:cs="Arial"/>
        </w:rPr>
        <w:fldChar w:fldCharType="separate"/>
      </w:r>
      <w:r>
        <w:rPr>
          <w:rFonts w:ascii="Arial" w:hAnsi="Arial" w:cs="Arial"/>
          <w:noProof/>
        </w:rPr>
        <w:t>(Trotter</w:t>
      </w:r>
      <w:r w:rsidRPr="00D91C77">
        <w:rPr>
          <w:rFonts w:ascii="Arial" w:hAnsi="Arial" w:cs="Arial"/>
          <w:i/>
          <w:noProof/>
        </w:rPr>
        <w:t xml:space="preserve"> et al</w:t>
      </w:r>
      <w:r>
        <w:rPr>
          <w:rFonts w:ascii="Arial" w:hAnsi="Arial" w:cs="Arial"/>
          <w:noProof/>
        </w:rPr>
        <w:t>, 2019)</w:t>
      </w:r>
      <w:r>
        <w:rPr>
          <w:rFonts w:ascii="Arial" w:hAnsi="Arial" w:cs="Arial"/>
        </w:rPr>
        <w:fldChar w:fldCharType="end"/>
      </w:r>
      <w:r>
        <w:rPr>
          <w:rFonts w:ascii="Arial" w:hAnsi="Arial" w:cs="Arial"/>
        </w:rPr>
        <w:t xml:space="preserve">. </w:t>
      </w:r>
      <w:r>
        <w:rPr>
          <w:rFonts w:ascii="Arial" w:hAnsi="Arial" w:cs="Arial"/>
          <w:color w:val="000000" w:themeColor="text1"/>
        </w:rPr>
        <w:t>Briefly</w:t>
      </w:r>
      <w:r>
        <w:rPr>
          <w:rFonts w:ascii="Arial" w:hAnsi="Arial" w:cs="Arial"/>
        </w:rPr>
        <w:t xml:space="preserve">, </w:t>
      </w:r>
      <w:r>
        <w:rPr>
          <w:rFonts w:ascii="Arial" w:hAnsi="Arial" w:cs="Arial" w:hint="eastAsia"/>
        </w:rPr>
        <w:t>primary</w:t>
      </w:r>
      <w:r>
        <w:rPr>
          <w:rFonts w:ascii="Arial" w:hAnsi="Arial" w:cs="Arial"/>
        </w:rPr>
        <w:t xml:space="preserve"> neurons were first washed at room temperature once with a </w:t>
      </w:r>
      <w:r w:rsidR="00284B9D">
        <w:rPr>
          <w:rFonts w:ascii="Arial" w:hAnsi="Arial" w:cs="Arial"/>
        </w:rPr>
        <w:t>normal Tyrode’s</w:t>
      </w:r>
      <w:r>
        <w:rPr>
          <w:rFonts w:ascii="Arial" w:hAnsi="Arial" w:cs="Arial"/>
        </w:rPr>
        <w:t xml:space="preserve"> bath solution, and then incubated for 20 min with purified </w:t>
      </w:r>
      <w:r w:rsidR="003374AA">
        <w:rPr>
          <w:rFonts w:ascii="Arial" w:hAnsi="Arial" w:cs="Arial"/>
        </w:rPr>
        <w:t>M</w:t>
      </w:r>
      <w:r>
        <w:rPr>
          <w:rFonts w:ascii="Arial" w:hAnsi="Arial" w:cs="Arial"/>
        </w:rPr>
        <w:t xml:space="preserve">ouse anti-HA monoclonal antibody (1:500; </w:t>
      </w:r>
      <w:proofErr w:type="spellStart"/>
      <w:r>
        <w:rPr>
          <w:rFonts w:ascii="Arial" w:hAnsi="Arial" w:cs="Arial"/>
        </w:rPr>
        <w:t>BioLegend</w:t>
      </w:r>
      <w:proofErr w:type="spellEnd"/>
      <w:r w:rsidR="00F75C40">
        <w:rPr>
          <w:rFonts w:ascii="Arial" w:hAnsi="Arial" w:cs="Arial"/>
        </w:rPr>
        <w:t xml:space="preserve">, </w:t>
      </w:r>
      <w:r w:rsidR="003374AA" w:rsidRPr="00F726E3">
        <w:rPr>
          <w:rFonts w:ascii="Arial" w:hAnsi="Arial" w:cs="Arial"/>
          <w:color w:val="4472C4" w:themeColor="accent1"/>
        </w:rPr>
        <w:t>Cat. #</w:t>
      </w:r>
      <w:r w:rsidR="00F75C40" w:rsidRPr="00F726E3">
        <w:rPr>
          <w:rFonts w:ascii="Arial" w:hAnsi="Arial" w:cs="Arial"/>
          <w:color w:val="4472C4" w:themeColor="accent1"/>
        </w:rPr>
        <w:t>: 901501</w:t>
      </w:r>
      <w:r>
        <w:rPr>
          <w:rFonts w:ascii="Arial" w:hAnsi="Arial" w:cs="Arial"/>
        </w:rPr>
        <w:t>) or Rabbit anti-HA monoclonal antibody (1:500</w:t>
      </w:r>
      <w:r w:rsidR="004E467A">
        <w:rPr>
          <w:rFonts w:ascii="Arial" w:hAnsi="Arial" w:cs="Arial"/>
        </w:rPr>
        <w:t xml:space="preserve">; </w:t>
      </w:r>
      <w:r w:rsidR="004E467A" w:rsidRPr="004E467A">
        <w:rPr>
          <w:rFonts w:ascii="Arial" w:hAnsi="Arial" w:cs="Arial"/>
        </w:rPr>
        <w:t>Cell Signaling Technologies</w:t>
      </w:r>
      <w:r w:rsidR="000B28C1">
        <w:rPr>
          <w:rFonts w:ascii="Arial" w:hAnsi="Arial" w:cs="Arial"/>
        </w:rPr>
        <w:t xml:space="preserve">, </w:t>
      </w:r>
      <w:r w:rsidR="003374AA" w:rsidRPr="00F726E3">
        <w:rPr>
          <w:rFonts w:ascii="Arial" w:hAnsi="Arial" w:cs="Arial"/>
          <w:color w:val="4472C4" w:themeColor="accent1"/>
        </w:rPr>
        <w:t>Cat. #</w:t>
      </w:r>
      <w:r w:rsidR="000B28C1" w:rsidRPr="00F726E3">
        <w:rPr>
          <w:rFonts w:ascii="Arial" w:hAnsi="Arial" w:cs="Arial"/>
          <w:color w:val="4472C4" w:themeColor="accent1"/>
        </w:rPr>
        <w:t>: 3724S</w:t>
      </w:r>
      <w:r>
        <w:rPr>
          <w:rFonts w:ascii="Arial" w:hAnsi="Arial" w:cs="Arial"/>
        </w:rPr>
        <w:t xml:space="preserve">) diluted in </w:t>
      </w:r>
      <w:r w:rsidR="00284B9D">
        <w:rPr>
          <w:rFonts w:ascii="Arial" w:hAnsi="Arial" w:cs="Arial"/>
        </w:rPr>
        <w:t>normal Tyrode’s</w:t>
      </w:r>
      <w:r>
        <w:rPr>
          <w:rFonts w:ascii="Arial" w:hAnsi="Arial" w:cs="Arial"/>
        </w:rPr>
        <w:t xml:space="preserve"> bath solution. Cultures were then gently washed three times with </w:t>
      </w:r>
      <w:r w:rsidR="00284B9D">
        <w:rPr>
          <w:rFonts w:ascii="Arial" w:hAnsi="Arial" w:cs="Arial"/>
        </w:rPr>
        <w:t xml:space="preserve">normal Tyrode’s </w:t>
      </w:r>
      <w:r>
        <w:rPr>
          <w:rFonts w:ascii="Arial" w:hAnsi="Arial" w:cs="Arial"/>
        </w:rPr>
        <w:t xml:space="preserve">bath solution, followed by fixation for 20 min at 4 </w:t>
      </w:r>
      <w:r>
        <w:rPr>
          <w:rFonts w:ascii="Arial" w:hAnsi="Arial" w:cs="Arial"/>
        </w:rPr>
        <w:sym w:font="Symbol" w:char="F0B0"/>
      </w:r>
      <w:r>
        <w:rPr>
          <w:rFonts w:ascii="Arial" w:hAnsi="Arial" w:cs="Arial"/>
        </w:rPr>
        <w:t xml:space="preserve">C with 4% PFA. Following fixation, cultures </w:t>
      </w:r>
      <w:r>
        <w:rPr>
          <w:rFonts w:ascii="Arial" w:hAnsi="Arial" w:cs="Arial"/>
        </w:rPr>
        <w:lastRenderedPageBreak/>
        <w:t xml:space="preserve">were washed three times with Dulbecco’s PBS (DPBS). For surface labeling experiments </w:t>
      </w:r>
      <w:r w:rsidR="00352BC1" w:rsidRPr="001C1F52">
        <w:rPr>
          <w:rFonts w:ascii="Arial" w:hAnsi="Arial" w:cs="Arial"/>
          <w:color w:val="000000" w:themeColor="text1"/>
        </w:rPr>
        <w:t xml:space="preserve">(All the </w:t>
      </w:r>
      <w:proofErr w:type="spellStart"/>
      <w:r w:rsidR="00352BC1" w:rsidRPr="001C1F52">
        <w:rPr>
          <w:rFonts w:ascii="Arial" w:hAnsi="Arial" w:cs="Arial"/>
          <w:color w:val="000000" w:themeColor="text1"/>
        </w:rPr>
        <w:t>Nlgn</w:t>
      </w:r>
      <w:proofErr w:type="spellEnd"/>
      <w:r w:rsidR="00352BC1" w:rsidRPr="001C1F52">
        <w:rPr>
          <w:rFonts w:ascii="Arial" w:hAnsi="Arial" w:cs="Arial"/>
          <w:color w:val="000000" w:themeColor="text1"/>
        </w:rPr>
        <w:t xml:space="preserve"> constructs were all incubated live with an anti-HA monoclonal antibody and then fixed and further processed)</w:t>
      </w:r>
      <w:r w:rsidR="00352BC1" w:rsidRPr="00352BC1">
        <w:rPr>
          <w:rFonts w:ascii="Arial" w:hAnsi="Arial" w:cs="Arial"/>
          <w:color w:val="4472C4" w:themeColor="accent1"/>
        </w:rPr>
        <w:t xml:space="preserve"> </w:t>
      </w:r>
      <w:r>
        <w:rPr>
          <w:rFonts w:ascii="Arial" w:hAnsi="Arial" w:cs="Arial"/>
        </w:rPr>
        <w:t xml:space="preserve">to be used for conventional imaging, cultures were blocked for 1 h at room temperature with antibody dilution </w:t>
      </w:r>
      <w:r w:rsidRPr="00352BC1">
        <w:rPr>
          <w:rFonts w:ascii="Arial" w:hAnsi="Arial" w:cs="Arial"/>
        </w:rPr>
        <w:t>buffer</w:t>
      </w:r>
      <w:r>
        <w:rPr>
          <w:rFonts w:ascii="Arial" w:hAnsi="Arial" w:cs="Arial"/>
        </w:rPr>
        <w:t xml:space="preserve"> (ADB) without Triton </w:t>
      </w:r>
      <w:r>
        <w:rPr>
          <w:rFonts w:ascii="Arial" w:hAnsi="Arial" w:cs="Arial"/>
        </w:rPr>
        <w:sym w:font="Symbol" w:char="F0B4"/>
      </w:r>
      <w:r>
        <w:rPr>
          <w:rFonts w:ascii="Arial" w:hAnsi="Arial" w:cs="Arial"/>
        </w:rPr>
        <w:t xml:space="preserve">-100, which contains 5% normal goat serum diluted in DPBS. Cultures were then labeled with Alexa Fluor-conjugated secondary antibody (1:1000; Invitrogen) diluted in ADB for 1h at room temperature. Next for non-surface labeling, cells were washed and permeabilized and blocked for 1 h with ADB with Triton </w:t>
      </w:r>
      <w:r>
        <w:rPr>
          <w:rFonts w:ascii="Arial" w:hAnsi="Arial" w:cs="Arial"/>
        </w:rPr>
        <w:sym w:font="Symbol" w:char="F0B4"/>
      </w:r>
      <w:r>
        <w:rPr>
          <w:rFonts w:ascii="Arial" w:hAnsi="Arial" w:cs="Arial"/>
        </w:rPr>
        <w:t xml:space="preserve">-100, which contains 0.2% Triton </w:t>
      </w:r>
      <w:r>
        <w:rPr>
          <w:rFonts w:ascii="Arial" w:hAnsi="Arial" w:cs="Arial"/>
        </w:rPr>
        <w:sym w:font="Symbol" w:char="F0B4"/>
      </w:r>
      <w:r>
        <w:rPr>
          <w:rFonts w:ascii="Arial" w:hAnsi="Arial" w:cs="Arial"/>
        </w:rPr>
        <w:t>-100 and 5% normal goat serum diluted in DPBS. Non-surface primary antibodies</w:t>
      </w:r>
      <w:r w:rsidR="00021828">
        <w:rPr>
          <w:rFonts w:ascii="Arial" w:hAnsi="Arial" w:cs="Arial"/>
        </w:rPr>
        <w:t xml:space="preserve"> </w:t>
      </w:r>
      <w:r w:rsidR="00021828" w:rsidRPr="00F726E3">
        <w:rPr>
          <w:rFonts w:ascii="Arial" w:hAnsi="Arial" w:cs="Arial"/>
          <w:color w:val="4472C4" w:themeColor="accent1"/>
        </w:rPr>
        <w:t xml:space="preserve">Guinea pig anti-Gephyrin monoclonal antibody (1:200, Synaptic Systems, </w:t>
      </w:r>
      <w:r w:rsidR="003374AA" w:rsidRPr="00F726E3">
        <w:rPr>
          <w:rFonts w:ascii="Arial" w:hAnsi="Arial" w:cs="Arial"/>
          <w:color w:val="4472C4" w:themeColor="accent1"/>
        </w:rPr>
        <w:t>Cat. #</w:t>
      </w:r>
      <w:r w:rsidR="00021828" w:rsidRPr="00F726E3">
        <w:rPr>
          <w:rFonts w:ascii="Arial" w:hAnsi="Arial" w:cs="Arial"/>
          <w:color w:val="4472C4" w:themeColor="accent1"/>
        </w:rPr>
        <w:t>: 147318) or Mouse anti-Gephyrin monoclonal antibody (1:1000, Synaptic Systems, Cat</w:t>
      </w:r>
      <w:r w:rsidR="003374AA">
        <w:rPr>
          <w:rFonts w:ascii="Arial" w:hAnsi="Arial" w:cs="Arial"/>
          <w:color w:val="4472C4" w:themeColor="accent1"/>
        </w:rPr>
        <w:t xml:space="preserve">. </w:t>
      </w:r>
      <w:r w:rsidR="00021828" w:rsidRPr="00F726E3">
        <w:rPr>
          <w:rFonts w:ascii="Arial" w:hAnsi="Arial" w:cs="Arial"/>
          <w:color w:val="4472C4" w:themeColor="accent1"/>
        </w:rPr>
        <w:t>#: 147011)/</w:t>
      </w:r>
      <w:r w:rsidR="007353A5" w:rsidRPr="00F726E3">
        <w:rPr>
          <w:rFonts w:ascii="Arial" w:hAnsi="Arial" w:cs="Arial"/>
          <w:bCs/>
          <w:color w:val="4472C4" w:themeColor="accent1"/>
        </w:rPr>
        <w:t xml:space="preserve"> Rabbit anti-</w:t>
      </w:r>
      <w:r w:rsidR="00021828" w:rsidRPr="00F726E3">
        <w:rPr>
          <w:rFonts w:ascii="Arial" w:hAnsi="Arial" w:cs="Arial"/>
          <w:color w:val="4472C4" w:themeColor="accent1"/>
        </w:rPr>
        <w:t>Homer1</w:t>
      </w:r>
      <w:r w:rsidR="007353A5" w:rsidRPr="00F726E3">
        <w:rPr>
          <w:rFonts w:ascii="Arial" w:hAnsi="Arial" w:cs="Arial"/>
          <w:color w:val="4472C4" w:themeColor="accent1"/>
        </w:rPr>
        <w:t xml:space="preserve"> monoclonal antibody (1:500, Millipore, </w:t>
      </w:r>
      <w:r w:rsidR="003374AA" w:rsidRPr="00F726E3">
        <w:rPr>
          <w:rFonts w:ascii="Arial" w:hAnsi="Arial" w:cs="Arial"/>
          <w:color w:val="4472C4" w:themeColor="accent1"/>
        </w:rPr>
        <w:t>Cat. #</w:t>
      </w:r>
      <w:r w:rsidR="00F726E3" w:rsidRPr="00F726E3">
        <w:rPr>
          <w:rFonts w:ascii="Arial" w:hAnsi="Arial" w:cs="Arial"/>
          <w:color w:val="4472C4" w:themeColor="accent1"/>
        </w:rPr>
        <w:t>: ABN37</w:t>
      </w:r>
      <w:r w:rsidR="007353A5" w:rsidRPr="00F726E3">
        <w:rPr>
          <w:rFonts w:ascii="Arial" w:hAnsi="Arial" w:cs="Arial"/>
          <w:color w:val="4472C4" w:themeColor="accent1"/>
        </w:rPr>
        <w:t xml:space="preserve">) </w:t>
      </w:r>
      <w:r w:rsidR="00F726E3" w:rsidRPr="00F726E3">
        <w:rPr>
          <w:rFonts w:ascii="Arial" w:hAnsi="Arial" w:cs="Arial"/>
          <w:color w:val="4472C4" w:themeColor="accent1"/>
        </w:rPr>
        <w:t xml:space="preserve">or Guinea pig anti-Homer1 monoclonal antibody (1:500, Synaptic Systems, </w:t>
      </w:r>
      <w:r w:rsidR="003374AA" w:rsidRPr="00F726E3">
        <w:rPr>
          <w:rFonts w:ascii="Arial" w:hAnsi="Arial" w:cs="Arial"/>
          <w:color w:val="4472C4" w:themeColor="accent1"/>
        </w:rPr>
        <w:t>Cat. #</w:t>
      </w:r>
      <w:r w:rsidR="00F726E3" w:rsidRPr="00F726E3">
        <w:rPr>
          <w:rFonts w:ascii="Arial" w:hAnsi="Arial" w:cs="Arial"/>
          <w:color w:val="4472C4" w:themeColor="accent1"/>
        </w:rPr>
        <w:t xml:space="preserve">: 160005) </w:t>
      </w:r>
      <w:r w:rsidR="00021828" w:rsidRPr="00F726E3">
        <w:rPr>
          <w:rFonts w:ascii="Arial" w:hAnsi="Arial" w:cs="Arial"/>
          <w:color w:val="4472C4" w:themeColor="accent1"/>
        </w:rPr>
        <w:t>/</w:t>
      </w:r>
      <w:r w:rsidR="003374AA" w:rsidRPr="00F726E3">
        <w:rPr>
          <w:rFonts w:ascii="Arial" w:hAnsi="Arial" w:cs="Arial"/>
          <w:color w:val="4472C4" w:themeColor="accent1"/>
        </w:rPr>
        <w:t>Chicken</w:t>
      </w:r>
      <w:r w:rsidR="00F726E3" w:rsidRPr="00F726E3">
        <w:rPr>
          <w:rFonts w:ascii="Arial" w:hAnsi="Arial" w:cs="Arial"/>
          <w:color w:val="4472C4" w:themeColor="accent1"/>
        </w:rPr>
        <w:t xml:space="preserve"> anti-</w:t>
      </w:r>
      <w:r w:rsidR="00021828" w:rsidRPr="00F726E3">
        <w:rPr>
          <w:rFonts w:ascii="Arial" w:hAnsi="Arial" w:cs="Arial"/>
          <w:color w:val="4472C4" w:themeColor="accent1"/>
        </w:rPr>
        <w:t>MAP2</w:t>
      </w:r>
      <w:r w:rsidR="00F726E3" w:rsidRPr="00F726E3">
        <w:rPr>
          <w:rFonts w:ascii="Arial" w:hAnsi="Arial" w:cs="Arial"/>
          <w:color w:val="4472C4" w:themeColor="accent1"/>
        </w:rPr>
        <w:t xml:space="preserve"> monoclonal antibody (1:1000, </w:t>
      </w:r>
      <w:proofErr w:type="spellStart"/>
      <w:r w:rsidR="00F726E3" w:rsidRPr="00F726E3">
        <w:rPr>
          <w:rFonts w:ascii="Arial" w:hAnsi="Arial" w:cs="Arial"/>
          <w:color w:val="4472C4" w:themeColor="accent1"/>
        </w:rPr>
        <w:t>Encor</w:t>
      </w:r>
      <w:proofErr w:type="spellEnd"/>
      <w:r w:rsidR="00F726E3" w:rsidRPr="00F726E3">
        <w:rPr>
          <w:rFonts w:ascii="Arial" w:hAnsi="Arial" w:cs="Arial"/>
          <w:color w:val="4472C4" w:themeColor="accent1"/>
        </w:rPr>
        <w:t xml:space="preserve">, </w:t>
      </w:r>
      <w:r w:rsidR="003374AA" w:rsidRPr="00F726E3">
        <w:rPr>
          <w:rFonts w:ascii="Arial" w:hAnsi="Arial" w:cs="Arial"/>
          <w:color w:val="4472C4" w:themeColor="accent1"/>
        </w:rPr>
        <w:t>Cat. #</w:t>
      </w:r>
      <w:r w:rsidR="00F726E3" w:rsidRPr="00F726E3">
        <w:rPr>
          <w:rFonts w:ascii="Arial" w:hAnsi="Arial" w:cs="Arial"/>
          <w:color w:val="4472C4" w:themeColor="accent1"/>
        </w:rPr>
        <w:t>: CPCA-MAP2)</w:t>
      </w:r>
      <w:r w:rsidRPr="00F726E3">
        <w:rPr>
          <w:rFonts w:ascii="Arial" w:hAnsi="Arial" w:cs="Arial"/>
          <w:color w:val="4472C4" w:themeColor="accent1"/>
        </w:rPr>
        <w:t xml:space="preserve"> </w:t>
      </w:r>
      <w:r>
        <w:rPr>
          <w:rFonts w:ascii="Arial" w:hAnsi="Arial" w:cs="Arial"/>
        </w:rPr>
        <w:t xml:space="preserve">were diluted in ADB, and cells were incubated overbought at 4 </w:t>
      </w:r>
      <w:r>
        <w:rPr>
          <w:rFonts w:ascii="Arial" w:hAnsi="Arial" w:cs="Arial"/>
        </w:rPr>
        <w:sym w:font="Symbol" w:char="F0B0"/>
      </w:r>
      <w:r>
        <w:rPr>
          <w:rFonts w:ascii="Arial" w:hAnsi="Arial" w:cs="Arial"/>
        </w:rPr>
        <w:t xml:space="preserve">C or 2h at room temperature. Cultures were washed three times and then incubated with either Alexa Fluor-conjugated secondary antibodies (1:1000; Invitrogen) in ABD for 1h. Following three washed, coverslip for conventional imaging were inverted onto glass microscope slides with </w:t>
      </w:r>
      <w:proofErr w:type="spellStart"/>
      <w:r>
        <w:rPr>
          <w:rFonts w:ascii="Arial" w:hAnsi="Arial" w:cs="Arial"/>
        </w:rPr>
        <w:t>Fluoromount</w:t>
      </w:r>
      <w:proofErr w:type="spellEnd"/>
      <w:r>
        <w:rPr>
          <w:rFonts w:ascii="Arial" w:hAnsi="Arial" w:cs="Arial"/>
        </w:rPr>
        <w:t>-G Mounting medium (Southern Biotech).</w:t>
      </w:r>
      <w:r w:rsidR="00DA3522">
        <w:t xml:space="preserve"> </w:t>
      </w:r>
      <w:r w:rsidR="00DA3522" w:rsidRPr="001C1F52">
        <w:rPr>
          <w:rFonts w:ascii="Arial" w:hAnsi="Arial" w:cs="Arial"/>
          <w:color w:val="000000" w:themeColor="text1"/>
        </w:rPr>
        <w:t xml:space="preserve">In certain experiments, the number of cells analyzed was relatively low, as indicated in </w:t>
      </w:r>
      <w:r w:rsidR="00437C23" w:rsidRPr="001C1F52">
        <w:rPr>
          <w:rFonts w:ascii="Arial" w:hAnsi="Arial" w:cs="Arial"/>
          <w:color w:val="000000" w:themeColor="text1"/>
        </w:rPr>
        <w:t>Fig</w:t>
      </w:r>
      <w:r w:rsidR="00DA3522" w:rsidRPr="001C1F52">
        <w:rPr>
          <w:rFonts w:ascii="Arial" w:hAnsi="Arial" w:cs="Arial"/>
          <w:color w:val="000000" w:themeColor="text1"/>
        </w:rPr>
        <w:t>1D and 1F. Despite this, the observed effect size and the consistency of the results suggest that the sample size was sufficient.</w:t>
      </w:r>
    </w:p>
    <w:p w14:paraId="289DEBB2" w14:textId="77777777" w:rsidR="00887381" w:rsidRPr="00887381" w:rsidRDefault="00887381" w:rsidP="00D60752">
      <w:pPr>
        <w:spacing w:after="120" w:line="276" w:lineRule="auto"/>
        <w:jc w:val="both"/>
        <w:rPr>
          <w:rFonts w:ascii="Arial" w:hAnsi="Arial" w:cs="Arial"/>
          <w:b/>
          <w:bCs/>
          <w:color w:val="4472C4" w:themeColor="accent1"/>
        </w:rPr>
      </w:pPr>
      <w:r w:rsidRPr="00887381">
        <w:rPr>
          <w:rFonts w:ascii="Arial" w:hAnsi="Arial" w:cs="Arial"/>
          <w:b/>
          <w:bCs/>
          <w:color w:val="4472C4" w:themeColor="accent1"/>
        </w:rPr>
        <w:t xml:space="preserve">Immunoblotting </w:t>
      </w:r>
    </w:p>
    <w:p w14:paraId="162B3419" w14:textId="2896F3B3" w:rsidR="009F589B" w:rsidRPr="00F726E3" w:rsidRDefault="009F589B" w:rsidP="00EC6E42">
      <w:pPr>
        <w:spacing w:after="120" w:line="276" w:lineRule="auto"/>
        <w:jc w:val="both"/>
        <w:rPr>
          <w:rFonts w:ascii="Arial" w:hAnsi="Arial" w:cs="Arial"/>
          <w:color w:val="000000" w:themeColor="text1"/>
        </w:rPr>
      </w:pPr>
      <w:r w:rsidRPr="00D60752">
        <w:rPr>
          <w:rFonts w:ascii="Arial" w:hAnsi="Arial" w:cs="Arial"/>
          <w:color w:val="4472C4" w:themeColor="accent1"/>
        </w:rPr>
        <w:t xml:space="preserve">Hippocampal neurons in 24-well plates were lysed in RIPA buffer containing 150 mM NaCl, 1% Triton X-100, 0.1% SDS, 25 mM Tris-HCl, pH 7.4, and Complete EDTA-Free Protease Inhibitor Cocktail (Sigma Millipore). Lysates were incubated on ice for 30 min and clarified by centrifugation at 14,000 g for 30 min at 4°C. Lysates were boiled in sample buffer containing 1% </w:t>
      </w:r>
      <w:r w:rsidRPr="00D60752">
        <w:rPr>
          <w:rFonts w:ascii="Symbol" w:hAnsi="Symbol" w:cs="Arial"/>
          <w:color w:val="4472C4" w:themeColor="accent1"/>
        </w:rPr>
        <w:t xml:space="preserve">b </w:t>
      </w:r>
      <w:r w:rsidRPr="00D60752">
        <w:rPr>
          <w:rFonts w:ascii="Arial" w:hAnsi="Arial" w:cs="Arial"/>
          <w:color w:val="4472C4" w:themeColor="accent1"/>
        </w:rPr>
        <w:t>-</w:t>
      </w:r>
      <w:proofErr w:type="spellStart"/>
      <w:r w:rsidRPr="00D60752">
        <w:rPr>
          <w:rFonts w:ascii="Arial" w:hAnsi="Arial" w:cs="Arial"/>
          <w:color w:val="4472C4" w:themeColor="accent1"/>
        </w:rPr>
        <w:t>mercaptoethanol</w:t>
      </w:r>
      <w:proofErr w:type="spellEnd"/>
      <w:r w:rsidRPr="00D60752">
        <w:rPr>
          <w:rFonts w:ascii="Arial" w:hAnsi="Arial" w:cs="Arial"/>
          <w:color w:val="4472C4" w:themeColor="accent1"/>
        </w:rPr>
        <w:t xml:space="preserve"> at 42 </w:t>
      </w:r>
      <w:r w:rsidRPr="00D60752">
        <w:rPr>
          <w:rFonts w:ascii="Arial" w:hAnsi="Arial" w:cs="Arial"/>
          <w:color w:val="4472C4" w:themeColor="accent1"/>
        </w:rPr>
        <w:sym w:font="Symbol" w:char="F0B0"/>
      </w:r>
      <w:r w:rsidRPr="00D60752">
        <w:rPr>
          <w:rFonts w:ascii="Arial" w:hAnsi="Arial" w:cs="Arial"/>
          <w:color w:val="4472C4" w:themeColor="accent1"/>
        </w:rPr>
        <w:t xml:space="preserve">C </w:t>
      </w:r>
      <w:r w:rsidR="001F3302" w:rsidRPr="00D60752">
        <w:rPr>
          <w:rFonts w:ascii="Arial" w:hAnsi="Arial" w:cs="Arial"/>
          <w:color w:val="4472C4" w:themeColor="accent1"/>
        </w:rPr>
        <w:t>for 30</w:t>
      </w:r>
      <w:r w:rsidRPr="00D60752">
        <w:rPr>
          <w:rFonts w:ascii="Arial" w:hAnsi="Arial" w:cs="Arial"/>
          <w:color w:val="4472C4" w:themeColor="accent1"/>
        </w:rPr>
        <w:t xml:space="preserve"> min. Proteins were analyzed by SDS-PAGE using 4%-20% Mini-Protean TGX precast gels (Bio-Rad). Proteins were transferred onto nitrocellulose membranes for 7 min at 25 V using the Trans-Blot Turbo transfer system (Bio-Rad). Membranes were blocked in 5% milk diluted in TBST for 1 h at room temperature. Membranes were then incubated overnight at 4°C with the following primary antibodies diluted in </w:t>
      </w:r>
      <w:r w:rsidR="00D60752" w:rsidRPr="00D60752">
        <w:rPr>
          <w:rFonts w:ascii="Arial" w:hAnsi="Arial" w:cs="Arial"/>
          <w:color w:val="4472C4" w:themeColor="accent1"/>
        </w:rPr>
        <w:t>5% BSA diluted in TBST</w:t>
      </w:r>
      <w:r w:rsidRPr="00D60752">
        <w:rPr>
          <w:rFonts w:ascii="Arial" w:hAnsi="Arial" w:cs="Arial"/>
          <w:color w:val="4472C4" w:themeColor="accent1"/>
        </w:rPr>
        <w:t xml:space="preserve"> solution: </w:t>
      </w:r>
      <w:r w:rsidR="00516227" w:rsidRPr="00D60752">
        <w:rPr>
          <w:rFonts w:ascii="Arial" w:hAnsi="Arial" w:cs="Arial"/>
          <w:color w:val="4472C4" w:themeColor="accent1"/>
        </w:rPr>
        <w:t xml:space="preserve">Mouse </w:t>
      </w:r>
      <w:r w:rsidRPr="00D60752">
        <w:rPr>
          <w:rFonts w:ascii="Arial" w:hAnsi="Arial" w:cs="Arial"/>
          <w:color w:val="4472C4" w:themeColor="accent1"/>
        </w:rPr>
        <w:t>anti-Nlgn1</w:t>
      </w:r>
      <w:r w:rsidR="00516227" w:rsidRPr="00D60752">
        <w:rPr>
          <w:rFonts w:ascii="Arial" w:hAnsi="Arial" w:cs="Arial"/>
          <w:color w:val="4472C4" w:themeColor="accent1"/>
        </w:rPr>
        <w:t xml:space="preserve"> </w:t>
      </w:r>
      <w:r w:rsidRPr="00D60752">
        <w:rPr>
          <w:rFonts w:ascii="Arial" w:hAnsi="Arial" w:cs="Arial"/>
          <w:color w:val="4472C4" w:themeColor="accent1"/>
        </w:rPr>
        <w:t>(1:1000, Synaptic Systems, Cat.</w:t>
      </w:r>
      <w:r w:rsidR="003374AA">
        <w:rPr>
          <w:rFonts w:ascii="Arial" w:hAnsi="Arial" w:cs="Arial" w:hint="eastAsia"/>
          <w:color w:val="4472C4" w:themeColor="accent1"/>
        </w:rPr>
        <w:t xml:space="preserve"> </w:t>
      </w:r>
      <w:r w:rsidRPr="00D60752">
        <w:rPr>
          <w:rFonts w:ascii="Arial" w:hAnsi="Arial" w:cs="Arial"/>
          <w:color w:val="4472C4" w:themeColor="accent1"/>
        </w:rPr>
        <w:t xml:space="preserve">#: ab308451), </w:t>
      </w:r>
      <w:r w:rsidR="00516227" w:rsidRPr="00D60752">
        <w:rPr>
          <w:rFonts w:ascii="Arial" w:hAnsi="Arial" w:cs="Arial"/>
          <w:color w:val="4472C4" w:themeColor="accent1"/>
        </w:rPr>
        <w:t xml:space="preserve">Mouse </w:t>
      </w:r>
      <w:r w:rsidRPr="00D60752">
        <w:rPr>
          <w:rFonts w:ascii="Arial" w:hAnsi="Arial" w:cs="Arial"/>
          <w:color w:val="4472C4" w:themeColor="accent1"/>
        </w:rPr>
        <w:t>anti-Nlgn2 (1:1000, Synaptic Systems, Cat.</w:t>
      </w:r>
      <w:r w:rsidR="003374AA">
        <w:rPr>
          <w:rFonts w:ascii="Arial" w:hAnsi="Arial" w:cs="Arial" w:hint="eastAsia"/>
          <w:color w:val="4472C4" w:themeColor="accent1"/>
        </w:rPr>
        <w:t xml:space="preserve"> </w:t>
      </w:r>
      <w:r w:rsidRPr="00D60752">
        <w:rPr>
          <w:rFonts w:ascii="Arial" w:hAnsi="Arial" w:cs="Arial"/>
          <w:color w:val="4472C4" w:themeColor="accent1"/>
        </w:rPr>
        <w:t xml:space="preserve">#: ab317510), </w:t>
      </w:r>
      <w:r w:rsidR="00516227" w:rsidRPr="00D60752">
        <w:rPr>
          <w:rFonts w:ascii="Arial" w:hAnsi="Arial" w:cs="Arial"/>
          <w:color w:val="4472C4" w:themeColor="accent1"/>
        </w:rPr>
        <w:t>Rabbit</w:t>
      </w:r>
      <w:r w:rsidR="00D60752" w:rsidRPr="00D60752">
        <w:rPr>
          <w:rFonts w:ascii="Arial" w:hAnsi="Arial" w:cs="Arial"/>
          <w:color w:val="4472C4" w:themeColor="accent1"/>
        </w:rPr>
        <w:t xml:space="preserve"> </w:t>
      </w:r>
      <w:r w:rsidRPr="00D60752">
        <w:rPr>
          <w:rFonts w:ascii="Arial" w:hAnsi="Arial" w:cs="Arial"/>
          <w:color w:val="4472C4" w:themeColor="accent1"/>
        </w:rPr>
        <w:t xml:space="preserve">anti-Nlgn3 (639B, </w:t>
      </w:r>
      <w:r w:rsidR="00A932BD" w:rsidRPr="00D60752">
        <w:rPr>
          <w:rFonts w:ascii="Arial" w:hAnsi="Arial" w:cs="Arial" w:hint="eastAsia"/>
          <w:color w:val="4472C4" w:themeColor="accent1"/>
        </w:rPr>
        <w:t>1:500</w:t>
      </w:r>
      <w:r w:rsidR="00A932BD" w:rsidRPr="00D60752">
        <w:rPr>
          <w:rFonts w:ascii="SimSun" w:eastAsia="SimSun" w:hAnsi="SimSun" w:cs="SimSun"/>
          <w:color w:val="4472C4" w:themeColor="accent1"/>
        </w:rPr>
        <w:t xml:space="preserve">, </w:t>
      </w:r>
      <w:r w:rsidRPr="00D60752">
        <w:rPr>
          <w:rFonts w:ascii="Arial" w:hAnsi="Arial" w:cs="Arial"/>
          <w:color w:val="4472C4" w:themeColor="accent1"/>
        </w:rPr>
        <w:t xml:space="preserve">T.C.S. laboratory), and </w:t>
      </w:r>
      <w:r w:rsidR="00D60752" w:rsidRPr="00D60752">
        <w:rPr>
          <w:rFonts w:ascii="Arial" w:hAnsi="Arial" w:cs="Arial"/>
          <w:color w:val="4472C4" w:themeColor="accent1"/>
        </w:rPr>
        <w:t xml:space="preserve">Rabbit </w:t>
      </w:r>
      <w:r w:rsidRPr="00D60752">
        <w:rPr>
          <w:rFonts w:ascii="Arial" w:hAnsi="Arial" w:cs="Arial"/>
          <w:color w:val="4472C4" w:themeColor="accent1"/>
        </w:rPr>
        <w:t>anti-</w:t>
      </w:r>
      <w:r w:rsidRPr="00D60752">
        <w:rPr>
          <w:rFonts w:ascii="Arial" w:hAnsi="Arial" w:cs="Arial" w:hint="eastAsia"/>
          <w:color w:val="4472C4" w:themeColor="accent1"/>
        </w:rPr>
        <w:t xml:space="preserve">Tuj1 </w:t>
      </w:r>
      <w:r w:rsidRPr="00D60752">
        <w:rPr>
          <w:rFonts w:ascii="Arial" w:hAnsi="Arial" w:cs="Arial"/>
          <w:color w:val="4472C4" w:themeColor="accent1"/>
        </w:rPr>
        <w:t>(</w:t>
      </w:r>
      <w:r w:rsidR="00D60752" w:rsidRPr="00D60752">
        <w:rPr>
          <w:rFonts w:ascii="Arial" w:hAnsi="Arial" w:cs="Arial"/>
          <w:color w:val="4472C4" w:themeColor="accent1"/>
        </w:rPr>
        <w:t xml:space="preserve">1:1000, </w:t>
      </w:r>
      <w:proofErr w:type="spellStart"/>
      <w:r w:rsidR="00D60752" w:rsidRPr="00D60752">
        <w:rPr>
          <w:rFonts w:ascii="Arial" w:hAnsi="Arial" w:cs="Arial"/>
          <w:color w:val="4472C4" w:themeColor="accent1"/>
        </w:rPr>
        <w:t>BioLegend</w:t>
      </w:r>
      <w:proofErr w:type="spellEnd"/>
      <w:r w:rsidR="00D60752" w:rsidRPr="00D60752">
        <w:rPr>
          <w:rFonts w:ascii="Arial" w:hAnsi="Arial" w:cs="Arial"/>
          <w:color w:val="4472C4" w:themeColor="accent1"/>
        </w:rPr>
        <w:t>, Cat.</w:t>
      </w:r>
      <w:r w:rsidR="007306EC">
        <w:rPr>
          <w:rFonts w:ascii="Arial" w:hAnsi="Arial" w:cs="Arial"/>
          <w:color w:val="4472C4" w:themeColor="accent1"/>
        </w:rPr>
        <w:t xml:space="preserve"> </w:t>
      </w:r>
      <w:r w:rsidR="00D60752" w:rsidRPr="00D60752">
        <w:rPr>
          <w:rFonts w:ascii="Arial" w:hAnsi="Arial" w:cs="Arial"/>
          <w:color w:val="4472C4" w:themeColor="accent1"/>
        </w:rPr>
        <w:t>#: 802001</w:t>
      </w:r>
      <w:r w:rsidRPr="00D60752">
        <w:rPr>
          <w:rFonts w:ascii="Arial" w:hAnsi="Arial" w:cs="Arial"/>
          <w:color w:val="4472C4" w:themeColor="accent1"/>
        </w:rPr>
        <w:t xml:space="preserve">) Membranes were subsequently incubated for 1 h at room temperature with the following compatible secondary antibodies (LI-COR), diluted 1:10,000 in blocking solution: </w:t>
      </w:r>
      <w:proofErr w:type="spellStart"/>
      <w:r w:rsidRPr="00D60752">
        <w:rPr>
          <w:rFonts w:ascii="Arial" w:hAnsi="Arial" w:cs="Arial"/>
          <w:color w:val="4472C4" w:themeColor="accent1"/>
        </w:rPr>
        <w:t>IRDye</w:t>
      </w:r>
      <w:proofErr w:type="spellEnd"/>
      <w:r w:rsidRPr="00D60752">
        <w:rPr>
          <w:rFonts w:ascii="Arial" w:hAnsi="Arial" w:cs="Arial"/>
          <w:color w:val="4472C4" w:themeColor="accent1"/>
        </w:rPr>
        <w:t xml:space="preserve"> 800LT donkey anti-mouse or anti-Rabbit; </w:t>
      </w:r>
      <w:proofErr w:type="spellStart"/>
      <w:r w:rsidRPr="00D60752">
        <w:rPr>
          <w:rFonts w:ascii="Arial" w:hAnsi="Arial" w:cs="Arial"/>
          <w:color w:val="4472C4" w:themeColor="accent1"/>
        </w:rPr>
        <w:t>IRDye</w:t>
      </w:r>
      <w:proofErr w:type="spellEnd"/>
      <w:r w:rsidRPr="00D60752">
        <w:rPr>
          <w:rFonts w:ascii="Arial" w:hAnsi="Arial" w:cs="Arial"/>
          <w:color w:val="4472C4" w:themeColor="accent1"/>
        </w:rPr>
        <w:t xml:space="preserve"> 800CW donkey anti-mouse or ant</w:t>
      </w:r>
      <w:r w:rsidR="00516227" w:rsidRPr="00D60752">
        <w:rPr>
          <w:rFonts w:ascii="Arial" w:hAnsi="Arial" w:cs="Arial"/>
          <w:color w:val="4472C4" w:themeColor="accent1"/>
        </w:rPr>
        <w:t>i</w:t>
      </w:r>
      <w:r w:rsidRPr="00D60752">
        <w:rPr>
          <w:rFonts w:ascii="Arial" w:hAnsi="Arial" w:cs="Arial"/>
          <w:color w:val="4472C4" w:themeColor="accent1"/>
        </w:rPr>
        <w:t>-Rabbit. Quantitative analysis was performed by a dual-</w:t>
      </w:r>
      <w:r w:rsidRPr="00D60752">
        <w:rPr>
          <w:rFonts w:ascii="Arial" w:hAnsi="Arial" w:cs="Arial"/>
          <w:color w:val="4472C4" w:themeColor="accent1"/>
        </w:rPr>
        <w:lastRenderedPageBreak/>
        <w:t>channel infrared imaging system, an Odyssey Infrared Imager CLX</w:t>
      </w:r>
      <w:r w:rsidR="00675FB5">
        <w:rPr>
          <w:rFonts w:ascii="Arial" w:hAnsi="Arial" w:cs="Arial"/>
          <w:color w:val="4472C4" w:themeColor="accent1"/>
        </w:rPr>
        <w:t>,</w:t>
      </w:r>
      <w:r w:rsidRPr="00D60752">
        <w:rPr>
          <w:rFonts w:ascii="Arial" w:hAnsi="Arial" w:cs="Arial"/>
          <w:color w:val="4472C4" w:themeColor="accent1"/>
        </w:rPr>
        <w:t xml:space="preserve"> and Image Studio 5.2.5 software (LI-COR).</w:t>
      </w:r>
    </w:p>
    <w:p w14:paraId="78A7A715" w14:textId="77777777" w:rsidR="006D013A" w:rsidRDefault="006D013A" w:rsidP="00EC6E42">
      <w:pPr>
        <w:spacing w:after="120" w:line="276" w:lineRule="auto"/>
        <w:jc w:val="both"/>
        <w:rPr>
          <w:rFonts w:ascii="Arial" w:hAnsi="Arial" w:cs="Arial"/>
          <w:b/>
          <w:bCs/>
        </w:rPr>
      </w:pPr>
      <w:r>
        <w:rPr>
          <w:rFonts w:ascii="Arial" w:hAnsi="Arial" w:cs="Arial"/>
          <w:b/>
          <w:bCs/>
        </w:rPr>
        <w:t>Confocal image acquisition and analysis</w:t>
      </w:r>
    </w:p>
    <w:p w14:paraId="52C1DA1F" w14:textId="3000BC01" w:rsidR="006D013A" w:rsidRPr="00877EA8" w:rsidRDefault="006D013A" w:rsidP="00EC6E42">
      <w:pPr>
        <w:spacing w:after="120" w:line="276" w:lineRule="auto"/>
        <w:jc w:val="both"/>
        <w:rPr>
          <w:rFonts w:ascii="Arial" w:hAnsi="Arial" w:cs="Arial"/>
          <w:color w:val="000000" w:themeColor="text1"/>
        </w:rPr>
      </w:pPr>
      <w:r>
        <w:rPr>
          <w:rFonts w:ascii="Arial" w:hAnsi="Arial" w:cs="Arial"/>
        </w:rPr>
        <w:t>Serial confocal z-stack images were acquired using a Nikon confocal microscope (A1RSi) with a 40</w:t>
      </w:r>
      <w:r>
        <w:rPr>
          <w:rFonts w:ascii="Arial" w:hAnsi="Arial" w:cs="Arial"/>
        </w:rPr>
        <w:sym w:font="Symbol" w:char="F0B4"/>
      </w:r>
      <w:r>
        <w:rPr>
          <w:rFonts w:ascii="Arial" w:hAnsi="Arial" w:cs="Arial"/>
        </w:rPr>
        <w:t xml:space="preserve"> objective. Images were analyzed with</w:t>
      </w:r>
      <w:r w:rsidR="004E467A">
        <w:rPr>
          <w:rFonts w:ascii="Arial" w:hAnsi="Arial" w:cs="Arial"/>
        </w:rPr>
        <w:t xml:space="preserve"> by</w:t>
      </w:r>
      <w:r>
        <w:rPr>
          <w:rFonts w:ascii="Arial" w:hAnsi="Arial" w:cs="Arial"/>
        </w:rPr>
        <w:t xml:space="preserve"> </w:t>
      </w:r>
      <w:r w:rsidRPr="004E467A">
        <w:rPr>
          <w:rFonts w:ascii="Arial" w:hAnsi="Arial" w:cs="Arial"/>
          <w:color w:val="000000" w:themeColor="text1"/>
        </w:rPr>
        <w:t xml:space="preserve">NIS-Elements AR analysis software. </w:t>
      </w:r>
    </w:p>
    <w:p w14:paraId="71D9BD16" w14:textId="77777777" w:rsidR="006D013A" w:rsidRDefault="006D013A" w:rsidP="00EC6E42">
      <w:pPr>
        <w:spacing w:after="120" w:line="276" w:lineRule="auto"/>
        <w:jc w:val="both"/>
        <w:rPr>
          <w:rFonts w:ascii="Arial" w:hAnsi="Arial" w:cs="Arial"/>
          <w:b/>
          <w:bCs/>
        </w:rPr>
      </w:pPr>
      <w:r w:rsidRPr="006C6FB8">
        <w:rPr>
          <w:rFonts w:ascii="Arial" w:hAnsi="Arial" w:cs="Arial"/>
          <w:b/>
          <w:bCs/>
        </w:rPr>
        <w:t xml:space="preserve">Electrophysiology </w:t>
      </w:r>
    </w:p>
    <w:p w14:paraId="4937EF6D" w14:textId="46556CE8" w:rsidR="006D013A" w:rsidRDefault="006D013A" w:rsidP="00EC6E42">
      <w:pPr>
        <w:spacing w:after="120" w:line="276" w:lineRule="auto"/>
        <w:jc w:val="both"/>
        <w:rPr>
          <w:rFonts w:ascii="Arial" w:hAnsi="Arial" w:cs="Arial"/>
        </w:rPr>
      </w:pPr>
      <w:r w:rsidRPr="004D5719">
        <w:rPr>
          <w:rFonts w:ascii="Arial" w:hAnsi="Arial" w:cs="Arial"/>
        </w:rPr>
        <w:t xml:space="preserve">Electrophysiological recordings were performed from </w:t>
      </w:r>
      <w:r>
        <w:rPr>
          <w:rFonts w:ascii="Arial" w:hAnsi="Arial" w:cs="Arial"/>
        </w:rPr>
        <w:t>primary hippocampal culture</w:t>
      </w:r>
      <w:r w:rsidRPr="004D5719">
        <w:rPr>
          <w:rFonts w:ascii="Arial" w:hAnsi="Arial" w:cs="Arial"/>
        </w:rPr>
        <w:t xml:space="preserve"> </w:t>
      </w:r>
      <w:r>
        <w:rPr>
          <w:rFonts w:ascii="Arial" w:hAnsi="Arial" w:cs="Arial"/>
        </w:rPr>
        <w:t xml:space="preserve">neurons </w:t>
      </w:r>
      <w:r w:rsidRPr="004D5719">
        <w:rPr>
          <w:rFonts w:ascii="Arial" w:hAnsi="Arial" w:cs="Arial"/>
        </w:rPr>
        <w:t>plated on coverslip, which were placed in a recording chamber mounted on a fixed stage inverted phase-contrast microscope (Olympus). Patch electrodes (3-5 M</w:t>
      </w:r>
      <w:r>
        <w:rPr>
          <w:rFonts w:ascii="Arial" w:hAnsi="Arial" w:cs="Arial"/>
        </w:rPr>
        <w:sym w:font="Symbol" w:char="F057"/>
      </w:r>
      <w:r w:rsidRPr="004D5719">
        <w:rPr>
          <w:rFonts w:ascii="Arial" w:hAnsi="Arial" w:cs="Arial"/>
        </w:rPr>
        <w:t>) were pulled from borosilicate glass capillary tubes (Warner Instruments) using a PC-10 pipette puller (</w:t>
      </w:r>
      <w:proofErr w:type="spellStart"/>
      <w:r w:rsidRPr="004D5719">
        <w:rPr>
          <w:rFonts w:ascii="Arial" w:hAnsi="Arial" w:cs="Arial"/>
        </w:rPr>
        <w:t>Narishige</w:t>
      </w:r>
      <w:proofErr w:type="spellEnd"/>
      <w:r w:rsidRPr="004D5719">
        <w:rPr>
          <w:rFonts w:ascii="Arial" w:hAnsi="Arial" w:cs="Arial"/>
        </w:rPr>
        <w:t xml:space="preserve">). Whole-cell capacitance and series resistances were recorded and compensated to &gt;80%, and in addition, series resistances were less than two times the tip resistance. The Tyrode’s bath solution contained (in mM): 129 NaCl, 5 </w:t>
      </w:r>
      <w:proofErr w:type="spellStart"/>
      <w:r w:rsidRPr="004D5719">
        <w:rPr>
          <w:rFonts w:ascii="Arial" w:hAnsi="Arial" w:cs="Arial"/>
        </w:rPr>
        <w:t>KCl</w:t>
      </w:r>
      <w:proofErr w:type="spellEnd"/>
      <w:r w:rsidRPr="004D5719">
        <w:rPr>
          <w:rFonts w:ascii="Arial" w:hAnsi="Arial" w:cs="Arial"/>
        </w:rPr>
        <w:t>, 2 CaCl</w:t>
      </w:r>
      <w:r w:rsidRPr="00DB2AE3">
        <w:rPr>
          <w:rFonts w:ascii="Arial" w:hAnsi="Arial" w:cs="Arial"/>
          <w:vertAlign w:val="subscript"/>
        </w:rPr>
        <w:t>2</w:t>
      </w:r>
      <w:r w:rsidRPr="004D5719">
        <w:rPr>
          <w:rFonts w:ascii="Arial" w:hAnsi="Arial" w:cs="Arial"/>
        </w:rPr>
        <w:t>, 1 MgCl</w:t>
      </w:r>
      <w:r w:rsidRPr="00DB2AE3">
        <w:rPr>
          <w:rFonts w:ascii="Arial" w:hAnsi="Arial" w:cs="Arial"/>
          <w:vertAlign w:val="subscript"/>
        </w:rPr>
        <w:t>2</w:t>
      </w:r>
      <w:r w:rsidRPr="004D5719">
        <w:rPr>
          <w:rFonts w:ascii="Arial" w:hAnsi="Arial" w:cs="Arial"/>
        </w:rPr>
        <w:t>, 0.01 glycine, 30 D-glucose and 25 HEPES, pH 7.2–7.4.</w:t>
      </w:r>
      <w:r>
        <w:rPr>
          <w:rFonts w:ascii="Arial" w:hAnsi="Arial" w:cs="Arial"/>
        </w:rPr>
        <w:t xml:space="preserve"> </w:t>
      </w:r>
    </w:p>
    <w:p w14:paraId="01E8FAF3" w14:textId="77777777" w:rsidR="006D013A" w:rsidRDefault="006D013A" w:rsidP="00EC6E42">
      <w:pPr>
        <w:spacing w:after="120" w:line="276" w:lineRule="auto"/>
        <w:jc w:val="both"/>
        <w:rPr>
          <w:rFonts w:ascii="Arial" w:hAnsi="Arial" w:cs="Arial"/>
        </w:rPr>
      </w:pPr>
      <w:r>
        <w:rPr>
          <w:rFonts w:ascii="Arial" w:hAnsi="Arial" w:cs="Arial"/>
        </w:rPr>
        <w:t xml:space="preserve">All recording under voltage-clamp model with a pipette solution containing (in mM): </w:t>
      </w:r>
      <w:r w:rsidRPr="006661E0">
        <w:rPr>
          <w:rFonts w:ascii="Arial" w:hAnsi="Arial" w:cs="Arial"/>
        </w:rPr>
        <w:t xml:space="preserve">135 </w:t>
      </w:r>
      <w:proofErr w:type="spellStart"/>
      <w:r w:rsidRPr="006661E0">
        <w:rPr>
          <w:rFonts w:ascii="Arial" w:hAnsi="Arial" w:cs="Arial"/>
        </w:rPr>
        <w:t>CsCl</w:t>
      </w:r>
      <w:proofErr w:type="spellEnd"/>
      <w:r w:rsidRPr="006661E0">
        <w:rPr>
          <w:rFonts w:ascii="Arial" w:hAnsi="Arial" w:cs="Arial"/>
        </w:rPr>
        <w:t>, 10 HEPES, 10 EGTA, 2 Mg-ATP, 2 Na</w:t>
      </w:r>
      <w:r w:rsidRPr="006661E0">
        <w:rPr>
          <w:rFonts w:ascii="Arial" w:hAnsi="Arial" w:cs="Arial"/>
          <w:vertAlign w:val="subscript"/>
        </w:rPr>
        <w:t>2</w:t>
      </w:r>
      <w:r w:rsidRPr="006661E0">
        <w:rPr>
          <w:rFonts w:ascii="Arial" w:hAnsi="Arial" w:cs="Arial"/>
        </w:rPr>
        <w:t xml:space="preserve">GTP, and 5 QX-314, pH 7.35 (adjusted with </w:t>
      </w:r>
      <w:proofErr w:type="spellStart"/>
      <w:r w:rsidRPr="006661E0">
        <w:rPr>
          <w:rFonts w:ascii="Arial" w:hAnsi="Arial" w:cs="Arial"/>
        </w:rPr>
        <w:t>CsOH</w:t>
      </w:r>
      <w:proofErr w:type="spellEnd"/>
      <w:r w:rsidRPr="006661E0">
        <w:rPr>
          <w:rFonts w:ascii="Arial" w:hAnsi="Arial" w:cs="Arial"/>
        </w:rPr>
        <w:t>)</w:t>
      </w:r>
      <w:r>
        <w:rPr>
          <w:rFonts w:ascii="Arial" w:hAnsi="Arial" w:cs="Arial"/>
        </w:rPr>
        <w:t xml:space="preserve">. </w:t>
      </w:r>
      <w:r w:rsidRPr="006661E0">
        <w:rPr>
          <w:rFonts w:ascii="Arial" w:hAnsi="Arial" w:cs="Arial"/>
        </w:rPr>
        <w:t xml:space="preserve">Presynaptic Action-potential for evoked synaptic responses were triggered by 0.5-ms current (40-90 </w:t>
      </w:r>
      <w:r w:rsidRPr="006661E0">
        <w:rPr>
          <w:rFonts w:ascii="Symbol" w:hAnsi="Symbol" w:cs="Arial"/>
        </w:rPr>
        <w:t></w:t>
      </w:r>
      <w:r w:rsidRPr="006661E0">
        <w:rPr>
          <w:rFonts w:ascii="Arial" w:hAnsi="Arial" w:cs="Arial"/>
        </w:rPr>
        <w:t xml:space="preserve">A) injections through a local extracellular electrode (FHC concentric bipolar electrode, Catalogue number CBAEC75) placed ~100 </w:t>
      </w:r>
      <w:r w:rsidRPr="006661E0">
        <w:rPr>
          <w:rFonts w:ascii="Symbol" w:hAnsi="Symbol" w:cs="Arial"/>
        </w:rPr>
        <w:t></w:t>
      </w:r>
      <w:r w:rsidRPr="006661E0">
        <w:rPr>
          <w:rFonts w:ascii="Arial" w:hAnsi="Arial" w:cs="Arial"/>
        </w:rPr>
        <w:t>m from the soma of neurons recorded.</w:t>
      </w:r>
      <w:r>
        <w:rPr>
          <w:rFonts w:ascii="Arial" w:hAnsi="Arial" w:cs="Arial"/>
        </w:rPr>
        <w:t xml:space="preserve"> Inhibitory synaptic currents were made in presence of 20 </w:t>
      </w:r>
      <w:r w:rsidRPr="00F537D3">
        <w:rPr>
          <w:rFonts w:ascii="Symbol" w:hAnsi="Symbol" w:cs="Arial"/>
        </w:rPr>
        <w:t>m</w:t>
      </w:r>
      <w:r>
        <w:rPr>
          <w:rFonts w:ascii="Arial" w:hAnsi="Arial" w:cs="Arial"/>
        </w:rPr>
        <w:t xml:space="preserve">M CNQX and 50 </w:t>
      </w:r>
      <w:r w:rsidRPr="00F537D3">
        <w:rPr>
          <w:rFonts w:ascii="Symbol" w:hAnsi="Symbol" w:cs="Arial"/>
        </w:rPr>
        <w:t>m</w:t>
      </w:r>
      <w:r>
        <w:rPr>
          <w:rFonts w:ascii="Arial" w:hAnsi="Arial" w:cs="Arial"/>
        </w:rPr>
        <w:t>M APV to block AMPAR and NMDAR-mediated currents respectively. GABAR-IPSCs were recorded at -60 mV and measured at the peak of the current.</w:t>
      </w:r>
    </w:p>
    <w:p w14:paraId="61EFE14A" w14:textId="774E567B" w:rsidR="006D013A" w:rsidRPr="006F279F" w:rsidRDefault="006D013A" w:rsidP="00EC6E42">
      <w:pPr>
        <w:spacing w:after="120" w:line="276" w:lineRule="auto"/>
        <w:jc w:val="both"/>
        <w:rPr>
          <w:rFonts w:ascii="Arial" w:hAnsi="Arial" w:cs="Arial"/>
        </w:rPr>
      </w:pPr>
      <w:r>
        <w:rPr>
          <w:rFonts w:ascii="Arial" w:hAnsi="Arial" w:cs="Arial"/>
        </w:rPr>
        <w:t xml:space="preserve">Excitatory synaptic currents were made in presence of 100 </w:t>
      </w:r>
      <w:r w:rsidRPr="00666174">
        <w:rPr>
          <w:rFonts w:ascii="Symbol" w:hAnsi="Symbol" w:cs="Arial"/>
        </w:rPr>
        <w:t>m</w:t>
      </w:r>
      <w:r>
        <w:rPr>
          <w:rFonts w:ascii="Arial" w:hAnsi="Arial" w:cs="Arial"/>
        </w:rPr>
        <w:t xml:space="preserve">M picrotoxin to block inhibitory currents and a small (10 </w:t>
      </w:r>
      <w:proofErr w:type="spellStart"/>
      <w:r>
        <w:rPr>
          <w:rFonts w:ascii="Arial" w:hAnsi="Arial" w:cs="Arial"/>
        </w:rPr>
        <w:t>nM</w:t>
      </w:r>
      <w:proofErr w:type="spellEnd"/>
      <w:r>
        <w:rPr>
          <w:rFonts w:ascii="Arial" w:hAnsi="Arial" w:cs="Arial"/>
        </w:rPr>
        <w:t xml:space="preserve">) amount of TTX to reduced epileptiform activity. AMPAR-EPSCs were recorded as the peak current (~2 </w:t>
      </w:r>
      <w:proofErr w:type="spellStart"/>
      <w:r>
        <w:rPr>
          <w:rFonts w:ascii="Arial" w:hAnsi="Arial" w:cs="Arial"/>
        </w:rPr>
        <w:t>ms</w:t>
      </w:r>
      <w:proofErr w:type="spellEnd"/>
      <w:r>
        <w:rPr>
          <w:rFonts w:ascii="Arial" w:hAnsi="Arial" w:cs="Arial"/>
        </w:rPr>
        <w:t xml:space="preserve"> window) at -70 mV and NMDAR-EPSCs at +40 mV. </w:t>
      </w:r>
    </w:p>
    <w:p w14:paraId="4AA2C9BF" w14:textId="0DB3DEAE" w:rsidR="006D013A" w:rsidRDefault="006D013A" w:rsidP="00EC6E42">
      <w:pPr>
        <w:spacing w:after="120" w:line="276" w:lineRule="auto"/>
        <w:jc w:val="both"/>
        <w:rPr>
          <w:rFonts w:ascii="Arial" w:hAnsi="Arial" w:cs="Arial"/>
          <w:b/>
          <w:bCs/>
        </w:rPr>
      </w:pPr>
      <w:r>
        <w:rPr>
          <w:rFonts w:ascii="Arial" w:hAnsi="Arial" w:cs="Arial"/>
          <w:b/>
          <w:bCs/>
        </w:rPr>
        <w:t>Quantification</w:t>
      </w:r>
      <w:r w:rsidR="00917EDE">
        <w:rPr>
          <w:rFonts w:ascii="Arial" w:hAnsi="Arial" w:cs="Arial"/>
          <w:b/>
          <w:bCs/>
        </w:rPr>
        <w:t>s</w:t>
      </w:r>
      <w:r>
        <w:rPr>
          <w:rFonts w:ascii="Arial" w:hAnsi="Arial" w:cs="Arial"/>
          <w:b/>
          <w:bCs/>
        </w:rPr>
        <w:t xml:space="preserve"> and statistical analys</w:t>
      </w:r>
      <w:r w:rsidR="00917EDE">
        <w:rPr>
          <w:rFonts w:ascii="Arial" w:hAnsi="Arial" w:cs="Arial"/>
          <w:b/>
          <w:bCs/>
        </w:rPr>
        <w:t>e</w:t>
      </w:r>
      <w:r>
        <w:rPr>
          <w:rFonts w:ascii="Arial" w:hAnsi="Arial" w:cs="Arial"/>
          <w:b/>
          <w:bCs/>
        </w:rPr>
        <w:t>s</w:t>
      </w:r>
    </w:p>
    <w:p w14:paraId="264A3DFA" w14:textId="6735BE51" w:rsidR="006D013A" w:rsidRDefault="006D013A" w:rsidP="00EC6E42">
      <w:pPr>
        <w:spacing w:after="120" w:line="276" w:lineRule="auto"/>
        <w:jc w:val="both"/>
        <w:rPr>
          <w:rFonts w:ascii="Arial" w:hAnsi="Arial" w:cs="Arial"/>
        </w:rPr>
      </w:pPr>
      <w:r>
        <w:rPr>
          <w:rFonts w:ascii="Arial" w:hAnsi="Arial" w:cs="Arial"/>
        </w:rPr>
        <w:t xml:space="preserve">Electrophysiological data were analyzed in </w:t>
      </w:r>
      <w:proofErr w:type="spellStart"/>
      <w:r>
        <w:rPr>
          <w:rFonts w:ascii="Arial" w:hAnsi="Arial" w:cs="Arial"/>
        </w:rPr>
        <w:t>Clampfit</w:t>
      </w:r>
      <w:proofErr w:type="spellEnd"/>
      <w:r>
        <w:rPr>
          <w:rFonts w:ascii="Arial" w:hAnsi="Arial" w:cs="Arial"/>
        </w:rPr>
        <w:t xml:space="preserve"> 10.7 (</w:t>
      </w:r>
      <w:r w:rsidRPr="006661E0">
        <w:rPr>
          <w:rFonts w:ascii="Arial" w:hAnsi="Arial" w:cs="Arial"/>
        </w:rPr>
        <w:t>Molecular Devices</w:t>
      </w:r>
      <w:r>
        <w:rPr>
          <w:rFonts w:ascii="Arial" w:hAnsi="Arial" w:cs="Arial"/>
        </w:rPr>
        <w:t xml:space="preserve">). For clarity, all </w:t>
      </w:r>
      <w:proofErr w:type="gramStart"/>
      <w:r>
        <w:rPr>
          <w:rFonts w:ascii="Arial" w:hAnsi="Arial" w:cs="Arial"/>
        </w:rPr>
        <w:t>stimulus</w:t>
      </w:r>
      <w:proofErr w:type="gramEnd"/>
      <w:r>
        <w:rPr>
          <w:rFonts w:ascii="Arial" w:hAnsi="Arial" w:cs="Arial"/>
        </w:rPr>
        <w:t xml:space="preserve"> were blanked and not shown in the figures. All data were shown as means </w:t>
      </w:r>
      <w:r>
        <w:rPr>
          <w:rFonts w:ascii="Arial" w:hAnsi="Arial" w:cs="Arial"/>
        </w:rPr>
        <w:sym w:font="Symbol" w:char="F0B1"/>
      </w:r>
      <w:r>
        <w:rPr>
          <w:rFonts w:ascii="Arial" w:hAnsi="Arial" w:cs="Arial"/>
        </w:rPr>
        <w:t xml:space="preserve"> SEM, numbers of cells and batches analyzed are shown in the bars. Statistical significance (</w:t>
      </w:r>
      <w:r w:rsidRPr="004F0077">
        <w:rPr>
          <w:rFonts w:ascii="Arial" w:hAnsi="Arial" w:cs="Arial"/>
          <w:vertAlign w:val="superscript"/>
        </w:rPr>
        <w:sym w:font="Symbol" w:char="F02A"/>
      </w:r>
      <w:r w:rsidRPr="004F0077">
        <w:rPr>
          <w:rFonts w:ascii="Arial" w:hAnsi="Arial" w:cs="Arial"/>
          <w:i/>
          <w:iCs/>
        </w:rPr>
        <w:t>p</w:t>
      </w:r>
      <w:r w:rsidRPr="004F0077">
        <w:rPr>
          <w:rFonts w:ascii="Arial" w:hAnsi="Arial" w:cs="Arial"/>
        </w:rPr>
        <w:t xml:space="preserve">&lt;0.05; </w:t>
      </w:r>
      <w:r w:rsidRPr="004F0077">
        <w:rPr>
          <w:rFonts w:ascii="Arial" w:hAnsi="Arial" w:cs="Arial"/>
          <w:vertAlign w:val="superscript"/>
        </w:rPr>
        <w:sym w:font="Symbol" w:char="F02A"/>
      </w:r>
      <w:r w:rsidRPr="004F0077">
        <w:rPr>
          <w:rFonts w:ascii="Arial" w:hAnsi="Arial" w:cs="Arial"/>
          <w:vertAlign w:val="superscript"/>
        </w:rPr>
        <w:sym w:font="Symbol" w:char="F02A"/>
      </w:r>
      <w:r w:rsidRPr="004F0077">
        <w:rPr>
          <w:rFonts w:ascii="Arial" w:hAnsi="Arial" w:cs="Arial"/>
          <w:i/>
          <w:iCs/>
        </w:rPr>
        <w:t>p</w:t>
      </w:r>
      <w:r w:rsidRPr="004F0077">
        <w:rPr>
          <w:rFonts w:ascii="Arial" w:hAnsi="Arial" w:cs="Arial"/>
        </w:rPr>
        <w:t xml:space="preserve">&lt;0.01; </w:t>
      </w:r>
      <w:r w:rsidRPr="004F0077">
        <w:rPr>
          <w:rFonts w:ascii="Arial" w:hAnsi="Arial" w:cs="Arial"/>
          <w:vertAlign w:val="superscript"/>
        </w:rPr>
        <w:sym w:font="Symbol" w:char="F02A"/>
      </w:r>
      <w:r w:rsidRPr="004F0077">
        <w:rPr>
          <w:rFonts w:ascii="Arial" w:hAnsi="Arial" w:cs="Arial"/>
          <w:vertAlign w:val="superscript"/>
        </w:rPr>
        <w:sym w:font="Symbol" w:char="F02A"/>
      </w:r>
      <w:r w:rsidRPr="004F0077">
        <w:rPr>
          <w:rFonts w:ascii="Arial" w:hAnsi="Arial" w:cs="Arial"/>
          <w:vertAlign w:val="superscript"/>
        </w:rPr>
        <w:sym w:font="Symbol" w:char="F02A"/>
      </w:r>
      <w:r w:rsidRPr="004F0077">
        <w:rPr>
          <w:rFonts w:ascii="Arial" w:hAnsi="Arial" w:cs="Arial"/>
          <w:i/>
          <w:iCs/>
        </w:rPr>
        <w:t>p</w:t>
      </w:r>
      <w:r w:rsidRPr="004F0077">
        <w:rPr>
          <w:rFonts w:ascii="Arial" w:hAnsi="Arial" w:cs="Arial"/>
        </w:rPr>
        <w:t xml:space="preserve">&lt;0.001; </w:t>
      </w:r>
      <w:r w:rsidRPr="004F0077">
        <w:rPr>
          <w:rFonts w:ascii="Arial" w:hAnsi="Arial" w:cs="Arial"/>
          <w:vertAlign w:val="superscript"/>
        </w:rPr>
        <w:sym w:font="Symbol" w:char="F02A"/>
      </w:r>
      <w:r w:rsidRPr="004F0077">
        <w:rPr>
          <w:rFonts w:ascii="Arial" w:hAnsi="Arial" w:cs="Arial"/>
          <w:vertAlign w:val="superscript"/>
        </w:rPr>
        <w:sym w:font="Symbol" w:char="F02A"/>
      </w:r>
      <w:r w:rsidRPr="004F0077">
        <w:rPr>
          <w:rFonts w:ascii="Arial" w:hAnsi="Arial" w:cs="Arial"/>
          <w:vertAlign w:val="superscript"/>
        </w:rPr>
        <w:sym w:font="Symbol" w:char="F02A"/>
      </w:r>
      <w:r w:rsidRPr="004F0077">
        <w:rPr>
          <w:rFonts w:ascii="Arial" w:hAnsi="Arial" w:cs="Arial"/>
          <w:vertAlign w:val="superscript"/>
        </w:rPr>
        <w:sym w:font="Symbol" w:char="F02A"/>
      </w:r>
      <w:r w:rsidRPr="004F0077">
        <w:rPr>
          <w:rFonts w:ascii="Arial" w:hAnsi="Arial" w:cs="Arial"/>
          <w:i/>
          <w:iCs/>
        </w:rPr>
        <w:t>p</w:t>
      </w:r>
      <w:r w:rsidRPr="004F0077">
        <w:rPr>
          <w:rFonts w:ascii="Arial" w:hAnsi="Arial" w:cs="Arial"/>
        </w:rPr>
        <w:t xml:space="preserve">&lt;0.0001, </w:t>
      </w:r>
      <w:r>
        <w:rPr>
          <w:rFonts w:ascii="Arial" w:hAnsi="Arial" w:cs="Arial"/>
        </w:rPr>
        <w:t xml:space="preserve">non-significant comparisons are indicted as NS) was analyzed with Prism 9, GraphPad. Unpaired t test was used for comparison between two groups. One-way ANOVA was used for comparison among more than two groups. </w:t>
      </w:r>
    </w:p>
    <w:p w14:paraId="1E79B7DA" w14:textId="3C93A75A" w:rsidR="00D0607C" w:rsidRPr="00C3331E" w:rsidRDefault="00D0607C" w:rsidP="00EC6E42">
      <w:pPr>
        <w:spacing w:after="120" w:line="276" w:lineRule="auto"/>
        <w:jc w:val="both"/>
        <w:rPr>
          <w:rFonts w:ascii="Arial" w:hAnsi="Arial" w:cs="Arial"/>
          <w:b/>
          <w:bCs/>
          <w:color w:val="4472C4" w:themeColor="accent1"/>
        </w:rPr>
      </w:pPr>
      <w:r w:rsidRPr="00C3331E">
        <w:rPr>
          <w:rFonts w:ascii="Arial" w:hAnsi="Arial" w:cs="Arial"/>
          <w:b/>
          <w:bCs/>
          <w:color w:val="4472C4" w:themeColor="accent1"/>
        </w:rPr>
        <w:t>Data availability</w:t>
      </w:r>
    </w:p>
    <w:p w14:paraId="6F31C1E3" w14:textId="6D3EE72F" w:rsidR="00D0607C" w:rsidRPr="00E248F5" w:rsidRDefault="00C93E9D" w:rsidP="00EC6E42">
      <w:pPr>
        <w:spacing w:after="120" w:line="276" w:lineRule="auto"/>
        <w:jc w:val="both"/>
        <w:rPr>
          <w:rFonts w:ascii="Arial" w:hAnsi="Arial" w:cs="Arial"/>
          <w:b/>
          <w:bCs/>
          <w:color w:val="4472C4" w:themeColor="accent1"/>
        </w:rPr>
      </w:pPr>
      <w:r w:rsidRPr="00E248F5">
        <w:rPr>
          <w:rFonts w:ascii="Arial" w:hAnsi="Arial" w:cs="Arial" w:hint="eastAsia"/>
          <w:color w:val="4472C4" w:themeColor="accent1"/>
        </w:rPr>
        <w:t>N</w:t>
      </w:r>
      <w:r w:rsidRPr="00E248F5">
        <w:rPr>
          <w:rFonts w:ascii="Arial" w:hAnsi="Arial" w:cs="Arial"/>
          <w:color w:val="4472C4" w:themeColor="accent1"/>
        </w:rPr>
        <w:t>o data have been deposited to public repositories</w:t>
      </w:r>
      <w:r w:rsidR="00D567BA" w:rsidRPr="00E248F5">
        <w:rPr>
          <w:rFonts w:ascii="Arial" w:hAnsi="Arial" w:cs="Arial"/>
          <w:color w:val="4472C4" w:themeColor="accent1"/>
        </w:rPr>
        <w:t>.</w:t>
      </w:r>
    </w:p>
    <w:p w14:paraId="6F339813" w14:textId="77777777" w:rsidR="00CA4DE5" w:rsidRDefault="00CA4DE5" w:rsidP="00CA4DE5">
      <w:pPr>
        <w:spacing w:after="120" w:line="276" w:lineRule="auto"/>
        <w:jc w:val="both"/>
        <w:rPr>
          <w:rFonts w:ascii="Arial" w:eastAsia="DengXian" w:hAnsi="Arial" w:cs="Arial"/>
          <w:b/>
          <w:bCs/>
          <w:lang w:eastAsia="en-US"/>
        </w:rPr>
      </w:pPr>
      <w:r>
        <w:rPr>
          <w:rFonts w:ascii="Arial" w:eastAsia="DengXian" w:hAnsi="Arial" w:cs="Arial"/>
          <w:b/>
          <w:bCs/>
          <w:lang w:eastAsia="en-US"/>
        </w:rPr>
        <w:lastRenderedPageBreak/>
        <w:t>Acknowledgements</w:t>
      </w:r>
    </w:p>
    <w:p w14:paraId="3305B188" w14:textId="77777777" w:rsidR="0090094E" w:rsidRDefault="00CA4DE5" w:rsidP="00131DE2">
      <w:pPr>
        <w:spacing w:after="120" w:line="276" w:lineRule="auto"/>
        <w:rPr>
          <w:rFonts w:ascii="Arial" w:eastAsia="DengXian" w:hAnsi="Arial" w:cs="Arial"/>
        </w:rPr>
        <w:sectPr w:rsidR="0090094E" w:rsidSect="009E2974">
          <w:footerReference w:type="even" r:id="rId9"/>
          <w:footerReference w:type="default" r:id="rId10"/>
          <w:pgSz w:w="12240" w:h="15840"/>
          <w:pgMar w:top="1440" w:right="1440" w:bottom="1440" w:left="1440" w:header="720" w:footer="720" w:gutter="0"/>
          <w:lnNumType w:countBy="1"/>
          <w:cols w:space="720"/>
          <w:docGrid w:linePitch="360"/>
        </w:sectPr>
      </w:pPr>
      <w:r w:rsidRPr="00620DBB">
        <w:rPr>
          <w:rFonts w:ascii="Arial" w:eastAsia="DengXian" w:hAnsi="Arial" w:cs="Arial"/>
          <w:lang w:eastAsia="en-US"/>
        </w:rPr>
        <w:t>This study was supported by grant from the National Institute of Mental Health (NIMH) (2R01MH092931 to M.W and T.C.S.)</w:t>
      </w:r>
    </w:p>
    <w:p w14:paraId="721DA268" w14:textId="77777777" w:rsidR="00CA4DE5" w:rsidRPr="00620DBB" w:rsidRDefault="00CA4DE5" w:rsidP="00CA4DE5">
      <w:pPr>
        <w:spacing w:after="120" w:line="276" w:lineRule="auto"/>
        <w:jc w:val="both"/>
        <w:rPr>
          <w:rFonts w:ascii="Arial" w:eastAsia="DengXian" w:hAnsi="Arial" w:cs="Arial"/>
          <w:lang w:eastAsia="en-US"/>
        </w:rPr>
      </w:pPr>
    </w:p>
    <w:p w14:paraId="75EC5BE6" w14:textId="2431DA84" w:rsidR="00CA4DE5" w:rsidRPr="00E248F5" w:rsidRDefault="00415826" w:rsidP="00CA4DE5">
      <w:pPr>
        <w:spacing w:after="120" w:line="276" w:lineRule="auto"/>
        <w:jc w:val="both"/>
        <w:rPr>
          <w:rFonts w:ascii="Arial" w:eastAsia="DengXian" w:hAnsi="Arial" w:cs="Arial"/>
          <w:b/>
          <w:bCs/>
          <w:color w:val="4472C4" w:themeColor="accent1"/>
          <w:lang w:eastAsia="en-US"/>
        </w:rPr>
      </w:pPr>
      <w:r w:rsidRPr="00E248F5">
        <w:rPr>
          <w:rFonts w:ascii="Arial" w:eastAsia="DengXian" w:hAnsi="Arial" w:cs="Arial"/>
          <w:b/>
          <w:bCs/>
          <w:color w:val="4472C4" w:themeColor="accent1"/>
          <w:lang w:eastAsia="en-US"/>
        </w:rPr>
        <w:t xml:space="preserve">Disclosure and competing </w:t>
      </w:r>
      <w:proofErr w:type="gramStart"/>
      <w:r w:rsidRPr="00E248F5">
        <w:rPr>
          <w:rFonts w:ascii="Arial" w:eastAsia="DengXian" w:hAnsi="Arial" w:cs="Arial"/>
          <w:b/>
          <w:bCs/>
          <w:color w:val="4472C4" w:themeColor="accent1"/>
          <w:lang w:eastAsia="en-US"/>
        </w:rPr>
        <w:t>interests</w:t>
      </w:r>
      <w:proofErr w:type="gramEnd"/>
      <w:r w:rsidRPr="00E248F5">
        <w:rPr>
          <w:rFonts w:ascii="Arial" w:eastAsia="DengXian" w:hAnsi="Arial" w:cs="Arial"/>
          <w:b/>
          <w:bCs/>
          <w:color w:val="4472C4" w:themeColor="accent1"/>
          <w:lang w:eastAsia="en-US"/>
        </w:rPr>
        <w:t xml:space="preserve"> statement </w:t>
      </w:r>
    </w:p>
    <w:p w14:paraId="078E8AF5" w14:textId="29C609AA" w:rsidR="00CA4DE5" w:rsidRPr="00E248F5" w:rsidRDefault="00CA4DE5" w:rsidP="00131DE2">
      <w:pPr>
        <w:spacing w:after="120" w:line="276" w:lineRule="auto"/>
        <w:rPr>
          <w:rFonts w:ascii="Arial" w:eastAsia="DengXian" w:hAnsi="Arial" w:cs="Arial"/>
          <w:color w:val="4472C4" w:themeColor="accent1"/>
          <w:lang w:eastAsia="en-US"/>
        </w:rPr>
      </w:pPr>
      <w:r w:rsidRPr="00E248F5">
        <w:rPr>
          <w:rFonts w:ascii="Arial" w:eastAsia="DengXian" w:hAnsi="Arial" w:cs="Arial"/>
          <w:color w:val="4472C4" w:themeColor="accent1"/>
          <w:lang w:eastAsia="en-US"/>
        </w:rPr>
        <w:t xml:space="preserve">The authors declare no </w:t>
      </w:r>
      <w:r w:rsidR="00415826" w:rsidRPr="00E248F5">
        <w:rPr>
          <w:rFonts w:ascii="Arial" w:eastAsia="DengXian" w:hAnsi="Arial" w:cs="Arial"/>
          <w:color w:val="4472C4" w:themeColor="accent1"/>
          <w:lang w:eastAsia="en-US"/>
        </w:rPr>
        <w:t xml:space="preserve">competing </w:t>
      </w:r>
      <w:r w:rsidRPr="00E248F5">
        <w:rPr>
          <w:rFonts w:ascii="Arial" w:eastAsia="DengXian" w:hAnsi="Arial" w:cs="Arial"/>
          <w:color w:val="4472C4" w:themeColor="accent1"/>
          <w:lang w:eastAsia="en-US"/>
        </w:rPr>
        <w:t>interest.</w:t>
      </w:r>
    </w:p>
    <w:p w14:paraId="02758AFC" w14:textId="77777777" w:rsidR="00CA4DE5" w:rsidRDefault="00CA4DE5" w:rsidP="00CA4DE5">
      <w:pPr>
        <w:spacing w:after="120" w:line="276" w:lineRule="auto"/>
        <w:jc w:val="both"/>
        <w:rPr>
          <w:rFonts w:ascii="Arial" w:eastAsia="DengXian" w:hAnsi="Arial" w:cs="Arial"/>
          <w:b/>
          <w:bCs/>
          <w:lang w:eastAsia="en-US"/>
        </w:rPr>
      </w:pPr>
    </w:p>
    <w:p w14:paraId="54D19F7D" w14:textId="7CF14DFB" w:rsidR="00CA4DE5" w:rsidRDefault="00CA4DE5" w:rsidP="00EC6E42">
      <w:pPr>
        <w:spacing w:after="120" w:line="276" w:lineRule="auto"/>
        <w:jc w:val="both"/>
        <w:rPr>
          <w:rFonts w:ascii="Arial" w:eastAsia="DengXian" w:hAnsi="Arial" w:cs="Arial"/>
          <w:b/>
          <w:bCs/>
          <w:lang w:eastAsia="en-US"/>
        </w:rPr>
      </w:pPr>
      <w:r>
        <w:rPr>
          <w:rFonts w:ascii="Arial" w:eastAsia="DengXian" w:hAnsi="Arial" w:cs="Arial"/>
          <w:b/>
          <w:bCs/>
          <w:lang w:eastAsia="en-US"/>
        </w:rPr>
        <w:br w:type="page"/>
      </w:r>
    </w:p>
    <w:p w14:paraId="504980BB" w14:textId="77777777" w:rsidR="00F133E2" w:rsidRDefault="00F133E2" w:rsidP="00EC6E42">
      <w:pPr>
        <w:spacing w:after="120" w:line="276" w:lineRule="auto"/>
        <w:jc w:val="both"/>
        <w:rPr>
          <w:rFonts w:ascii="Arial" w:eastAsia="DengXian" w:hAnsi="Arial" w:cs="Arial"/>
          <w:b/>
          <w:bCs/>
          <w:lang w:eastAsia="en-US"/>
        </w:rPr>
        <w:sectPr w:rsidR="00F133E2" w:rsidSect="0073379C">
          <w:pgSz w:w="12240" w:h="15840"/>
          <w:pgMar w:top="1440" w:right="1440" w:bottom="1440" w:left="1440" w:header="720" w:footer="720" w:gutter="0"/>
          <w:cols w:space="720"/>
          <w:docGrid w:linePitch="360"/>
        </w:sectPr>
      </w:pPr>
    </w:p>
    <w:p w14:paraId="32131824" w14:textId="77777777" w:rsidR="00694B3A" w:rsidRPr="00A9672F" w:rsidRDefault="00694B3A" w:rsidP="00EC6E42">
      <w:pPr>
        <w:pStyle w:val="EndNoteBibliography"/>
        <w:spacing w:after="120" w:line="276" w:lineRule="auto"/>
        <w:rPr>
          <w:b/>
          <w:bCs/>
        </w:rPr>
      </w:pPr>
      <w:r w:rsidRPr="00A9672F">
        <w:rPr>
          <w:b/>
          <w:bCs/>
        </w:rPr>
        <w:lastRenderedPageBreak/>
        <w:t>REFERENCES</w:t>
      </w:r>
    </w:p>
    <w:p w14:paraId="28491572" w14:textId="77777777" w:rsidR="000D2B83" w:rsidRPr="000D2B83" w:rsidRDefault="00D91C77" w:rsidP="000D2B83">
      <w:pPr>
        <w:pStyle w:val="EndNoteBibliography"/>
        <w:rPr>
          <w:noProof/>
        </w:rPr>
      </w:pPr>
      <w:r>
        <w:rPr>
          <w:b/>
          <w:bCs/>
        </w:rPr>
        <w:fldChar w:fldCharType="begin"/>
      </w:r>
      <w:r>
        <w:rPr>
          <w:b/>
          <w:bCs/>
        </w:rPr>
        <w:instrText xml:space="preserve"> ADDIN EN.REFLIST </w:instrText>
      </w:r>
      <w:r>
        <w:rPr>
          <w:b/>
          <w:bCs/>
        </w:rPr>
        <w:fldChar w:fldCharType="separate"/>
      </w:r>
      <w:r w:rsidR="000D2B83" w:rsidRPr="000D2B83">
        <w:rPr>
          <w:noProof/>
        </w:rPr>
        <w:t xml:space="preserve">Aoto J, Foldy C, Ilcus SM, Tabuchi K, Sudhof TC (2015) Distinct circuit-dependent functions of presynaptic neurexin-3 at GABAergic and glutamatergic synapses. </w:t>
      </w:r>
      <w:r w:rsidR="000D2B83" w:rsidRPr="000D2B83">
        <w:rPr>
          <w:i/>
          <w:noProof/>
        </w:rPr>
        <w:t>Nat Neurosci</w:t>
      </w:r>
      <w:r w:rsidR="000D2B83" w:rsidRPr="000D2B83">
        <w:rPr>
          <w:noProof/>
        </w:rPr>
        <w:t xml:space="preserve"> 18: 997-1007</w:t>
      </w:r>
    </w:p>
    <w:p w14:paraId="2E39B36D" w14:textId="77777777" w:rsidR="000D2B83" w:rsidRPr="000D2B83" w:rsidRDefault="000D2B83" w:rsidP="000D2B83">
      <w:pPr>
        <w:pStyle w:val="EndNoteBibliography"/>
        <w:rPr>
          <w:noProof/>
        </w:rPr>
      </w:pPr>
      <w:r w:rsidRPr="000D2B83">
        <w:rPr>
          <w:noProof/>
        </w:rPr>
        <w:t xml:space="preserve">Arac D, Boucard AA, Ozkan E, Strop P, Newell E, Sudhof TC, Brunger AT (2007) Structures of neuroligin-1 and the neuroligin-1/neurexin-1 beta complex reveal specific protein-protein and protein-Ca2+ interactions. </w:t>
      </w:r>
      <w:r w:rsidRPr="000D2B83">
        <w:rPr>
          <w:i/>
          <w:noProof/>
        </w:rPr>
        <w:t>Neuron</w:t>
      </w:r>
      <w:r w:rsidRPr="000D2B83">
        <w:rPr>
          <w:noProof/>
        </w:rPr>
        <w:t xml:space="preserve"> 56: 992-1003</w:t>
      </w:r>
    </w:p>
    <w:p w14:paraId="239A7E7B" w14:textId="77777777" w:rsidR="000D2B83" w:rsidRPr="000D2B83" w:rsidRDefault="000D2B83" w:rsidP="000D2B83">
      <w:pPr>
        <w:pStyle w:val="EndNoteBibliography"/>
        <w:rPr>
          <w:noProof/>
        </w:rPr>
      </w:pPr>
      <w:r w:rsidRPr="000D2B83">
        <w:rPr>
          <w:noProof/>
        </w:rPr>
        <w:t xml:space="preserve">Banovic D, Khorramshahi O, Owald D, Wichmann C, Riedt T, Fouquet W, Tian R, Sigrist SJ, Aberle H (2010) Drosophila neuroligin 1 promotes growth and postsynaptic differentiation at glutamatergic neuromuscular junctions. </w:t>
      </w:r>
      <w:r w:rsidRPr="000D2B83">
        <w:rPr>
          <w:i/>
          <w:noProof/>
        </w:rPr>
        <w:t>Neuron</w:t>
      </w:r>
      <w:r w:rsidRPr="000D2B83">
        <w:rPr>
          <w:noProof/>
        </w:rPr>
        <w:t xml:space="preserve"> 66: 724-738</w:t>
      </w:r>
    </w:p>
    <w:p w14:paraId="0D22EEFD" w14:textId="77777777" w:rsidR="000D2B83" w:rsidRPr="000D2B83" w:rsidRDefault="000D2B83" w:rsidP="000D2B83">
      <w:pPr>
        <w:pStyle w:val="EndNoteBibliography"/>
        <w:rPr>
          <w:noProof/>
        </w:rPr>
      </w:pPr>
      <w:r w:rsidRPr="000D2B83">
        <w:rPr>
          <w:noProof/>
        </w:rPr>
        <w:t xml:space="preserve">Bolliger MF, Pei J, Maxeiner S, Boucard AA, Grishin NV, Sudhof TC (2008) Unusually rapid evolution of Neuroligin-4 in mice. </w:t>
      </w:r>
      <w:r w:rsidRPr="000D2B83">
        <w:rPr>
          <w:i/>
          <w:noProof/>
        </w:rPr>
        <w:t>Proc Natl Acad Sci U S A</w:t>
      </w:r>
      <w:r w:rsidRPr="000D2B83">
        <w:rPr>
          <w:noProof/>
        </w:rPr>
        <w:t xml:space="preserve"> 105: 6421-6426</w:t>
      </w:r>
    </w:p>
    <w:p w14:paraId="2B6E3475" w14:textId="77777777" w:rsidR="000D2B83" w:rsidRPr="000D2B83" w:rsidRDefault="000D2B83" w:rsidP="000D2B83">
      <w:pPr>
        <w:pStyle w:val="EndNoteBibliography"/>
        <w:rPr>
          <w:noProof/>
        </w:rPr>
      </w:pPr>
      <w:r w:rsidRPr="000D2B83">
        <w:rPr>
          <w:noProof/>
        </w:rPr>
        <w:t xml:space="preserve">Budreck EC, Scheiffele P (2007) Neuroligin-3 is a neuronal adhesion protein at GABAergic and glutamatergic synapses. </w:t>
      </w:r>
      <w:r w:rsidRPr="000D2B83">
        <w:rPr>
          <w:i/>
          <w:noProof/>
        </w:rPr>
        <w:t>Eur J Neurosci</w:t>
      </w:r>
      <w:r w:rsidRPr="000D2B83">
        <w:rPr>
          <w:noProof/>
        </w:rPr>
        <w:t xml:space="preserve"> 26: 1738-1748</w:t>
      </w:r>
    </w:p>
    <w:p w14:paraId="41B21BEB" w14:textId="77777777" w:rsidR="000D2B83" w:rsidRPr="000D2B83" w:rsidRDefault="000D2B83" w:rsidP="000D2B83">
      <w:pPr>
        <w:pStyle w:val="EndNoteBibliography"/>
        <w:rPr>
          <w:noProof/>
        </w:rPr>
      </w:pPr>
      <w:r w:rsidRPr="000D2B83">
        <w:rPr>
          <w:noProof/>
        </w:rPr>
        <w:t xml:space="preserve">Calahorro F, Ruiz-Rubio M (2012) Functional phenotypic rescue of Caenorhabditis elegans neuroligin-deficient mutants by the human and rat NLGN1 genes. </w:t>
      </w:r>
      <w:r w:rsidRPr="000D2B83">
        <w:rPr>
          <w:i/>
          <w:noProof/>
        </w:rPr>
        <w:t>PLoS One</w:t>
      </w:r>
      <w:r w:rsidRPr="000D2B83">
        <w:rPr>
          <w:noProof/>
        </w:rPr>
        <w:t xml:space="preserve"> 7: e39277</w:t>
      </w:r>
    </w:p>
    <w:p w14:paraId="082EEBFE" w14:textId="77777777" w:rsidR="000D2B83" w:rsidRPr="000D2B83" w:rsidRDefault="000D2B83" w:rsidP="000D2B83">
      <w:pPr>
        <w:pStyle w:val="EndNoteBibliography"/>
        <w:rPr>
          <w:noProof/>
        </w:rPr>
      </w:pPr>
      <w:r w:rsidRPr="000D2B83">
        <w:rPr>
          <w:noProof/>
        </w:rPr>
        <w:t xml:space="preserve">Chanda S, Hale WD, Zhang B, Wernig M, Sudhof TC (2017) Unique versus Redundant Functions of Neuroligin Genes in Shaping Excitatory and Inhibitory Synapse Properties. </w:t>
      </w:r>
      <w:r w:rsidRPr="000D2B83">
        <w:rPr>
          <w:i/>
          <w:noProof/>
        </w:rPr>
        <w:t>J Neurosci</w:t>
      </w:r>
      <w:r w:rsidRPr="000D2B83">
        <w:rPr>
          <w:noProof/>
        </w:rPr>
        <w:t xml:space="preserve"> 37: 6816-6836</w:t>
      </w:r>
    </w:p>
    <w:p w14:paraId="6963A29F" w14:textId="77777777" w:rsidR="000D2B83" w:rsidRPr="000D2B83" w:rsidRDefault="000D2B83" w:rsidP="000D2B83">
      <w:pPr>
        <w:pStyle w:val="EndNoteBibliography"/>
        <w:rPr>
          <w:noProof/>
        </w:rPr>
      </w:pPr>
      <w:r w:rsidRPr="000D2B83">
        <w:rPr>
          <w:noProof/>
        </w:rPr>
        <w:t xml:space="preserve">Choii G, Ko J (2015) Gephyrin: a central GABAergic synapse organizer. </w:t>
      </w:r>
      <w:r w:rsidRPr="000D2B83">
        <w:rPr>
          <w:i/>
          <w:noProof/>
        </w:rPr>
        <w:t>Exp Mol Med</w:t>
      </w:r>
      <w:r w:rsidRPr="000D2B83">
        <w:rPr>
          <w:noProof/>
        </w:rPr>
        <w:t xml:space="preserve"> 47: e158</w:t>
      </w:r>
    </w:p>
    <w:p w14:paraId="69FC095F" w14:textId="77777777" w:rsidR="000D2B83" w:rsidRPr="000D2B83" w:rsidRDefault="000D2B83" w:rsidP="000D2B83">
      <w:pPr>
        <w:pStyle w:val="EndNoteBibliography"/>
        <w:rPr>
          <w:noProof/>
        </w:rPr>
      </w:pPr>
      <w:r w:rsidRPr="000D2B83">
        <w:rPr>
          <w:noProof/>
        </w:rPr>
        <w:t xml:space="preserve">Chubykin AA, Atasoy D, Etherton MR, Brose N, Kavalali ET, Gibson JR, Sudhof TC (2007) Activity-dependent validation of excitatory versus inhibitory synapses by neuroligin-1 versus neuroligin-2. </w:t>
      </w:r>
      <w:r w:rsidRPr="000D2B83">
        <w:rPr>
          <w:i/>
          <w:noProof/>
        </w:rPr>
        <w:t>Neuron</w:t>
      </w:r>
      <w:r w:rsidRPr="000D2B83">
        <w:rPr>
          <w:noProof/>
        </w:rPr>
        <w:t xml:space="preserve"> 54: 919-931</w:t>
      </w:r>
    </w:p>
    <w:p w14:paraId="4F277062" w14:textId="77777777" w:rsidR="000D2B83" w:rsidRPr="000D2B83" w:rsidRDefault="000D2B83" w:rsidP="000D2B83">
      <w:pPr>
        <w:pStyle w:val="EndNoteBibliography"/>
        <w:rPr>
          <w:noProof/>
        </w:rPr>
      </w:pPr>
      <w:r w:rsidRPr="000D2B83">
        <w:rPr>
          <w:noProof/>
        </w:rPr>
        <w:t>Connor SA, Ammendrup-Johnsen I, Chan AW, Kishimoto Y, Murayama C, Kurihara N, Tada A, Ge Y, Lu H, Yan R</w:t>
      </w:r>
      <w:r w:rsidRPr="000D2B83">
        <w:rPr>
          <w:i/>
          <w:noProof/>
        </w:rPr>
        <w:t xml:space="preserve"> et al</w:t>
      </w:r>
      <w:r w:rsidRPr="000D2B83">
        <w:rPr>
          <w:noProof/>
        </w:rPr>
        <w:t xml:space="preserve"> (2016) Altered Cortical Dynamics and Cognitive Function upon Haploinsufficiency of the Autism-Linked Excitatory Synaptic Suppressor MDGA2. </w:t>
      </w:r>
      <w:r w:rsidRPr="000D2B83">
        <w:rPr>
          <w:i/>
          <w:noProof/>
        </w:rPr>
        <w:t>Neuron</w:t>
      </w:r>
      <w:r w:rsidRPr="000D2B83">
        <w:rPr>
          <w:noProof/>
        </w:rPr>
        <w:t xml:space="preserve"> 91: 1052-1068</w:t>
      </w:r>
    </w:p>
    <w:p w14:paraId="6066F7A9" w14:textId="77777777" w:rsidR="000D2B83" w:rsidRPr="000D2B83" w:rsidRDefault="000D2B83" w:rsidP="000D2B83">
      <w:pPr>
        <w:pStyle w:val="EndNoteBibliography"/>
        <w:rPr>
          <w:noProof/>
        </w:rPr>
      </w:pPr>
      <w:r w:rsidRPr="000D2B83">
        <w:rPr>
          <w:noProof/>
        </w:rPr>
        <w:t xml:space="preserve">Connor SA, Elegheert J, Xie Y, Craig AM (2019) Pumping the brakes: suppression of synapse development by MDGA-neuroligin interactions. </w:t>
      </w:r>
      <w:r w:rsidRPr="000D2B83">
        <w:rPr>
          <w:i/>
          <w:noProof/>
        </w:rPr>
        <w:t>Curr Opin Neurobiol</w:t>
      </w:r>
      <w:r w:rsidRPr="000D2B83">
        <w:rPr>
          <w:noProof/>
        </w:rPr>
        <w:t xml:space="preserve"> 57: 71-80</w:t>
      </w:r>
    </w:p>
    <w:p w14:paraId="211CF43D" w14:textId="77777777" w:rsidR="000D2B83" w:rsidRPr="000D2B83" w:rsidRDefault="000D2B83" w:rsidP="000D2B83">
      <w:pPr>
        <w:pStyle w:val="EndNoteBibliography"/>
        <w:rPr>
          <w:noProof/>
        </w:rPr>
      </w:pPr>
      <w:r w:rsidRPr="000D2B83">
        <w:rPr>
          <w:noProof/>
        </w:rPr>
        <w:t xml:space="preserve">Dai J, Aoto J, Sudhof TC (2019) Alternative Splicing of Presynaptic Neurexins Differentially Controls Postsynaptic NMDA and AMPA Receptor Responses. </w:t>
      </w:r>
      <w:r w:rsidRPr="000D2B83">
        <w:rPr>
          <w:i/>
          <w:noProof/>
        </w:rPr>
        <w:t>Neuron</w:t>
      </w:r>
      <w:r w:rsidRPr="000D2B83">
        <w:rPr>
          <w:noProof/>
        </w:rPr>
        <w:t xml:space="preserve"> 102: 993-1008 e1005</w:t>
      </w:r>
    </w:p>
    <w:p w14:paraId="709E13FB" w14:textId="77777777" w:rsidR="000D2B83" w:rsidRPr="000D2B83" w:rsidRDefault="000D2B83" w:rsidP="000D2B83">
      <w:pPr>
        <w:pStyle w:val="EndNoteBibliography"/>
        <w:rPr>
          <w:noProof/>
        </w:rPr>
      </w:pPr>
      <w:r w:rsidRPr="000D2B83">
        <w:rPr>
          <w:noProof/>
        </w:rPr>
        <w:t xml:space="preserve">Dai J, Patzke C, Liakath-Ali K, Seigneur E, Sudhof TC (2021) GluD1 is a signal transduction device disguised as an ionotropic receptor. </w:t>
      </w:r>
      <w:r w:rsidRPr="000D2B83">
        <w:rPr>
          <w:i/>
          <w:noProof/>
        </w:rPr>
        <w:t>Nature</w:t>
      </w:r>
      <w:r w:rsidRPr="000D2B83">
        <w:rPr>
          <w:noProof/>
        </w:rPr>
        <w:t xml:space="preserve"> 595: 261-265</w:t>
      </w:r>
    </w:p>
    <w:p w14:paraId="4E04F1AF" w14:textId="77777777" w:rsidR="000D2B83" w:rsidRPr="000D2B83" w:rsidRDefault="000D2B83" w:rsidP="000D2B83">
      <w:pPr>
        <w:pStyle w:val="EndNoteBibliography"/>
        <w:rPr>
          <w:noProof/>
        </w:rPr>
      </w:pPr>
      <w:r w:rsidRPr="000D2B83">
        <w:rPr>
          <w:noProof/>
        </w:rPr>
        <w:t>Elegheert J, Cvetkovska V, Clayton AJ, Heroven C, Vennekens KM, Smukowski SN, Regan MC, Jia W, Smith AC, Furukawa H</w:t>
      </w:r>
      <w:r w:rsidRPr="000D2B83">
        <w:rPr>
          <w:i/>
          <w:noProof/>
        </w:rPr>
        <w:t xml:space="preserve"> et al</w:t>
      </w:r>
      <w:r w:rsidRPr="000D2B83">
        <w:rPr>
          <w:noProof/>
        </w:rPr>
        <w:t xml:space="preserve"> (2017a) Structural Mechanism for Modulation of Synaptic Neuroligin-Neurexin Signaling by MDGA Proteins. </w:t>
      </w:r>
      <w:r w:rsidRPr="000D2B83">
        <w:rPr>
          <w:i/>
          <w:noProof/>
        </w:rPr>
        <w:t>Neuron</w:t>
      </w:r>
      <w:r w:rsidRPr="000D2B83">
        <w:rPr>
          <w:noProof/>
        </w:rPr>
        <w:t xml:space="preserve"> 96: 242-244</w:t>
      </w:r>
    </w:p>
    <w:p w14:paraId="300740F5" w14:textId="77777777" w:rsidR="000D2B83" w:rsidRPr="000D2B83" w:rsidRDefault="000D2B83" w:rsidP="000D2B83">
      <w:pPr>
        <w:pStyle w:val="EndNoteBibliography"/>
        <w:rPr>
          <w:noProof/>
        </w:rPr>
      </w:pPr>
      <w:r w:rsidRPr="000D2B83">
        <w:rPr>
          <w:noProof/>
        </w:rPr>
        <w:t>Elegheert J, Cvetkovska V, Clayton AJ, Heroven C, Vennekens KM, Smukowski SN, Regan MC, Jia W, Smith AC, Furukawa H</w:t>
      </w:r>
      <w:r w:rsidRPr="000D2B83">
        <w:rPr>
          <w:i/>
          <w:noProof/>
        </w:rPr>
        <w:t xml:space="preserve"> et al</w:t>
      </w:r>
      <w:r w:rsidRPr="000D2B83">
        <w:rPr>
          <w:noProof/>
        </w:rPr>
        <w:t xml:space="preserve"> (2017b) Structural Mechanism for Modulation of Synaptic Neuroligin-Neurexin Signaling by MDGA Proteins. </w:t>
      </w:r>
      <w:r w:rsidRPr="000D2B83">
        <w:rPr>
          <w:i/>
          <w:noProof/>
        </w:rPr>
        <w:t>Neuron</w:t>
      </w:r>
      <w:r w:rsidRPr="000D2B83">
        <w:rPr>
          <w:noProof/>
        </w:rPr>
        <w:t xml:space="preserve"> 95: 896-913 e810</w:t>
      </w:r>
    </w:p>
    <w:p w14:paraId="3DC723B7" w14:textId="77777777" w:rsidR="000D2B83" w:rsidRPr="000D2B83" w:rsidRDefault="000D2B83" w:rsidP="000D2B83">
      <w:pPr>
        <w:pStyle w:val="EndNoteBibliography"/>
        <w:rPr>
          <w:noProof/>
        </w:rPr>
      </w:pPr>
      <w:r w:rsidRPr="000D2B83">
        <w:rPr>
          <w:noProof/>
        </w:rPr>
        <w:lastRenderedPageBreak/>
        <w:t xml:space="preserve">Gan KJ, Sudhof TC (2020) SPARCL1 Promotes Excitatory But Not Inhibitory Synapse Formation and Function Independent of Neurexins and Neuroligins. </w:t>
      </w:r>
      <w:r w:rsidRPr="000D2B83">
        <w:rPr>
          <w:i/>
          <w:noProof/>
        </w:rPr>
        <w:t>J Neurosci</w:t>
      </w:r>
      <w:r w:rsidRPr="000D2B83">
        <w:rPr>
          <w:noProof/>
        </w:rPr>
        <w:t xml:space="preserve"> 40: 8088-8102</w:t>
      </w:r>
    </w:p>
    <w:p w14:paraId="17A05555" w14:textId="77777777" w:rsidR="000D2B83" w:rsidRPr="000D2B83" w:rsidRDefault="000D2B83" w:rsidP="000D2B83">
      <w:pPr>
        <w:pStyle w:val="EndNoteBibliography"/>
        <w:rPr>
          <w:noProof/>
        </w:rPr>
      </w:pPr>
      <w:r w:rsidRPr="000D2B83">
        <w:rPr>
          <w:noProof/>
        </w:rPr>
        <w:t xml:space="preserve">Gangwar SP, Zhong X, Seshadrinathan S, Chen H, Machius M, Rudenko G (2017) Molecular Mechanism of MDGA1: Regulation of Neuroligin 2:Neurexin Trans-synaptic Bridges. </w:t>
      </w:r>
      <w:r w:rsidRPr="000D2B83">
        <w:rPr>
          <w:i/>
          <w:noProof/>
        </w:rPr>
        <w:t>Neuron</w:t>
      </w:r>
      <w:r w:rsidRPr="000D2B83">
        <w:rPr>
          <w:noProof/>
        </w:rPr>
        <w:t xml:space="preserve"> 94: 1132-1141 e1134</w:t>
      </w:r>
    </w:p>
    <w:p w14:paraId="64528AE3" w14:textId="77777777" w:rsidR="000D2B83" w:rsidRPr="000D2B83" w:rsidRDefault="000D2B83" w:rsidP="000D2B83">
      <w:pPr>
        <w:pStyle w:val="EndNoteBibliography"/>
        <w:rPr>
          <w:noProof/>
        </w:rPr>
      </w:pPr>
      <w:r w:rsidRPr="000D2B83">
        <w:rPr>
          <w:noProof/>
        </w:rPr>
        <w:t xml:space="preserve">Giannone G, Mondin M, Grillo-Bosch D, Tessier B, Saint-Michel E, Czondor K, Sainlos M, Choquet D, Thoumine O (2013) Neurexin-1beta binding to neuroligin-1 triggers the preferential recruitment of PSD-95 versus gephyrin through tyrosine phosphorylation of neuroligin-1. </w:t>
      </w:r>
      <w:r w:rsidRPr="000D2B83">
        <w:rPr>
          <w:i/>
          <w:noProof/>
        </w:rPr>
        <w:t>Cell Rep</w:t>
      </w:r>
      <w:r w:rsidRPr="000D2B83">
        <w:rPr>
          <w:noProof/>
        </w:rPr>
        <w:t xml:space="preserve"> 3: 1996-2007</w:t>
      </w:r>
    </w:p>
    <w:p w14:paraId="292C9B57" w14:textId="77777777" w:rsidR="000D2B83" w:rsidRPr="000D2B83" w:rsidRDefault="000D2B83" w:rsidP="000D2B83">
      <w:pPr>
        <w:pStyle w:val="EndNoteBibliography"/>
        <w:rPr>
          <w:noProof/>
        </w:rPr>
      </w:pPr>
      <w:r w:rsidRPr="000D2B83">
        <w:rPr>
          <w:noProof/>
        </w:rPr>
        <w:t xml:space="preserve">Gibson JR, Huber KM, Sudhof TC (2009) Neuroligin-2 deletion selectively decreases inhibitory synaptic transmission originating from fast-spiking but not from somatostatin-positive interneurons. </w:t>
      </w:r>
      <w:r w:rsidRPr="000D2B83">
        <w:rPr>
          <w:i/>
          <w:noProof/>
        </w:rPr>
        <w:t>J Neurosci</w:t>
      </w:r>
      <w:r w:rsidRPr="000D2B83">
        <w:rPr>
          <w:noProof/>
        </w:rPr>
        <w:t xml:space="preserve"> 29: 13883-13897</w:t>
      </w:r>
    </w:p>
    <w:p w14:paraId="18557558" w14:textId="77777777" w:rsidR="000D2B83" w:rsidRPr="000D2B83" w:rsidRDefault="000D2B83" w:rsidP="000D2B83">
      <w:pPr>
        <w:pStyle w:val="EndNoteBibliography"/>
        <w:rPr>
          <w:noProof/>
        </w:rPr>
      </w:pPr>
      <w:r w:rsidRPr="000D2B83">
        <w:rPr>
          <w:noProof/>
        </w:rPr>
        <w:t xml:space="preserve">Graf ER, Zhang X, Jin SX, Linhoff MW, Craig AM (2004) Neurexins induce differentiation of GABA and glutamate postsynaptic specializations via neuroligins. </w:t>
      </w:r>
      <w:r w:rsidRPr="000D2B83">
        <w:rPr>
          <w:i/>
          <w:noProof/>
        </w:rPr>
        <w:t>Cell</w:t>
      </w:r>
      <w:r w:rsidRPr="000D2B83">
        <w:rPr>
          <w:noProof/>
        </w:rPr>
        <w:t xml:space="preserve"> 119: 1013-1026</w:t>
      </w:r>
    </w:p>
    <w:p w14:paraId="673F7E30" w14:textId="77777777" w:rsidR="000D2B83" w:rsidRPr="000D2B83" w:rsidRDefault="000D2B83" w:rsidP="000D2B83">
      <w:pPr>
        <w:pStyle w:val="EndNoteBibliography"/>
        <w:rPr>
          <w:noProof/>
        </w:rPr>
      </w:pPr>
      <w:r w:rsidRPr="000D2B83">
        <w:rPr>
          <w:noProof/>
        </w:rPr>
        <w:t>Guo A, Gu H, Zhou J, Mulhern D, Wang Y, Lee KA, Yang V, Aguiar M, Kornhauser J, Jia X</w:t>
      </w:r>
      <w:r w:rsidRPr="000D2B83">
        <w:rPr>
          <w:i/>
          <w:noProof/>
        </w:rPr>
        <w:t xml:space="preserve"> et al</w:t>
      </w:r>
      <w:r w:rsidRPr="000D2B83">
        <w:rPr>
          <w:noProof/>
        </w:rPr>
        <w:t xml:space="preserve"> (2014) Immunoaffinity enrichment and mass spectrometry analysis of protein methylation. </w:t>
      </w:r>
      <w:r w:rsidRPr="000D2B83">
        <w:rPr>
          <w:i/>
          <w:noProof/>
        </w:rPr>
        <w:t>Mol Cell Proteomics</w:t>
      </w:r>
      <w:r w:rsidRPr="000D2B83">
        <w:rPr>
          <w:noProof/>
        </w:rPr>
        <w:t xml:space="preserve"> 13: 372-387</w:t>
      </w:r>
    </w:p>
    <w:p w14:paraId="35782C94" w14:textId="77777777" w:rsidR="000D2B83" w:rsidRPr="000D2B83" w:rsidRDefault="000D2B83" w:rsidP="000D2B83">
      <w:pPr>
        <w:pStyle w:val="EndNoteBibliography"/>
        <w:rPr>
          <w:noProof/>
        </w:rPr>
      </w:pPr>
      <w:r w:rsidRPr="000D2B83">
        <w:rPr>
          <w:noProof/>
        </w:rPr>
        <w:t xml:space="preserve">Han KA, Ko JS, Pramanik G, Kim JY, Tabuchi K, Um JW, Ko J (2018) PTPsigma Drives Excitatory Presynaptic Assembly via Various Extracellular and Intracellular Mechanisms. </w:t>
      </w:r>
      <w:r w:rsidRPr="000D2B83">
        <w:rPr>
          <w:i/>
          <w:noProof/>
        </w:rPr>
        <w:t>J Neurosci</w:t>
      </w:r>
      <w:r w:rsidRPr="000D2B83">
        <w:rPr>
          <w:noProof/>
        </w:rPr>
        <w:t xml:space="preserve"> 38: 6700-6721</w:t>
      </w:r>
    </w:p>
    <w:p w14:paraId="182C3F34" w14:textId="77777777" w:rsidR="000D2B83" w:rsidRPr="000D2B83" w:rsidRDefault="000D2B83" w:rsidP="000D2B83">
      <w:pPr>
        <w:pStyle w:val="EndNoteBibliography"/>
        <w:rPr>
          <w:noProof/>
        </w:rPr>
      </w:pPr>
      <w:r w:rsidRPr="000D2B83">
        <w:rPr>
          <w:noProof/>
        </w:rPr>
        <w:t>Hoon M, Soykan T, Falkenburger B, Hammer M, Patrizi A, Schmidt KF, Sassoe-Pognetto M, Lowel S, Moser T, Taschenberger H</w:t>
      </w:r>
      <w:r w:rsidRPr="000D2B83">
        <w:rPr>
          <w:i/>
          <w:noProof/>
        </w:rPr>
        <w:t xml:space="preserve"> et al</w:t>
      </w:r>
      <w:r w:rsidRPr="000D2B83">
        <w:rPr>
          <w:noProof/>
        </w:rPr>
        <w:t xml:space="preserve"> (2011) Neuroligin-4 is localized to glycinergic postsynapses and regulates inhibition in the retina. </w:t>
      </w:r>
      <w:r w:rsidRPr="000D2B83">
        <w:rPr>
          <w:i/>
          <w:noProof/>
        </w:rPr>
        <w:t>Proc Natl Acad Sci U S A</w:t>
      </w:r>
      <w:r w:rsidRPr="000D2B83">
        <w:rPr>
          <w:noProof/>
        </w:rPr>
        <w:t xml:space="preserve"> 108: 3053-3058</w:t>
      </w:r>
    </w:p>
    <w:p w14:paraId="24F3C8A1" w14:textId="77777777" w:rsidR="000D2B83" w:rsidRPr="000D2B83" w:rsidRDefault="000D2B83" w:rsidP="000D2B83">
      <w:pPr>
        <w:pStyle w:val="EndNoteBibliography"/>
        <w:rPr>
          <w:noProof/>
        </w:rPr>
      </w:pPr>
      <w:r w:rsidRPr="000D2B83">
        <w:rPr>
          <w:noProof/>
        </w:rPr>
        <w:t xml:space="preserve">Hu Z, Hom S, Kudze T, Tong XJ, Choi S, Aramuni G, Zhang W, Kaplan JM (2012) Neurexin and neuroligin mediate retrograde synaptic inhibition in C. elegans. </w:t>
      </w:r>
      <w:r w:rsidRPr="000D2B83">
        <w:rPr>
          <w:i/>
          <w:noProof/>
        </w:rPr>
        <w:t>Science</w:t>
      </w:r>
      <w:r w:rsidRPr="000D2B83">
        <w:rPr>
          <w:noProof/>
        </w:rPr>
        <w:t xml:space="preserve"> 337: 980-984</w:t>
      </w:r>
    </w:p>
    <w:p w14:paraId="1BD904E2" w14:textId="77777777" w:rsidR="000D2B83" w:rsidRPr="000D2B83" w:rsidRDefault="000D2B83" w:rsidP="000D2B83">
      <w:pPr>
        <w:pStyle w:val="EndNoteBibliography"/>
        <w:rPr>
          <w:noProof/>
        </w:rPr>
      </w:pPr>
      <w:r w:rsidRPr="000D2B83">
        <w:rPr>
          <w:noProof/>
        </w:rPr>
        <w:t xml:space="preserve">Hunter JW, Mullen GP, McManus JR, Heatherly JM, Duke A, Rand JB (2010) Neuroligin-deficient mutants of C. elegans have sensory processing deficits and are hypersensitive to oxidative stress and mercury toxicity. </w:t>
      </w:r>
      <w:r w:rsidRPr="000D2B83">
        <w:rPr>
          <w:i/>
          <w:noProof/>
        </w:rPr>
        <w:t>Dis Model Mech</w:t>
      </w:r>
      <w:r w:rsidRPr="000D2B83">
        <w:rPr>
          <w:noProof/>
        </w:rPr>
        <w:t xml:space="preserve"> 3: 366-376</w:t>
      </w:r>
    </w:p>
    <w:p w14:paraId="7DF26D6D" w14:textId="77777777" w:rsidR="000D2B83" w:rsidRPr="000D2B83" w:rsidRDefault="000D2B83" w:rsidP="000D2B83">
      <w:pPr>
        <w:pStyle w:val="EndNoteBibliography"/>
        <w:rPr>
          <w:noProof/>
        </w:rPr>
      </w:pPr>
      <w:r w:rsidRPr="000D2B83">
        <w:rPr>
          <w:noProof/>
        </w:rPr>
        <w:t xml:space="preserve">Ichtchenko K, Hata Y, Nguyen T, Ullrich B, Missler M, Moomaw C, Sudhof TC (1995) Neuroligin 1: a splice site-specific ligand for beta-neurexins. </w:t>
      </w:r>
      <w:r w:rsidRPr="000D2B83">
        <w:rPr>
          <w:i/>
          <w:noProof/>
        </w:rPr>
        <w:t>Cell</w:t>
      </w:r>
      <w:r w:rsidRPr="000D2B83">
        <w:rPr>
          <w:noProof/>
        </w:rPr>
        <w:t xml:space="preserve"> 81: 435-443</w:t>
      </w:r>
    </w:p>
    <w:p w14:paraId="7E1A190C" w14:textId="77777777" w:rsidR="000D2B83" w:rsidRPr="000D2B83" w:rsidRDefault="000D2B83" w:rsidP="000D2B83">
      <w:pPr>
        <w:pStyle w:val="EndNoteBibliography"/>
        <w:rPr>
          <w:noProof/>
        </w:rPr>
      </w:pPr>
      <w:r w:rsidRPr="000D2B83">
        <w:rPr>
          <w:noProof/>
        </w:rPr>
        <w:t xml:space="preserve">Ichtchenko K, Nguyen T, Sudhof TC (1996) Structures, alternative splicing, and neurexin binding of multiple neuroligins. </w:t>
      </w:r>
      <w:r w:rsidRPr="000D2B83">
        <w:rPr>
          <w:i/>
          <w:noProof/>
        </w:rPr>
        <w:t>J Biol Chem</w:t>
      </w:r>
      <w:r w:rsidRPr="000D2B83">
        <w:rPr>
          <w:noProof/>
        </w:rPr>
        <w:t xml:space="preserve"> 271: 2676-2682</w:t>
      </w:r>
    </w:p>
    <w:p w14:paraId="2B184829" w14:textId="77777777" w:rsidR="000D2B83" w:rsidRPr="000D2B83" w:rsidRDefault="000D2B83" w:rsidP="000D2B83">
      <w:pPr>
        <w:pStyle w:val="EndNoteBibliography"/>
        <w:rPr>
          <w:noProof/>
        </w:rPr>
      </w:pPr>
      <w:r w:rsidRPr="000D2B83">
        <w:rPr>
          <w:noProof/>
        </w:rPr>
        <w:t>Jamain S, Quach H, Betancur C, Rastam M, Colineaux C, Gillberg IC, Soderstrom H, Giros B, Leboyer M, Gillberg C</w:t>
      </w:r>
      <w:r w:rsidRPr="000D2B83">
        <w:rPr>
          <w:i/>
          <w:noProof/>
        </w:rPr>
        <w:t xml:space="preserve"> et al</w:t>
      </w:r>
      <w:r w:rsidRPr="000D2B83">
        <w:rPr>
          <w:noProof/>
        </w:rPr>
        <w:t xml:space="preserve"> (2003) Mutations of the X-linked genes encoding neuroligins NLGN3 and NLGN4 are associated with autism. </w:t>
      </w:r>
      <w:r w:rsidRPr="000D2B83">
        <w:rPr>
          <w:i/>
          <w:noProof/>
        </w:rPr>
        <w:t>Nat Genet</w:t>
      </w:r>
      <w:r w:rsidRPr="000D2B83">
        <w:rPr>
          <w:noProof/>
        </w:rPr>
        <w:t xml:space="preserve"> 34: 27-29</w:t>
      </w:r>
    </w:p>
    <w:p w14:paraId="3F55C4E1" w14:textId="77777777" w:rsidR="000D2B83" w:rsidRPr="000D2B83" w:rsidRDefault="000D2B83" w:rsidP="000D2B83">
      <w:pPr>
        <w:pStyle w:val="EndNoteBibliography"/>
        <w:rPr>
          <w:noProof/>
        </w:rPr>
      </w:pPr>
      <w:r w:rsidRPr="000D2B83">
        <w:rPr>
          <w:noProof/>
        </w:rPr>
        <w:t xml:space="preserve">Jiang M, Polepalli J, Chen LY, Zhang B, Sudhof TC, Malenka RC (2017) Conditional ablation of neuroligin-1 in CA1 pyramidal neurons blocks LTP by a cell-autonomous NMDA receptor-independent mechanism. </w:t>
      </w:r>
      <w:r w:rsidRPr="000D2B83">
        <w:rPr>
          <w:i/>
          <w:noProof/>
        </w:rPr>
        <w:t>Mol Psychiatry</w:t>
      </w:r>
      <w:r w:rsidRPr="000D2B83">
        <w:rPr>
          <w:noProof/>
        </w:rPr>
        <w:t xml:space="preserve"> 22: 375-383</w:t>
      </w:r>
    </w:p>
    <w:p w14:paraId="799E390F" w14:textId="77777777" w:rsidR="000D2B83" w:rsidRPr="000D2B83" w:rsidRDefault="000D2B83" w:rsidP="000D2B83">
      <w:pPr>
        <w:pStyle w:val="EndNoteBibliography"/>
        <w:rPr>
          <w:noProof/>
        </w:rPr>
      </w:pPr>
      <w:r w:rsidRPr="000D2B83">
        <w:rPr>
          <w:noProof/>
        </w:rPr>
        <w:t>Kim J, Kim S, Kim H, Hwang IW, Bae S, Karki S, Kim D, Ogelman R, Bang G, Kim JY</w:t>
      </w:r>
      <w:r w:rsidRPr="000D2B83">
        <w:rPr>
          <w:i/>
          <w:noProof/>
        </w:rPr>
        <w:t xml:space="preserve"> et al</w:t>
      </w:r>
      <w:r w:rsidRPr="000D2B83">
        <w:rPr>
          <w:noProof/>
        </w:rPr>
        <w:t xml:space="preserve"> (2022) MDGA1 negatively regulates amyloid precursor protein-mediated synapse inhibition in the hippocampus. </w:t>
      </w:r>
      <w:r w:rsidRPr="000D2B83">
        <w:rPr>
          <w:i/>
          <w:noProof/>
        </w:rPr>
        <w:t>Proc Natl Acad Sci U S A</w:t>
      </w:r>
      <w:r w:rsidRPr="000D2B83">
        <w:rPr>
          <w:noProof/>
        </w:rPr>
        <w:t xml:space="preserve"> 119</w:t>
      </w:r>
    </w:p>
    <w:p w14:paraId="680414BB" w14:textId="77777777" w:rsidR="000D2B83" w:rsidRPr="000D2B83" w:rsidRDefault="000D2B83" w:rsidP="000D2B83">
      <w:pPr>
        <w:pStyle w:val="EndNoteBibliography"/>
        <w:rPr>
          <w:noProof/>
        </w:rPr>
      </w:pPr>
      <w:r w:rsidRPr="000D2B83">
        <w:rPr>
          <w:noProof/>
        </w:rPr>
        <w:lastRenderedPageBreak/>
        <w:t>Kim JA, Kim D, Won SY, Han KA, Park D, Cho E, Yun N, An HJ, Um JW, Kim E</w:t>
      </w:r>
      <w:r w:rsidRPr="000D2B83">
        <w:rPr>
          <w:i/>
          <w:noProof/>
        </w:rPr>
        <w:t xml:space="preserve"> et al</w:t>
      </w:r>
      <w:r w:rsidRPr="000D2B83">
        <w:rPr>
          <w:noProof/>
        </w:rPr>
        <w:t xml:space="preserve"> (2017) Structural Insights into Modulation of Neurexin-Neuroligin Trans-synaptic Adhesion by MDGA1/Neuroligin-2 Complex. </w:t>
      </w:r>
      <w:r w:rsidRPr="000D2B83">
        <w:rPr>
          <w:i/>
          <w:noProof/>
        </w:rPr>
        <w:t>Neuron</w:t>
      </w:r>
      <w:r w:rsidRPr="000D2B83">
        <w:rPr>
          <w:noProof/>
        </w:rPr>
        <w:t xml:space="preserve"> 94: 1121-1131 e1126</w:t>
      </w:r>
    </w:p>
    <w:p w14:paraId="4A3AA9B1" w14:textId="77777777" w:rsidR="000D2B83" w:rsidRPr="000D2B83" w:rsidRDefault="000D2B83" w:rsidP="000D2B83">
      <w:pPr>
        <w:pStyle w:val="EndNoteBibliography"/>
        <w:rPr>
          <w:noProof/>
        </w:rPr>
      </w:pPr>
      <w:r w:rsidRPr="000D2B83">
        <w:rPr>
          <w:noProof/>
        </w:rPr>
        <w:t xml:space="preserve">Ko J, Zhang C, Arac D, Boucard AA, Brunger AT, Sudhof TC (2009) Neuroligin-1 performs neurexin-dependent and neurexin-independent functions in synapse validation. </w:t>
      </w:r>
      <w:r w:rsidRPr="000D2B83">
        <w:rPr>
          <w:i/>
          <w:noProof/>
        </w:rPr>
        <w:t>EMBO J</w:t>
      </w:r>
      <w:r w:rsidRPr="000D2B83">
        <w:rPr>
          <w:noProof/>
        </w:rPr>
        <w:t xml:space="preserve"> 28: 3244-3255</w:t>
      </w:r>
    </w:p>
    <w:p w14:paraId="73FBAECE" w14:textId="77777777" w:rsidR="000D2B83" w:rsidRPr="000D2B83" w:rsidRDefault="000D2B83" w:rsidP="000D2B83">
      <w:pPr>
        <w:pStyle w:val="EndNoteBibliography"/>
        <w:rPr>
          <w:noProof/>
        </w:rPr>
      </w:pPr>
      <w:r w:rsidRPr="000D2B83">
        <w:rPr>
          <w:noProof/>
        </w:rPr>
        <w:t xml:space="preserve">Lee K, Kim Y, Lee SJ, Qiang Y, Lee D, Lee HW, Kim H, Je HS, Sudhof TC, Ko J (2013) MDGAs interact selectively with neuroligin-2 but not other neuroligins to regulate inhibitory synapse development. </w:t>
      </w:r>
      <w:r w:rsidRPr="000D2B83">
        <w:rPr>
          <w:i/>
          <w:noProof/>
        </w:rPr>
        <w:t>Proc Natl Acad Sci U S A</w:t>
      </w:r>
      <w:r w:rsidRPr="000D2B83">
        <w:rPr>
          <w:noProof/>
        </w:rPr>
        <w:t xml:space="preserve"> 110: 336-341</w:t>
      </w:r>
    </w:p>
    <w:p w14:paraId="5D91D5E9" w14:textId="77777777" w:rsidR="000D2B83" w:rsidRPr="000D2B83" w:rsidRDefault="000D2B83" w:rsidP="000D2B83">
      <w:pPr>
        <w:pStyle w:val="EndNoteBibliography"/>
        <w:rPr>
          <w:noProof/>
        </w:rPr>
      </w:pPr>
      <w:r w:rsidRPr="000D2B83">
        <w:rPr>
          <w:noProof/>
        </w:rPr>
        <w:t xml:space="preserve">Liang J, Xu W, Hsu YT, Yee AX, Chen L, Sudhof TC (2015) Conditional neuroligin-2 knockout in adult medial prefrontal cortex links chronic changes in synaptic inhibition to cognitive impairments. </w:t>
      </w:r>
      <w:r w:rsidRPr="000D2B83">
        <w:rPr>
          <w:i/>
          <w:noProof/>
        </w:rPr>
        <w:t>Mol Psychiatry</w:t>
      </w:r>
      <w:r w:rsidRPr="000D2B83">
        <w:rPr>
          <w:noProof/>
        </w:rPr>
        <w:t xml:space="preserve"> 20: 850-859</w:t>
      </w:r>
    </w:p>
    <w:p w14:paraId="51EB35C4" w14:textId="77777777" w:rsidR="000D2B83" w:rsidRPr="000D2B83" w:rsidRDefault="000D2B83" w:rsidP="000D2B83">
      <w:pPr>
        <w:pStyle w:val="EndNoteBibliography"/>
        <w:rPr>
          <w:noProof/>
        </w:rPr>
      </w:pPr>
      <w:r w:rsidRPr="000D2B83">
        <w:rPr>
          <w:noProof/>
        </w:rPr>
        <w:t xml:space="preserve">Maglioni S, Schiavi A, Melcher M, Brinkmann V, Luo Z, Laromaine A, Raimundo N, Meyer JN, Distelmaier F, Ventura N (2022) Neuroligin-mediated neurodevelopmental defects are induced by mitochondrial dysfunction and prevented by lutein in C. elegans. </w:t>
      </w:r>
      <w:r w:rsidRPr="000D2B83">
        <w:rPr>
          <w:i/>
          <w:noProof/>
        </w:rPr>
        <w:t>Nat Commun</w:t>
      </w:r>
      <w:r w:rsidRPr="000D2B83">
        <w:rPr>
          <w:noProof/>
        </w:rPr>
        <w:t xml:space="preserve"> 13: 2620</w:t>
      </w:r>
    </w:p>
    <w:p w14:paraId="41B9DD62" w14:textId="77777777" w:rsidR="000D2B83" w:rsidRPr="000D2B83" w:rsidRDefault="000D2B83" w:rsidP="000D2B83">
      <w:pPr>
        <w:pStyle w:val="EndNoteBibliography"/>
        <w:rPr>
          <w:noProof/>
        </w:rPr>
      </w:pPr>
      <w:r w:rsidRPr="000D2B83">
        <w:rPr>
          <w:noProof/>
        </w:rPr>
        <w:t>Marro SG, Chanda S, Yang N, Janas JA, Valperga G, Trotter J, Zhou B, Merrill S, Yousif I, Shelby H</w:t>
      </w:r>
      <w:r w:rsidRPr="000D2B83">
        <w:rPr>
          <w:i/>
          <w:noProof/>
        </w:rPr>
        <w:t xml:space="preserve"> et al</w:t>
      </w:r>
      <w:r w:rsidRPr="000D2B83">
        <w:rPr>
          <w:noProof/>
        </w:rPr>
        <w:t xml:space="preserve"> (2019) Neuroligin-4 Regulates Excitatory Synaptic Transmission in Human Neurons. </w:t>
      </w:r>
      <w:r w:rsidRPr="000D2B83">
        <w:rPr>
          <w:i/>
          <w:noProof/>
        </w:rPr>
        <w:t>Neuron</w:t>
      </w:r>
      <w:r w:rsidRPr="000D2B83">
        <w:rPr>
          <w:noProof/>
        </w:rPr>
        <w:t xml:space="preserve"> 103: 617-626 e616</w:t>
      </w:r>
    </w:p>
    <w:p w14:paraId="06FC4ABD" w14:textId="77777777" w:rsidR="000D2B83" w:rsidRPr="000D2B83" w:rsidRDefault="000D2B83" w:rsidP="000D2B83">
      <w:pPr>
        <w:pStyle w:val="EndNoteBibliography"/>
        <w:rPr>
          <w:noProof/>
        </w:rPr>
      </w:pPr>
      <w:r w:rsidRPr="000D2B83">
        <w:rPr>
          <w:noProof/>
        </w:rPr>
        <w:t xml:space="preserve">Nguyen QA, Horn ME, Nicoll RA (2016) Distinct roles for extracellular and intracellular domains in neuroligin function at inhibitory synapses. </w:t>
      </w:r>
      <w:r w:rsidRPr="000D2B83">
        <w:rPr>
          <w:i/>
          <w:noProof/>
        </w:rPr>
        <w:t>Elife</w:t>
      </w:r>
      <w:r w:rsidRPr="000D2B83">
        <w:rPr>
          <w:noProof/>
        </w:rPr>
        <w:t xml:space="preserve"> 5</w:t>
      </w:r>
    </w:p>
    <w:p w14:paraId="25F6C101" w14:textId="77777777" w:rsidR="000D2B83" w:rsidRPr="000D2B83" w:rsidRDefault="000D2B83" w:rsidP="000D2B83">
      <w:pPr>
        <w:pStyle w:val="EndNoteBibliography"/>
        <w:rPr>
          <w:noProof/>
        </w:rPr>
      </w:pPr>
      <w:r w:rsidRPr="000D2B83">
        <w:rPr>
          <w:noProof/>
        </w:rPr>
        <w:t xml:space="preserve">Nguyen T, Sudhof TC (1997) Binding properties of neuroligin 1 and neurexin 1beta reveal function as heterophilic cell adhesion molecules. </w:t>
      </w:r>
      <w:r w:rsidRPr="000D2B83">
        <w:rPr>
          <w:i/>
          <w:noProof/>
        </w:rPr>
        <w:t>J Biol Chem</w:t>
      </w:r>
      <w:r w:rsidRPr="000D2B83">
        <w:rPr>
          <w:noProof/>
        </w:rPr>
        <w:t xml:space="preserve"> 272: 26032-26039</w:t>
      </w:r>
    </w:p>
    <w:p w14:paraId="55AC6C36" w14:textId="77777777" w:rsidR="000D2B83" w:rsidRPr="000D2B83" w:rsidRDefault="000D2B83" w:rsidP="000D2B83">
      <w:pPr>
        <w:pStyle w:val="EndNoteBibliography"/>
        <w:rPr>
          <w:noProof/>
        </w:rPr>
      </w:pPr>
      <w:r w:rsidRPr="000D2B83">
        <w:rPr>
          <w:noProof/>
        </w:rPr>
        <w:t xml:space="preserve">Pettem KL, Yokomaku D, Takahashi H, Ge Y, Craig AM (2013) Interaction between autism-linked MDGAs and neuroligins suppresses inhibitory synapse development. </w:t>
      </w:r>
      <w:r w:rsidRPr="000D2B83">
        <w:rPr>
          <w:i/>
          <w:noProof/>
        </w:rPr>
        <w:t>J Cell Biol</w:t>
      </w:r>
      <w:r w:rsidRPr="000D2B83">
        <w:rPr>
          <w:noProof/>
        </w:rPr>
        <w:t xml:space="preserve"> 200: 321-336</w:t>
      </w:r>
    </w:p>
    <w:p w14:paraId="4D3174C0" w14:textId="77777777" w:rsidR="000D2B83" w:rsidRPr="000D2B83" w:rsidRDefault="000D2B83" w:rsidP="000D2B83">
      <w:pPr>
        <w:pStyle w:val="EndNoteBibliography"/>
        <w:rPr>
          <w:noProof/>
        </w:rPr>
      </w:pPr>
      <w:r w:rsidRPr="000D2B83">
        <w:rPr>
          <w:noProof/>
        </w:rPr>
        <w:t>Poulopoulos A, Aramuni G, Meyer G, Soykan T, Hoon M, Papadopoulos T, Zhang M, Paarmann I, Fuchs C, Harvey K</w:t>
      </w:r>
      <w:r w:rsidRPr="000D2B83">
        <w:rPr>
          <w:i/>
          <w:noProof/>
        </w:rPr>
        <w:t xml:space="preserve"> et al</w:t>
      </w:r>
      <w:r w:rsidRPr="000D2B83">
        <w:rPr>
          <w:noProof/>
        </w:rPr>
        <w:t xml:space="preserve"> (2009) Neuroligin 2 drives postsynaptic assembly at perisomatic inhibitory synapses through gephyrin and collybistin. </w:t>
      </w:r>
      <w:r w:rsidRPr="000D2B83">
        <w:rPr>
          <w:i/>
          <w:noProof/>
        </w:rPr>
        <w:t>Neuron</w:t>
      </w:r>
      <w:r w:rsidRPr="000D2B83">
        <w:rPr>
          <w:noProof/>
        </w:rPr>
        <w:t xml:space="preserve"> 63: 628-642</w:t>
      </w:r>
    </w:p>
    <w:p w14:paraId="4E925278" w14:textId="77777777" w:rsidR="000D2B83" w:rsidRPr="000D2B83" w:rsidRDefault="000D2B83" w:rsidP="000D2B83">
      <w:pPr>
        <w:pStyle w:val="EndNoteBibliography"/>
        <w:rPr>
          <w:noProof/>
        </w:rPr>
      </w:pPr>
      <w:r w:rsidRPr="000D2B83">
        <w:rPr>
          <w:noProof/>
        </w:rPr>
        <w:t xml:space="preserve">Scheiffele P, Fan J, Choih J, Fetter R, Serafini T (2000) Neuroligin expressed in nonneuronal cells triggers presynaptic development in contacting axons. </w:t>
      </w:r>
      <w:r w:rsidRPr="000D2B83">
        <w:rPr>
          <w:i/>
          <w:noProof/>
        </w:rPr>
        <w:t>Cell</w:t>
      </w:r>
      <w:r w:rsidRPr="000D2B83">
        <w:rPr>
          <w:noProof/>
        </w:rPr>
        <w:t xml:space="preserve"> 101: 657-669</w:t>
      </w:r>
    </w:p>
    <w:p w14:paraId="26941594" w14:textId="77777777" w:rsidR="000D2B83" w:rsidRPr="000D2B83" w:rsidRDefault="000D2B83" w:rsidP="000D2B83">
      <w:pPr>
        <w:pStyle w:val="EndNoteBibliography"/>
        <w:rPr>
          <w:noProof/>
        </w:rPr>
      </w:pPr>
      <w:r w:rsidRPr="000D2B83">
        <w:rPr>
          <w:noProof/>
        </w:rPr>
        <w:t xml:space="preserve">Song JY, Ichtchenko K, Sudhof TC, Brose N (1999) Neuroligin 1 is a postsynaptic cell-adhesion molecule of excitatory synapses. </w:t>
      </w:r>
      <w:r w:rsidRPr="000D2B83">
        <w:rPr>
          <w:i/>
          <w:noProof/>
        </w:rPr>
        <w:t>Proc Natl Acad Sci U S A</w:t>
      </w:r>
      <w:r w:rsidRPr="000D2B83">
        <w:rPr>
          <w:noProof/>
        </w:rPr>
        <w:t xml:space="preserve"> 96: 1100-1105</w:t>
      </w:r>
    </w:p>
    <w:p w14:paraId="6E7FC416" w14:textId="77777777" w:rsidR="000D2B83" w:rsidRPr="000D2B83" w:rsidRDefault="000D2B83" w:rsidP="000D2B83">
      <w:pPr>
        <w:pStyle w:val="EndNoteBibliography"/>
        <w:rPr>
          <w:noProof/>
        </w:rPr>
      </w:pPr>
      <w:r w:rsidRPr="000D2B83">
        <w:rPr>
          <w:noProof/>
        </w:rPr>
        <w:t xml:space="preserve">Sudhof TC (2008) Neuroligins and neurexins link synaptic function to cognitive disease. </w:t>
      </w:r>
      <w:r w:rsidRPr="000D2B83">
        <w:rPr>
          <w:i/>
          <w:noProof/>
        </w:rPr>
        <w:t>Nature</w:t>
      </w:r>
      <w:r w:rsidRPr="000D2B83">
        <w:rPr>
          <w:noProof/>
        </w:rPr>
        <w:t xml:space="preserve"> 455: 903-911</w:t>
      </w:r>
    </w:p>
    <w:p w14:paraId="43AA3CD8" w14:textId="77777777" w:rsidR="000D2B83" w:rsidRPr="000D2B83" w:rsidRDefault="000D2B83" w:rsidP="000D2B83">
      <w:pPr>
        <w:pStyle w:val="EndNoteBibliography"/>
        <w:rPr>
          <w:noProof/>
        </w:rPr>
      </w:pPr>
      <w:r w:rsidRPr="000D2B83">
        <w:rPr>
          <w:noProof/>
        </w:rPr>
        <w:t xml:space="preserve">Sudhof TC (2017) Synaptic Neurexin Complexes: A Molecular Code for the Logic of Neural Circuits. </w:t>
      </w:r>
      <w:r w:rsidRPr="000D2B83">
        <w:rPr>
          <w:i/>
          <w:noProof/>
        </w:rPr>
        <w:t>Cell</w:t>
      </w:r>
      <w:r w:rsidRPr="000D2B83">
        <w:rPr>
          <w:noProof/>
        </w:rPr>
        <w:t xml:space="preserve"> 171: 745-769</w:t>
      </w:r>
    </w:p>
    <w:p w14:paraId="45B98621" w14:textId="77777777" w:rsidR="000D2B83" w:rsidRPr="000D2B83" w:rsidRDefault="000D2B83" w:rsidP="000D2B83">
      <w:pPr>
        <w:pStyle w:val="EndNoteBibliography"/>
        <w:rPr>
          <w:noProof/>
        </w:rPr>
      </w:pPr>
      <w:r w:rsidRPr="000D2B83">
        <w:rPr>
          <w:noProof/>
        </w:rPr>
        <w:t>Sun M, Xing G, Yuan L, Gan G, Knight D, With SI, He C, Han J, Zeng X, Fang M</w:t>
      </w:r>
      <w:r w:rsidRPr="000D2B83">
        <w:rPr>
          <w:i/>
          <w:noProof/>
        </w:rPr>
        <w:t xml:space="preserve"> et al</w:t>
      </w:r>
      <w:r w:rsidRPr="000D2B83">
        <w:rPr>
          <w:noProof/>
        </w:rPr>
        <w:t xml:space="preserve"> (2011) Neuroligin 2 is required for synapse development and function at the Drosophila neuromuscular junction. </w:t>
      </w:r>
      <w:r w:rsidRPr="000D2B83">
        <w:rPr>
          <w:i/>
          <w:noProof/>
        </w:rPr>
        <w:t>J Neurosci</w:t>
      </w:r>
      <w:r w:rsidRPr="000D2B83">
        <w:rPr>
          <w:noProof/>
        </w:rPr>
        <w:t xml:space="preserve"> 31: 687-699</w:t>
      </w:r>
    </w:p>
    <w:p w14:paraId="5C8E2397" w14:textId="77777777" w:rsidR="000D2B83" w:rsidRPr="000D2B83" w:rsidRDefault="000D2B83" w:rsidP="000D2B83">
      <w:pPr>
        <w:pStyle w:val="EndNoteBibliography"/>
        <w:rPr>
          <w:noProof/>
        </w:rPr>
      </w:pPr>
      <w:r w:rsidRPr="000D2B83">
        <w:rPr>
          <w:noProof/>
        </w:rPr>
        <w:t>Sun Y, Li M, Geng J, Meng S, Tu R, Zhuang Y, Sun M, Rui M, Ou M, Xing G</w:t>
      </w:r>
      <w:r w:rsidRPr="000D2B83">
        <w:rPr>
          <w:i/>
          <w:noProof/>
        </w:rPr>
        <w:t xml:space="preserve"> et al</w:t>
      </w:r>
      <w:r w:rsidRPr="000D2B83">
        <w:rPr>
          <w:noProof/>
        </w:rPr>
        <w:t xml:space="preserve"> (2023) Neuroligin 2 governs synaptic morphology and function through RACK1-cofilin signaling in Drosophila. </w:t>
      </w:r>
      <w:r w:rsidRPr="000D2B83">
        <w:rPr>
          <w:i/>
          <w:noProof/>
        </w:rPr>
        <w:t>Commun Biol</w:t>
      </w:r>
      <w:r w:rsidRPr="000D2B83">
        <w:rPr>
          <w:noProof/>
        </w:rPr>
        <w:t xml:space="preserve"> 6: 1056</w:t>
      </w:r>
    </w:p>
    <w:p w14:paraId="6A233DE0" w14:textId="77777777" w:rsidR="000D2B83" w:rsidRPr="000D2B83" w:rsidRDefault="000D2B83" w:rsidP="000D2B83">
      <w:pPr>
        <w:pStyle w:val="EndNoteBibliography"/>
        <w:rPr>
          <w:noProof/>
        </w:rPr>
      </w:pPr>
      <w:r w:rsidRPr="000D2B83">
        <w:rPr>
          <w:noProof/>
        </w:rPr>
        <w:lastRenderedPageBreak/>
        <w:t xml:space="preserve">Tabuchi K, Blundell J, Etherton MR, Hammer RE, Liu X, Powell CM, Sudhof TC (2007) A neuroligin-3 mutation implicated in autism increases inhibitory synaptic transmission in mice. </w:t>
      </w:r>
      <w:r w:rsidRPr="000D2B83">
        <w:rPr>
          <w:i/>
          <w:noProof/>
        </w:rPr>
        <w:t>Science</w:t>
      </w:r>
      <w:r w:rsidRPr="000D2B83">
        <w:rPr>
          <w:noProof/>
        </w:rPr>
        <w:t xml:space="preserve"> 318: 71-76</w:t>
      </w:r>
    </w:p>
    <w:p w14:paraId="523C2533" w14:textId="77777777" w:rsidR="000D2B83" w:rsidRPr="000D2B83" w:rsidRDefault="000D2B83" w:rsidP="000D2B83">
      <w:pPr>
        <w:pStyle w:val="EndNoteBibliography"/>
        <w:rPr>
          <w:noProof/>
        </w:rPr>
      </w:pPr>
      <w:r w:rsidRPr="000D2B83">
        <w:rPr>
          <w:noProof/>
        </w:rPr>
        <w:t xml:space="preserve">Takacs VT, Freund TF, Nyiri G (2013) Neuroligin 2 is expressed in synapses established by cholinergic cells in the mouse brain. </w:t>
      </w:r>
      <w:r w:rsidRPr="000D2B83">
        <w:rPr>
          <w:i/>
          <w:noProof/>
        </w:rPr>
        <w:t>PLoS One</w:t>
      </w:r>
      <w:r w:rsidRPr="000D2B83">
        <w:rPr>
          <w:noProof/>
        </w:rPr>
        <w:t xml:space="preserve"> 8: e72450</w:t>
      </w:r>
    </w:p>
    <w:p w14:paraId="10A810DE" w14:textId="77777777" w:rsidR="000D2B83" w:rsidRPr="000D2B83" w:rsidRDefault="000D2B83" w:rsidP="000D2B83">
      <w:pPr>
        <w:pStyle w:val="EndNoteBibliography"/>
        <w:rPr>
          <w:noProof/>
        </w:rPr>
      </w:pPr>
      <w:r w:rsidRPr="000D2B83">
        <w:rPr>
          <w:noProof/>
        </w:rPr>
        <w:t xml:space="preserve">Tanaka H, Miyazaki N, Matoba K, Nogi T, Iwasaki K, Takagi J (2012) Higher-order architecture of cell adhesion mediated by polymorphic synaptic adhesion molecules neurexin and neuroligin. </w:t>
      </w:r>
      <w:r w:rsidRPr="000D2B83">
        <w:rPr>
          <w:i/>
          <w:noProof/>
        </w:rPr>
        <w:t>Cell Rep</w:t>
      </w:r>
      <w:r w:rsidRPr="000D2B83">
        <w:rPr>
          <w:noProof/>
        </w:rPr>
        <w:t xml:space="preserve"> 2: 101-110</w:t>
      </w:r>
    </w:p>
    <w:p w14:paraId="36E253DB" w14:textId="77777777" w:rsidR="000D2B83" w:rsidRPr="000D2B83" w:rsidRDefault="000D2B83" w:rsidP="000D2B83">
      <w:pPr>
        <w:pStyle w:val="EndNoteBibliography"/>
        <w:rPr>
          <w:noProof/>
        </w:rPr>
      </w:pPr>
      <w:r w:rsidRPr="000D2B83">
        <w:rPr>
          <w:noProof/>
        </w:rPr>
        <w:t xml:space="preserve">Treutlein B, Gokce O, Quake SR, Sudhof TC (2014) Cartography of neurexin alternative splicing mapped by single-molecule long-read mRNA sequencing. </w:t>
      </w:r>
      <w:r w:rsidRPr="000D2B83">
        <w:rPr>
          <w:i/>
          <w:noProof/>
        </w:rPr>
        <w:t>Proc Natl Acad Sci U S A</w:t>
      </w:r>
      <w:r w:rsidRPr="000D2B83">
        <w:rPr>
          <w:noProof/>
        </w:rPr>
        <w:t xml:space="preserve"> 111: E1291-1299</w:t>
      </w:r>
    </w:p>
    <w:p w14:paraId="0A5FD533" w14:textId="77777777" w:rsidR="000D2B83" w:rsidRPr="000D2B83" w:rsidRDefault="000D2B83" w:rsidP="000D2B83">
      <w:pPr>
        <w:pStyle w:val="EndNoteBibliography"/>
        <w:rPr>
          <w:noProof/>
        </w:rPr>
      </w:pPr>
      <w:r w:rsidRPr="000D2B83">
        <w:rPr>
          <w:noProof/>
        </w:rPr>
        <w:t xml:space="preserve">Trotter JH, Hao J, Maxeiner S, Tsetsenis T, Liu Z, Zhuang X, Sudhof TC (2019) Synaptic neurexin-1 assembles into dynamically regulated active zone nanoclusters. </w:t>
      </w:r>
      <w:r w:rsidRPr="000D2B83">
        <w:rPr>
          <w:i/>
          <w:noProof/>
        </w:rPr>
        <w:t>J Cell Biol</w:t>
      </w:r>
      <w:r w:rsidRPr="000D2B83">
        <w:rPr>
          <w:noProof/>
        </w:rPr>
        <w:t xml:space="preserve"> 218: 2677-2698</w:t>
      </w:r>
    </w:p>
    <w:p w14:paraId="416077DD" w14:textId="77777777" w:rsidR="000D2B83" w:rsidRPr="000D2B83" w:rsidRDefault="000D2B83" w:rsidP="000D2B83">
      <w:pPr>
        <w:pStyle w:val="EndNoteBibliography"/>
        <w:rPr>
          <w:noProof/>
        </w:rPr>
      </w:pPr>
      <w:r w:rsidRPr="000D2B83">
        <w:rPr>
          <w:noProof/>
        </w:rPr>
        <w:t xml:space="preserve">Tu H, Pinan-Lucarre B, Ji T, Jospin M, Bessereau JL (2015) C. elegans Punctin Clusters GABA(A) Receptors via Neuroligin Binding and UNC-40/DCC Recruitment. </w:t>
      </w:r>
      <w:r w:rsidRPr="000D2B83">
        <w:rPr>
          <w:i/>
          <w:noProof/>
        </w:rPr>
        <w:t>Neuron</w:t>
      </w:r>
      <w:r w:rsidRPr="000D2B83">
        <w:rPr>
          <w:noProof/>
        </w:rPr>
        <w:t xml:space="preserve"> 86: 1407-1419</w:t>
      </w:r>
    </w:p>
    <w:p w14:paraId="24695613" w14:textId="77777777" w:rsidR="000D2B83" w:rsidRPr="000D2B83" w:rsidRDefault="000D2B83" w:rsidP="000D2B83">
      <w:pPr>
        <w:pStyle w:val="EndNoteBibliography"/>
        <w:rPr>
          <w:noProof/>
        </w:rPr>
      </w:pPr>
      <w:r w:rsidRPr="000D2B83">
        <w:rPr>
          <w:noProof/>
        </w:rPr>
        <w:t xml:space="preserve">Tyagarajan SK, Fritschy JM (2014) Gephyrin: a master regulator of neuronal function? </w:t>
      </w:r>
      <w:r w:rsidRPr="000D2B83">
        <w:rPr>
          <w:i/>
          <w:noProof/>
        </w:rPr>
        <w:t>Nat Rev Neurosci</w:t>
      </w:r>
      <w:r w:rsidRPr="000D2B83">
        <w:rPr>
          <w:noProof/>
        </w:rPr>
        <w:t xml:space="preserve"> 15: 141-156</w:t>
      </w:r>
    </w:p>
    <w:p w14:paraId="7C7F768F" w14:textId="77777777" w:rsidR="000D2B83" w:rsidRPr="000D2B83" w:rsidRDefault="000D2B83" w:rsidP="000D2B83">
      <w:pPr>
        <w:pStyle w:val="EndNoteBibliography"/>
        <w:rPr>
          <w:noProof/>
        </w:rPr>
      </w:pPr>
      <w:r w:rsidRPr="000D2B83">
        <w:rPr>
          <w:noProof/>
        </w:rPr>
        <w:t>Tyagarajan SK, Ghosh H, Yevenes GE, Nikonenko I, Ebeling C, Schwerdel C, Sidler C, Zeilhofer HU, Gerrits B, Muller D</w:t>
      </w:r>
      <w:r w:rsidRPr="000D2B83">
        <w:rPr>
          <w:i/>
          <w:noProof/>
        </w:rPr>
        <w:t xml:space="preserve"> et al</w:t>
      </w:r>
      <w:r w:rsidRPr="000D2B83">
        <w:rPr>
          <w:noProof/>
        </w:rPr>
        <w:t xml:space="preserve"> (2011) Regulation of GABAergic synapse formation and plasticity by GSK3beta-dependent phosphorylation of gephyrin. </w:t>
      </w:r>
      <w:r w:rsidRPr="000D2B83">
        <w:rPr>
          <w:i/>
          <w:noProof/>
        </w:rPr>
        <w:t>Proc Natl Acad Sci U S A</w:t>
      </w:r>
      <w:r w:rsidRPr="000D2B83">
        <w:rPr>
          <w:noProof/>
        </w:rPr>
        <w:t xml:space="preserve"> 108: 379-384</w:t>
      </w:r>
    </w:p>
    <w:p w14:paraId="1CB4ECB9" w14:textId="77777777" w:rsidR="000D2B83" w:rsidRPr="000D2B83" w:rsidRDefault="000D2B83" w:rsidP="000D2B83">
      <w:pPr>
        <w:pStyle w:val="EndNoteBibliography"/>
        <w:rPr>
          <w:noProof/>
        </w:rPr>
      </w:pPr>
      <w:r w:rsidRPr="000D2B83">
        <w:rPr>
          <w:noProof/>
        </w:rPr>
        <w:t xml:space="preserve">Uchigashima M, Ohtsuka T, Kobayashi K, Watanabe M (2016) Dopamine synapse is a neuroligin-2-mediated contact between dopaminergic presynaptic and GABAergic postsynaptic structures. </w:t>
      </w:r>
      <w:r w:rsidRPr="000D2B83">
        <w:rPr>
          <w:i/>
          <w:noProof/>
        </w:rPr>
        <w:t>Proc Natl Acad Sci U S A</w:t>
      </w:r>
      <w:r w:rsidRPr="000D2B83">
        <w:rPr>
          <w:noProof/>
        </w:rPr>
        <w:t xml:space="preserve"> 113: 4206-4211</w:t>
      </w:r>
    </w:p>
    <w:p w14:paraId="6262E477" w14:textId="77777777" w:rsidR="000D2B83" w:rsidRPr="000D2B83" w:rsidRDefault="000D2B83" w:rsidP="000D2B83">
      <w:pPr>
        <w:pStyle w:val="EndNoteBibliography"/>
        <w:rPr>
          <w:noProof/>
        </w:rPr>
      </w:pPr>
      <w:r w:rsidRPr="000D2B83">
        <w:rPr>
          <w:noProof/>
        </w:rPr>
        <w:t xml:space="preserve">Varoqueaux F, Aramuni G, Rawson RL, Mohrmann R, Missler M, Gottmann K, Zhang W, Sudhof TC, Brose N (2006) Neuroligins determine synapse maturation and function. </w:t>
      </w:r>
      <w:r w:rsidRPr="000D2B83">
        <w:rPr>
          <w:i/>
          <w:noProof/>
        </w:rPr>
        <w:t>Neuron</w:t>
      </w:r>
      <w:r w:rsidRPr="000D2B83">
        <w:rPr>
          <w:noProof/>
        </w:rPr>
        <w:t xml:space="preserve"> 51: 741-754</w:t>
      </w:r>
    </w:p>
    <w:p w14:paraId="61E2F2CE" w14:textId="77777777" w:rsidR="000D2B83" w:rsidRPr="000D2B83" w:rsidRDefault="000D2B83" w:rsidP="000D2B83">
      <w:pPr>
        <w:pStyle w:val="EndNoteBibliography"/>
        <w:rPr>
          <w:noProof/>
        </w:rPr>
      </w:pPr>
      <w:r w:rsidRPr="000D2B83">
        <w:rPr>
          <w:noProof/>
        </w:rPr>
        <w:t xml:space="preserve">Varoqueaux F, Jamain S, Brose N (2004) Neuroligin 2 is exclusively localized to inhibitory synapses. </w:t>
      </w:r>
      <w:r w:rsidRPr="000D2B83">
        <w:rPr>
          <w:i/>
          <w:noProof/>
        </w:rPr>
        <w:t>Eur J Cell Biol</w:t>
      </w:r>
      <w:r w:rsidRPr="000D2B83">
        <w:rPr>
          <w:noProof/>
        </w:rPr>
        <w:t xml:space="preserve"> 83: 449-456</w:t>
      </w:r>
    </w:p>
    <w:p w14:paraId="13E53D62" w14:textId="77777777" w:rsidR="000D2B83" w:rsidRPr="000D2B83" w:rsidRDefault="000D2B83" w:rsidP="000D2B83">
      <w:pPr>
        <w:pStyle w:val="EndNoteBibliography"/>
        <w:rPr>
          <w:noProof/>
        </w:rPr>
      </w:pPr>
      <w:r w:rsidRPr="000D2B83">
        <w:rPr>
          <w:noProof/>
        </w:rPr>
        <w:t xml:space="preserve">Wagner SA, Beli P, Weinert BT, Scholz C, Kelstrup CD, Young C, Nielsen ML, Olsen JV, Brakebusch C, Choudhary C (2012) Proteomic analyses reveal divergent ubiquitylation site patterns in murine tissues. </w:t>
      </w:r>
      <w:r w:rsidRPr="000D2B83">
        <w:rPr>
          <w:i/>
          <w:noProof/>
        </w:rPr>
        <w:t>Mol Cell Proteomics</w:t>
      </w:r>
      <w:r w:rsidRPr="000D2B83">
        <w:rPr>
          <w:noProof/>
        </w:rPr>
        <w:t xml:space="preserve"> 11: 1578-1585</w:t>
      </w:r>
    </w:p>
    <w:p w14:paraId="1A0763E3" w14:textId="77777777" w:rsidR="000D2B83" w:rsidRPr="000D2B83" w:rsidRDefault="000D2B83" w:rsidP="000D2B83">
      <w:pPr>
        <w:pStyle w:val="EndNoteBibliography"/>
        <w:rPr>
          <w:noProof/>
        </w:rPr>
      </w:pPr>
      <w:r w:rsidRPr="000D2B83">
        <w:rPr>
          <w:noProof/>
        </w:rPr>
        <w:t>Wang J, Miao Y, Wicklein R, Sun Z, Wang J, Jude KM, Fernandes RA, Merrill SA, Wernig M, Garcia KC</w:t>
      </w:r>
      <w:r w:rsidRPr="000D2B83">
        <w:rPr>
          <w:i/>
          <w:noProof/>
        </w:rPr>
        <w:t xml:space="preserve"> et al</w:t>
      </w:r>
      <w:r w:rsidRPr="000D2B83">
        <w:rPr>
          <w:noProof/>
        </w:rPr>
        <w:t xml:space="preserve"> (2022) RTN4/NoGo-receptor binding to BAI adhesion-GPCRs regulates neuronal development. </w:t>
      </w:r>
      <w:r w:rsidRPr="000D2B83">
        <w:rPr>
          <w:i/>
          <w:noProof/>
        </w:rPr>
        <w:t>Cell</w:t>
      </w:r>
      <w:r w:rsidRPr="000D2B83">
        <w:rPr>
          <w:noProof/>
        </w:rPr>
        <w:t xml:space="preserve"> 185: 218</w:t>
      </w:r>
    </w:p>
    <w:p w14:paraId="4A17BC9E" w14:textId="77777777" w:rsidR="000D2B83" w:rsidRPr="000D2B83" w:rsidRDefault="000D2B83" w:rsidP="000D2B83">
      <w:pPr>
        <w:pStyle w:val="EndNoteBibliography"/>
        <w:rPr>
          <w:noProof/>
        </w:rPr>
      </w:pPr>
      <w:r w:rsidRPr="000D2B83">
        <w:rPr>
          <w:noProof/>
        </w:rPr>
        <w:t xml:space="preserve">Wu X, Morishita WK, Riley AM, Hale WD, Sudhof TC, Malenka RC (2019) Neuroligin-1 Signaling Controls LTP and NMDA Receptors by Distinct Molecular Pathways. </w:t>
      </w:r>
      <w:r w:rsidRPr="000D2B83">
        <w:rPr>
          <w:i/>
          <w:noProof/>
        </w:rPr>
        <w:t>Neuron</w:t>
      </w:r>
      <w:r w:rsidRPr="000D2B83">
        <w:rPr>
          <w:noProof/>
        </w:rPr>
        <w:t xml:space="preserve"> 102: 621-635 e623</w:t>
      </w:r>
    </w:p>
    <w:p w14:paraId="5BD345D0" w14:textId="77777777" w:rsidR="000D2B83" w:rsidRPr="000D2B83" w:rsidRDefault="000D2B83" w:rsidP="000D2B83">
      <w:pPr>
        <w:pStyle w:val="EndNoteBibliography"/>
        <w:rPr>
          <w:noProof/>
        </w:rPr>
      </w:pPr>
      <w:r w:rsidRPr="000D2B83">
        <w:rPr>
          <w:noProof/>
        </w:rPr>
        <w:t xml:space="preserve">Xing G, Gan G, Chen D, Sun M, Yi J, Lv H, Han J, Xie W (2014) Drosophila neuroligin3 regulates neuromuscular junction development and synaptic differentiation. </w:t>
      </w:r>
      <w:r w:rsidRPr="000D2B83">
        <w:rPr>
          <w:i/>
          <w:noProof/>
        </w:rPr>
        <w:t>J Biol Chem</w:t>
      </w:r>
      <w:r w:rsidRPr="000D2B83">
        <w:rPr>
          <w:noProof/>
        </w:rPr>
        <w:t xml:space="preserve"> 289: 31867-31877</w:t>
      </w:r>
    </w:p>
    <w:p w14:paraId="238F0E2F" w14:textId="77777777" w:rsidR="000D2B83" w:rsidRPr="000D2B83" w:rsidRDefault="000D2B83" w:rsidP="000D2B83">
      <w:pPr>
        <w:pStyle w:val="EndNoteBibliography"/>
        <w:rPr>
          <w:noProof/>
        </w:rPr>
      </w:pPr>
      <w:r w:rsidRPr="000D2B83">
        <w:rPr>
          <w:noProof/>
        </w:rPr>
        <w:t xml:space="preserve">Yamasaki T, Hoyos-Ramirez E, Martenson JS, Morimoto-Tomita M, Tomita S (2017) GARLH Family Proteins Stabilize GABA(A) Receptors at Synapses. </w:t>
      </w:r>
      <w:r w:rsidRPr="000D2B83">
        <w:rPr>
          <w:i/>
          <w:noProof/>
        </w:rPr>
        <w:t>Neuron</w:t>
      </w:r>
      <w:r w:rsidRPr="000D2B83">
        <w:rPr>
          <w:noProof/>
        </w:rPr>
        <w:t xml:space="preserve"> 93: 1138-1152 e1136</w:t>
      </w:r>
    </w:p>
    <w:p w14:paraId="699E90B8" w14:textId="77777777" w:rsidR="000D2B83" w:rsidRPr="000D2B83" w:rsidRDefault="000D2B83" w:rsidP="000D2B83">
      <w:pPr>
        <w:pStyle w:val="EndNoteBibliography"/>
        <w:rPr>
          <w:noProof/>
        </w:rPr>
      </w:pPr>
      <w:r w:rsidRPr="000D2B83">
        <w:rPr>
          <w:noProof/>
        </w:rPr>
        <w:lastRenderedPageBreak/>
        <w:t>Yoshida T, Yamagata A, Imai A, Kim J, Izumi H, Nakashima S, Shiroshima T, Maeda A, Iwasawa-Okamoto S, Azechi K</w:t>
      </w:r>
      <w:r w:rsidRPr="000D2B83">
        <w:rPr>
          <w:i/>
          <w:noProof/>
        </w:rPr>
        <w:t xml:space="preserve"> et al</w:t>
      </w:r>
      <w:r w:rsidRPr="000D2B83">
        <w:rPr>
          <w:noProof/>
        </w:rPr>
        <w:t xml:space="preserve"> (2021) Canonical versus non-canonical transsynaptic signaling of neuroligin 3 tunes development of sociality in mice. </w:t>
      </w:r>
      <w:r w:rsidRPr="000D2B83">
        <w:rPr>
          <w:i/>
          <w:noProof/>
        </w:rPr>
        <w:t>Nat Commun</w:t>
      </w:r>
      <w:r w:rsidRPr="000D2B83">
        <w:rPr>
          <w:noProof/>
        </w:rPr>
        <w:t xml:space="preserve"> 12: 1848</w:t>
      </w:r>
    </w:p>
    <w:p w14:paraId="088BB8F5" w14:textId="77777777" w:rsidR="000D2B83" w:rsidRPr="000D2B83" w:rsidRDefault="000D2B83" w:rsidP="000D2B83">
      <w:pPr>
        <w:pStyle w:val="EndNoteBibliography"/>
        <w:rPr>
          <w:noProof/>
        </w:rPr>
      </w:pPr>
      <w:r w:rsidRPr="000D2B83">
        <w:rPr>
          <w:noProof/>
        </w:rPr>
        <w:t xml:space="preserve">Zhang B, Chen LY, Liu X, Maxeiner S, Lee SJ, Gokce O, Sudhof TC (2015) Neuroligins Sculpt Cerebellar Purkinje-Cell Circuits by Differential Control of Distinct Classes of Synapses. </w:t>
      </w:r>
      <w:r w:rsidRPr="000D2B83">
        <w:rPr>
          <w:i/>
          <w:noProof/>
        </w:rPr>
        <w:t>Neuron</w:t>
      </w:r>
      <w:r w:rsidRPr="000D2B83">
        <w:rPr>
          <w:noProof/>
        </w:rPr>
        <w:t xml:space="preserve"> 87: 781-796</w:t>
      </w:r>
    </w:p>
    <w:p w14:paraId="3407A819" w14:textId="77777777" w:rsidR="000D2B83" w:rsidRPr="000D2B83" w:rsidRDefault="000D2B83" w:rsidP="000D2B83">
      <w:pPr>
        <w:pStyle w:val="EndNoteBibliography"/>
        <w:rPr>
          <w:noProof/>
        </w:rPr>
      </w:pPr>
      <w:r w:rsidRPr="000D2B83">
        <w:rPr>
          <w:noProof/>
        </w:rPr>
        <w:t xml:space="preserve">Zhang B, Gokce O, Hale WD, Brose N, Sudhof TC (2018) Autism-associated neuroligin-4 mutation selectively impairs glycinergic synaptic transmission in mouse brainstem synapses. </w:t>
      </w:r>
      <w:r w:rsidRPr="000D2B83">
        <w:rPr>
          <w:i/>
          <w:noProof/>
        </w:rPr>
        <w:t>J Exp Med</w:t>
      </w:r>
      <w:r w:rsidRPr="000D2B83">
        <w:rPr>
          <w:noProof/>
        </w:rPr>
        <w:t xml:space="preserve"> 215: 1543-1553</w:t>
      </w:r>
    </w:p>
    <w:p w14:paraId="0DEF8BD5" w14:textId="742113F6" w:rsidR="009E2974" w:rsidRDefault="00D91C77" w:rsidP="00D92566">
      <w:pPr>
        <w:spacing w:after="120" w:line="276" w:lineRule="auto"/>
        <w:rPr>
          <w:rFonts w:ascii="Arial" w:hAnsi="Arial" w:cs="Arial"/>
          <w:b/>
          <w:bCs/>
        </w:rPr>
      </w:pPr>
      <w:r>
        <w:rPr>
          <w:rFonts w:ascii="Arial" w:hAnsi="Arial" w:cs="Arial"/>
          <w:b/>
          <w:bCs/>
        </w:rPr>
        <w:fldChar w:fldCharType="end"/>
      </w:r>
      <w:r w:rsidR="009E2974">
        <w:rPr>
          <w:rFonts w:ascii="Arial" w:hAnsi="Arial" w:cs="Arial"/>
          <w:b/>
          <w:bCs/>
        </w:rPr>
        <w:br w:type="page"/>
      </w:r>
    </w:p>
    <w:p w14:paraId="130CFDCD" w14:textId="2B855581" w:rsidR="009E2974" w:rsidRDefault="009E2974" w:rsidP="009E2974">
      <w:pPr>
        <w:spacing w:line="276" w:lineRule="auto"/>
        <w:jc w:val="both"/>
        <w:rPr>
          <w:rFonts w:ascii="Arial" w:eastAsia="DengXian" w:hAnsi="Arial" w:cs="Arial"/>
          <w:b/>
          <w:bCs/>
          <w:lang w:eastAsia="en-US"/>
        </w:rPr>
      </w:pPr>
      <w:r w:rsidRPr="00096A4F">
        <w:rPr>
          <w:rFonts w:ascii="Arial" w:eastAsia="DengXian" w:hAnsi="Arial" w:cs="Arial"/>
          <w:b/>
          <w:bCs/>
          <w:lang w:eastAsia="en-US"/>
        </w:rPr>
        <w:lastRenderedPageBreak/>
        <w:t>FIGURE LEGENDS</w:t>
      </w:r>
    </w:p>
    <w:p w14:paraId="63D3F573" w14:textId="77777777" w:rsidR="009E2974" w:rsidRPr="009E2974" w:rsidRDefault="009E2974" w:rsidP="009E2974">
      <w:pPr>
        <w:jc w:val="both"/>
        <w:rPr>
          <w:rFonts w:ascii="Arial" w:eastAsiaTheme="minorEastAsia" w:hAnsi="Arial" w:cs="Arial"/>
          <w:b/>
          <w:bCs/>
          <w:kern w:val="2"/>
          <w14:ligatures w14:val="standardContextual"/>
        </w:rPr>
      </w:pPr>
      <w:r w:rsidRPr="009E2974">
        <w:rPr>
          <w:rFonts w:ascii="Arial" w:eastAsiaTheme="minorEastAsia" w:hAnsi="Arial" w:cs="Arial"/>
          <w:b/>
          <w:bCs/>
          <w:kern w:val="2"/>
          <w14:ligatures w14:val="standardContextual"/>
        </w:rPr>
        <w:t>Figure 1. Nlgn1 and Nlgn2 are specifically localized on excitatory and inhibitory synapses.</w:t>
      </w:r>
    </w:p>
    <w:p w14:paraId="557C1E56" w14:textId="77777777" w:rsidR="009E2974" w:rsidRPr="009E2974" w:rsidRDefault="009E2974" w:rsidP="009E2974">
      <w:pPr>
        <w:numPr>
          <w:ilvl w:val="0"/>
          <w:numId w:val="1"/>
        </w:numPr>
        <w:contextualSpacing/>
        <w:jc w:val="both"/>
        <w:rPr>
          <w:rFonts w:eastAsiaTheme="minorEastAsia"/>
          <w:kern w:val="2"/>
          <w14:ligatures w14:val="standardContextual"/>
        </w:rPr>
      </w:pPr>
      <w:r w:rsidRPr="009E2974">
        <w:rPr>
          <w:rFonts w:ascii="Arial" w:eastAsia="DengXian" w:hAnsi="Arial" w:cs="Arial"/>
          <w:kern w:val="2"/>
          <w:sz w:val="22"/>
          <w:szCs w:val="22"/>
          <w:lang w:eastAsia="en-US"/>
          <w14:ligatures w14:val="standardContextual"/>
        </w:rPr>
        <w:t>Schematic overview of experimental timeline and set-up.</w:t>
      </w:r>
    </w:p>
    <w:p w14:paraId="15A49E24" w14:textId="77777777" w:rsidR="009E2974" w:rsidRPr="009E2974" w:rsidRDefault="009E2974" w:rsidP="009E2974">
      <w:pPr>
        <w:numPr>
          <w:ilvl w:val="0"/>
          <w:numId w:val="1"/>
        </w:numPr>
        <w:contextualSpacing/>
        <w:jc w:val="both"/>
        <w:rPr>
          <w:rFonts w:eastAsiaTheme="minorEastAsia"/>
          <w:kern w:val="2"/>
          <w14:ligatures w14:val="standardContextual"/>
        </w:rPr>
      </w:pPr>
      <w:r w:rsidRPr="009E2974">
        <w:rPr>
          <w:rFonts w:ascii="Arial" w:eastAsia="DengXian" w:hAnsi="Arial" w:cs="Arial"/>
          <w:kern w:val="2"/>
          <w:sz w:val="22"/>
          <w:szCs w:val="22"/>
          <w:lang w:eastAsia="en-US"/>
          <w14:ligatures w14:val="standardContextual"/>
        </w:rPr>
        <w:t xml:space="preserve">Schematic of Nlgn1-WT and Nlgn2-WT constructs. </w:t>
      </w:r>
    </w:p>
    <w:p w14:paraId="675376D6" w14:textId="77777777" w:rsidR="009E2974" w:rsidRPr="009E2974" w:rsidRDefault="009E2974" w:rsidP="009E2974">
      <w:pPr>
        <w:numPr>
          <w:ilvl w:val="0"/>
          <w:numId w:val="1"/>
        </w:numPr>
        <w:contextualSpacing/>
        <w:jc w:val="both"/>
        <w:rPr>
          <w:rFonts w:eastAsiaTheme="minorEastAsia"/>
          <w:kern w:val="2"/>
          <w14:ligatures w14:val="standardContextual"/>
        </w:rPr>
      </w:pPr>
      <w:r w:rsidRPr="009E2974">
        <w:rPr>
          <w:rFonts w:ascii="Arial" w:eastAsia="DengXian" w:hAnsi="Arial" w:cs="Arial"/>
          <w:kern w:val="2"/>
          <w:sz w:val="22"/>
          <w:szCs w:val="22"/>
          <w:lang w:eastAsia="en-US"/>
          <w14:ligatures w14:val="standardContextual"/>
        </w:rPr>
        <w:t xml:space="preserve">Representative image from DIV14-16 cultured Nlgn1234 conditional knockout mice neurons, infected with Cre (blue) and either Nlgn1-WT (top) or Nlgn2-WT (bottom). The neurons were labeled with antibodies to Homer1 (red), HA (green), and MAP2 (blue). Scale bar: 20 </w:t>
      </w:r>
      <w:r w:rsidRPr="009E2974">
        <w:rPr>
          <w:rFonts w:ascii="Symbol" w:eastAsia="DengXian" w:hAnsi="Symbol" w:cs="Arial"/>
          <w:kern w:val="2"/>
          <w:sz w:val="22"/>
          <w:szCs w:val="22"/>
          <w:lang w:eastAsia="en-US"/>
          <w14:ligatures w14:val="standardContextual"/>
        </w:rPr>
        <w:t>m</w:t>
      </w:r>
      <w:r w:rsidRPr="009E2974">
        <w:rPr>
          <w:rFonts w:ascii="Arial" w:eastAsia="DengXian" w:hAnsi="Arial" w:cs="Arial"/>
          <w:kern w:val="2"/>
          <w:sz w:val="22"/>
          <w:szCs w:val="22"/>
          <w:lang w:eastAsia="en-US"/>
          <w14:ligatures w14:val="standardContextual"/>
        </w:rPr>
        <w:t xml:space="preserve">m. </w:t>
      </w:r>
      <w:r w:rsidRPr="009E2974">
        <w:rPr>
          <w:rFonts w:ascii="Arial" w:eastAsia="DengXian" w:hAnsi="Arial" w:cs="Arial"/>
          <w:sz w:val="22"/>
          <w:szCs w:val="22"/>
          <w:lang w:eastAsia="en-US"/>
        </w:rPr>
        <w:t>The right panels show an enlarged box area (</w:t>
      </w:r>
      <w:r w:rsidRPr="009E2974">
        <w:rPr>
          <w:rFonts w:ascii="Arial" w:eastAsia="DengXian" w:hAnsi="Arial" w:cs="Arial"/>
          <w:kern w:val="2"/>
          <w:sz w:val="22"/>
          <w:szCs w:val="22"/>
          <w:lang w:eastAsia="en-US"/>
          <w14:ligatures w14:val="standardContextual"/>
        </w:rPr>
        <w:t>arrowheads indicate HA puncta overlapped with Homer1 puncta).</w:t>
      </w:r>
      <w:r w:rsidRPr="009E2974">
        <w:rPr>
          <w:rFonts w:ascii="Arial" w:eastAsia="DengXian" w:hAnsi="Arial" w:cs="Arial"/>
          <w:sz w:val="22"/>
          <w:szCs w:val="22"/>
          <w:lang w:eastAsia="en-US"/>
        </w:rPr>
        <w:t xml:space="preserve"> </w:t>
      </w:r>
      <w:r w:rsidRPr="009E2974">
        <w:rPr>
          <w:rFonts w:ascii="Arial" w:eastAsia="DengXian" w:hAnsi="Arial" w:cs="Arial"/>
          <w:kern w:val="2"/>
          <w:sz w:val="22"/>
          <w:szCs w:val="22"/>
          <w:lang w:eastAsia="en-US"/>
          <w14:ligatures w14:val="standardContextual"/>
        </w:rPr>
        <w:t xml:space="preserve">Scale bar: 5 </w:t>
      </w:r>
      <w:r w:rsidRPr="009E2974">
        <w:rPr>
          <w:rFonts w:ascii="Symbol" w:eastAsia="DengXian" w:hAnsi="Symbol" w:cs="Arial"/>
          <w:kern w:val="2"/>
          <w:sz w:val="22"/>
          <w:szCs w:val="22"/>
          <w:lang w:eastAsia="en-US"/>
          <w14:ligatures w14:val="standardContextual"/>
        </w:rPr>
        <w:t>m</w:t>
      </w:r>
      <w:r w:rsidRPr="009E2974">
        <w:rPr>
          <w:rFonts w:ascii="Arial" w:eastAsia="DengXian" w:hAnsi="Arial" w:cs="Arial"/>
          <w:kern w:val="2"/>
          <w:sz w:val="22"/>
          <w:szCs w:val="22"/>
          <w:lang w:eastAsia="en-US"/>
          <w14:ligatures w14:val="standardContextual"/>
        </w:rPr>
        <w:t>m.</w:t>
      </w:r>
    </w:p>
    <w:p w14:paraId="0802CC95" w14:textId="0FD5F3A7" w:rsidR="009E2974" w:rsidRPr="00244E7A" w:rsidRDefault="009E2974" w:rsidP="00244E7A">
      <w:pPr>
        <w:pStyle w:val="ListParagraph"/>
        <w:numPr>
          <w:ilvl w:val="0"/>
          <w:numId w:val="1"/>
        </w:numPr>
        <w:jc w:val="both"/>
        <w:rPr>
          <w:rFonts w:ascii="Arial" w:eastAsia="DengXian" w:hAnsi="Arial" w:cs="Arial"/>
          <w:color w:val="000000" w:themeColor="text1"/>
          <w:sz w:val="22"/>
          <w:szCs w:val="22"/>
          <w:lang w:eastAsia="en-US"/>
        </w:rPr>
      </w:pPr>
      <w:r w:rsidRPr="009E2974">
        <w:rPr>
          <w:rFonts w:ascii="Arial" w:eastAsia="DengXian" w:hAnsi="Arial" w:cs="Arial"/>
          <w:color w:val="000000" w:themeColor="text1"/>
          <w:sz w:val="22"/>
          <w:szCs w:val="22"/>
          <w:lang w:eastAsia="en-US"/>
        </w:rPr>
        <w:t xml:space="preserve">Summary graph of the HA-Homer1 overlap percentage in Nlgn1-WT and Nlgn2-WT conditions. (Bar and line graphs indicate mean </w:t>
      </w:r>
      <w:r w:rsidRPr="009E2974">
        <w:rPr>
          <w:lang w:eastAsia="en-US"/>
        </w:rPr>
        <w:sym w:font="Symbol" w:char="F0B1"/>
      </w:r>
      <w:r w:rsidRPr="009E2974">
        <w:rPr>
          <w:rFonts w:ascii="Arial" w:eastAsia="DengXian" w:hAnsi="Arial" w:cs="Arial"/>
          <w:color w:val="000000" w:themeColor="text1"/>
          <w:sz w:val="22"/>
          <w:szCs w:val="22"/>
          <w:lang w:eastAsia="en-US"/>
        </w:rPr>
        <w:t xml:space="preserve"> SEM; numbers of cells/experiments = 13/3 and 11/3 for each column, left to right</w:t>
      </w:r>
      <w:r w:rsidR="00244E7A">
        <w:rPr>
          <w:rFonts w:ascii="Arial" w:eastAsia="DengXian" w:hAnsi="Arial" w:cs="Arial"/>
          <w:color w:val="000000" w:themeColor="text1"/>
          <w:sz w:val="22"/>
          <w:szCs w:val="22"/>
          <w:lang w:eastAsia="en-US"/>
        </w:rPr>
        <w:t>.</w:t>
      </w:r>
      <w:r w:rsidRPr="009E2974">
        <w:rPr>
          <w:rFonts w:ascii="Arial" w:eastAsia="DengXian" w:hAnsi="Arial" w:cs="Arial"/>
          <w:color w:val="000000" w:themeColor="text1"/>
          <w:sz w:val="22"/>
          <w:szCs w:val="22"/>
          <w:lang w:eastAsia="en-US"/>
        </w:rPr>
        <w:t xml:space="preserve"> </w:t>
      </w:r>
      <w:r w:rsidR="00244E7A" w:rsidRPr="005132E9">
        <w:rPr>
          <w:rFonts w:ascii="Arial" w:eastAsia="DengXian" w:hAnsi="Arial" w:cs="Arial"/>
          <w:color w:val="000000" w:themeColor="text1"/>
          <w:sz w:val="22"/>
          <w:szCs w:val="22"/>
          <w:lang w:eastAsia="en-US"/>
        </w:rPr>
        <w:t xml:space="preserve">Statistical significance was assessed by </w:t>
      </w:r>
      <w:r w:rsidR="00244E7A" w:rsidRPr="00770B3B">
        <w:rPr>
          <w:rFonts w:ascii="Arial" w:eastAsia="DengXian" w:hAnsi="Arial" w:cs="Arial"/>
          <w:color w:val="000000" w:themeColor="text1"/>
          <w:sz w:val="22"/>
          <w:szCs w:val="22"/>
          <w:lang w:eastAsia="en-US"/>
        </w:rPr>
        <w:t>unpaired t test</w:t>
      </w:r>
      <w:r w:rsidR="00244E7A" w:rsidRPr="00244E7A">
        <w:rPr>
          <w:rFonts w:ascii="Arial" w:eastAsia="DengXian" w:hAnsi="Arial" w:cs="Arial"/>
          <w:color w:val="000000" w:themeColor="text1"/>
          <w:sz w:val="22"/>
          <w:szCs w:val="22"/>
        </w:rPr>
        <w:t>,</w:t>
      </w:r>
      <w:r w:rsidR="00244E7A" w:rsidRPr="00244E7A">
        <w:rPr>
          <w:rFonts w:ascii="Arial" w:eastAsia="DengXian" w:hAnsi="Arial" w:cs="Arial"/>
          <w:color w:val="000000" w:themeColor="text1"/>
          <w:sz w:val="22"/>
          <w:szCs w:val="22"/>
          <w:lang w:eastAsia="en-US"/>
        </w:rPr>
        <w:t xml:space="preserve"> </w:t>
      </w:r>
      <w:r w:rsidR="00244E7A" w:rsidRPr="00E12325">
        <w:rPr>
          <w:vertAlign w:val="superscript"/>
          <w:lang w:eastAsia="en-US"/>
        </w:rPr>
        <w:sym w:font="Symbol" w:char="F02A"/>
      </w:r>
      <w:r w:rsidR="00244E7A" w:rsidRPr="00E12325">
        <w:rPr>
          <w:vertAlign w:val="superscript"/>
          <w:lang w:eastAsia="en-US"/>
        </w:rPr>
        <w:sym w:font="Symbol" w:char="F02A"/>
      </w:r>
      <w:r w:rsidR="00244E7A" w:rsidRPr="00E12325">
        <w:rPr>
          <w:vertAlign w:val="superscript"/>
          <w:lang w:eastAsia="en-US"/>
        </w:rPr>
        <w:sym w:font="Symbol" w:char="F02A"/>
      </w:r>
      <w:r w:rsidR="00244E7A" w:rsidRPr="00E12325">
        <w:rPr>
          <w:vertAlign w:val="superscript"/>
          <w:lang w:eastAsia="en-US"/>
        </w:rPr>
        <w:sym w:font="Symbol" w:char="F02A"/>
      </w:r>
      <w:r w:rsidR="00244E7A" w:rsidRPr="00244E7A">
        <w:rPr>
          <w:rFonts w:ascii="Arial" w:eastAsia="DengXian" w:hAnsi="Arial" w:cs="Arial"/>
          <w:i/>
          <w:iCs/>
          <w:color w:val="000000" w:themeColor="text1"/>
          <w:sz w:val="22"/>
          <w:szCs w:val="22"/>
          <w:lang w:eastAsia="en-US"/>
        </w:rPr>
        <w:t>p</w:t>
      </w:r>
      <w:r w:rsidR="00244E7A" w:rsidRPr="00244E7A">
        <w:rPr>
          <w:rFonts w:ascii="Arial" w:eastAsia="DengXian" w:hAnsi="Arial" w:cs="Arial"/>
          <w:color w:val="000000" w:themeColor="text1"/>
          <w:sz w:val="22"/>
          <w:szCs w:val="22"/>
          <w:lang w:eastAsia="en-US"/>
        </w:rPr>
        <w:t>&lt;0.0001).</w:t>
      </w:r>
      <w:r w:rsidRPr="00244E7A">
        <w:rPr>
          <w:rFonts w:ascii="Arial" w:eastAsia="DengXian" w:hAnsi="Arial" w:cs="Arial"/>
          <w:color w:val="000000" w:themeColor="text1"/>
          <w:sz w:val="22"/>
          <w:szCs w:val="22"/>
          <w:lang w:eastAsia="en-US"/>
        </w:rPr>
        <w:t xml:space="preserve"> </w:t>
      </w:r>
    </w:p>
    <w:p w14:paraId="6E6F25A0" w14:textId="77777777" w:rsidR="009E2974" w:rsidRPr="009E2974" w:rsidRDefault="009E2974" w:rsidP="009E2974">
      <w:pPr>
        <w:numPr>
          <w:ilvl w:val="0"/>
          <w:numId w:val="1"/>
        </w:numPr>
        <w:contextualSpacing/>
        <w:jc w:val="both"/>
        <w:rPr>
          <w:rFonts w:eastAsiaTheme="minorEastAsia"/>
          <w:kern w:val="2"/>
          <w14:ligatures w14:val="standardContextual"/>
        </w:rPr>
      </w:pPr>
      <w:r w:rsidRPr="009E2974">
        <w:rPr>
          <w:rFonts w:ascii="Arial" w:eastAsia="DengXian" w:hAnsi="Arial" w:cs="Arial"/>
          <w:kern w:val="2"/>
          <w:sz w:val="22"/>
          <w:szCs w:val="22"/>
          <w:lang w:eastAsia="en-US"/>
          <w14:ligatures w14:val="standardContextual"/>
        </w:rPr>
        <w:t xml:space="preserve">Representative image of hippocampal neurons from DIV14-16 cultured Nlgn1234 conditional knockout mice, infected with Cre (blue) and either Nlgn1-WT (top) or Nlgn2-WT (bottom). The neurons were labeled with antibodies to Gephyrin (red), HA (green), and MAP2 (blue). Scale bar: 20 </w:t>
      </w:r>
      <w:r w:rsidRPr="009E2974">
        <w:rPr>
          <w:rFonts w:ascii="Symbol" w:eastAsia="DengXian" w:hAnsi="Symbol" w:cs="Arial"/>
          <w:kern w:val="2"/>
          <w:sz w:val="22"/>
          <w:szCs w:val="22"/>
          <w:lang w:eastAsia="en-US"/>
          <w14:ligatures w14:val="standardContextual"/>
        </w:rPr>
        <w:t>m</w:t>
      </w:r>
      <w:r w:rsidRPr="009E2974">
        <w:rPr>
          <w:rFonts w:ascii="Arial" w:eastAsia="DengXian" w:hAnsi="Arial" w:cs="Arial"/>
          <w:kern w:val="2"/>
          <w:sz w:val="22"/>
          <w:szCs w:val="22"/>
          <w:lang w:eastAsia="en-US"/>
          <w14:ligatures w14:val="standardContextual"/>
        </w:rPr>
        <w:t xml:space="preserve">m. </w:t>
      </w:r>
      <w:r w:rsidRPr="009E2974">
        <w:rPr>
          <w:rFonts w:ascii="Arial" w:eastAsia="DengXian" w:hAnsi="Arial" w:cs="Arial"/>
          <w:sz w:val="22"/>
          <w:szCs w:val="22"/>
          <w:lang w:eastAsia="en-US"/>
        </w:rPr>
        <w:t>The right panels show an enlarged box area (</w:t>
      </w:r>
      <w:r w:rsidRPr="009E2974">
        <w:rPr>
          <w:rFonts w:ascii="Arial" w:eastAsia="DengXian" w:hAnsi="Arial" w:cs="Arial"/>
          <w:kern w:val="2"/>
          <w:sz w:val="22"/>
          <w:szCs w:val="22"/>
          <w:lang w:eastAsia="en-US"/>
          <w14:ligatures w14:val="standardContextual"/>
        </w:rPr>
        <w:t>arrowheads indicate HA puncta overlapped with Gephyrin puncta)</w:t>
      </w:r>
      <w:r w:rsidRPr="009E2974">
        <w:rPr>
          <w:rFonts w:ascii="Arial" w:eastAsia="DengXian" w:hAnsi="Arial" w:cs="Arial"/>
          <w:sz w:val="22"/>
          <w:szCs w:val="22"/>
          <w:lang w:eastAsia="en-US"/>
        </w:rPr>
        <w:t xml:space="preserve">. </w:t>
      </w:r>
      <w:r w:rsidRPr="009E2974">
        <w:rPr>
          <w:rFonts w:ascii="Arial" w:eastAsia="DengXian" w:hAnsi="Arial" w:cs="Arial"/>
          <w:kern w:val="2"/>
          <w:sz w:val="22"/>
          <w:szCs w:val="22"/>
          <w:lang w:eastAsia="en-US"/>
          <w14:ligatures w14:val="standardContextual"/>
        </w:rPr>
        <w:t xml:space="preserve">Scale bar: 5 </w:t>
      </w:r>
      <w:r w:rsidRPr="009E2974">
        <w:rPr>
          <w:rFonts w:ascii="Symbol" w:eastAsia="DengXian" w:hAnsi="Symbol" w:cs="Arial"/>
          <w:kern w:val="2"/>
          <w:sz w:val="22"/>
          <w:szCs w:val="22"/>
          <w:lang w:eastAsia="en-US"/>
          <w14:ligatures w14:val="standardContextual"/>
        </w:rPr>
        <w:t>m</w:t>
      </w:r>
      <w:r w:rsidRPr="009E2974">
        <w:rPr>
          <w:rFonts w:ascii="Arial" w:eastAsia="DengXian" w:hAnsi="Arial" w:cs="Arial"/>
          <w:kern w:val="2"/>
          <w:sz w:val="22"/>
          <w:szCs w:val="22"/>
          <w:lang w:eastAsia="en-US"/>
          <w14:ligatures w14:val="standardContextual"/>
        </w:rPr>
        <w:t>m.</w:t>
      </w:r>
    </w:p>
    <w:p w14:paraId="36B0198B" w14:textId="36329975" w:rsidR="009E2974" w:rsidRPr="00244E7A" w:rsidRDefault="009E2974" w:rsidP="0068313D">
      <w:pPr>
        <w:numPr>
          <w:ilvl w:val="0"/>
          <w:numId w:val="1"/>
        </w:numPr>
        <w:spacing w:after="120" w:line="276" w:lineRule="auto"/>
        <w:contextualSpacing/>
        <w:jc w:val="both"/>
        <w:rPr>
          <w:rFonts w:ascii="Arial" w:hAnsi="Arial" w:cs="Arial"/>
          <w:b/>
          <w:bCs/>
        </w:rPr>
      </w:pPr>
      <w:r w:rsidRPr="00244E7A">
        <w:rPr>
          <w:rFonts w:ascii="Arial" w:eastAsia="DengXian" w:hAnsi="Arial" w:cs="Arial"/>
          <w:color w:val="000000" w:themeColor="text1"/>
          <w:kern w:val="2"/>
          <w:sz w:val="22"/>
          <w:szCs w:val="22"/>
          <w:lang w:eastAsia="en-US"/>
          <w14:ligatures w14:val="standardContextual"/>
        </w:rPr>
        <w:t xml:space="preserve">Summary graph of the HA-Gephyrin overlap percentage in Nlgn1-WT and Nlgn2-WT conditions. (Bar and line graphs indicate mean </w:t>
      </w:r>
      <w:r w:rsidRPr="009E2974">
        <w:rPr>
          <w:rFonts w:asciiTheme="minorHAnsi" w:eastAsiaTheme="minorEastAsia" w:hAnsiTheme="minorHAnsi" w:cstheme="minorBidi"/>
          <w:kern w:val="2"/>
          <w:lang w:eastAsia="en-US"/>
          <w14:ligatures w14:val="standardContextual"/>
        </w:rPr>
        <w:sym w:font="Symbol" w:char="F0B1"/>
      </w:r>
      <w:r w:rsidRPr="00244E7A">
        <w:rPr>
          <w:rFonts w:ascii="Arial" w:eastAsia="DengXian" w:hAnsi="Arial" w:cs="Arial"/>
          <w:color w:val="000000" w:themeColor="text1"/>
          <w:kern w:val="2"/>
          <w:sz w:val="22"/>
          <w:szCs w:val="22"/>
          <w:lang w:eastAsia="en-US"/>
          <w14:ligatures w14:val="standardContextual"/>
        </w:rPr>
        <w:t xml:space="preserve"> SEM; numbers of cells/experiments = 15/3 and 14/3 for each column, left to right</w:t>
      </w:r>
      <w:r w:rsidR="00244E7A">
        <w:rPr>
          <w:rFonts w:ascii="Arial" w:eastAsia="DengXian" w:hAnsi="Arial" w:cs="Arial"/>
          <w:color w:val="000000" w:themeColor="text1"/>
          <w:kern w:val="2"/>
          <w:sz w:val="22"/>
          <w:szCs w:val="22"/>
          <w:lang w:eastAsia="en-US"/>
          <w14:ligatures w14:val="standardContextual"/>
        </w:rPr>
        <w:t>.</w:t>
      </w:r>
      <w:r w:rsidR="00244E7A" w:rsidRPr="00244E7A">
        <w:rPr>
          <w:rFonts w:ascii="Arial" w:eastAsia="DengXian" w:hAnsi="Arial" w:cs="Arial"/>
          <w:color w:val="000000" w:themeColor="text1"/>
          <w:sz w:val="22"/>
          <w:szCs w:val="22"/>
          <w:lang w:eastAsia="en-US"/>
        </w:rPr>
        <w:t xml:space="preserve"> </w:t>
      </w:r>
      <w:r w:rsidR="00244E7A" w:rsidRPr="005132E9">
        <w:rPr>
          <w:rFonts w:ascii="Arial" w:eastAsia="DengXian" w:hAnsi="Arial" w:cs="Arial"/>
          <w:color w:val="000000" w:themeColor="text1"/>
          <w:sz w:val="22"/>
          <w:szCs w:val="22"/>
          <w:lang w:eastAsia="en-US"/>
        </w:rPr>
        <w:t xml:space="preserve">Statistical significance was assessed by </w:t>
      </w:r>
      <w:r w:rsidR="00244E7A" w:rsidRPr="00770B3B">
        <w:rPr>
          <w:rFonts w:ascii="Arial" w:eastAsia="DengXian" w:hAnsi="Arial" w:cs="Arial"/>
          <w:color w:val="000000" w:themeColor="text1"/>
          <w:kern w:val="2"/>
          <w:sz w:val="22"/>
          <w:szCs w:val="22"/>
          <w:lang w:eastAsia="en-US"/>
          <w14:ligatures w14:val="standardContextual"/>
        </w:rPr>
        <w:t>unpaired t test</w:t>
      </w:r>
      <w:r w:rsidR="00244E7A" w:rsidRPr="00244E7A">
        <w:rPr>
          <w:rFonts w:ascii="Arial" w:eastAsia="DengXian" w:hAnsi="Arial" w:cs="Arial"/>
          <w:color w:val="000000" w:themeColor="text1"/>
          <w:sz w:val="22"/>
          <w:szCs w:val="22"/>
        </w:rPr>
        <w:t>,</w:t>
      </w:r>
      <w:r w:rsidR="00244E7A" w:rsidRPr="00244E7A">
        <w:rPr>
          <w:rFonts w:ascii="Arial" w:eastAsia="DengXian" w:hAnsi="Arial" w:cs="Arial"/>
          <w:color w:val="000000" w:themeColor="text1"/>
          <w:sz w:val="22"/>
          <w:szCs w:val="22"/>
          <w:lang w:eastAsia="en-US"/>
        </w:rPr>
        <w:t xml:space="preserve"> </w:t>
      </w:r>
      <w:r w:rsidR="00244E7A" w:rsidRPr="00E12325">
        <w:rPr>
          <w:vertAlign w:val="superscript"/>
          <w:lang w:eastAsia="en-US"/>
        </w:rPr>
        <w:sym w:font="Symbol" w:char="F02A"/>
      </w:r>
      <w:r w:rsidR="00244E7A" w:rsidRPr="00E12325">
        <w:rPr>
          <w:vertAlign w:val="superscript"/>
          <w:lang w:eastAsia="en-US"/>
        </w:rPr>
        <w:sym w:font="Symbol" w:char="F02A"/>
      </w:r>
      <w:r w:rsidR="00244E7A" w:rsidRPr="00E12325">
        <w:rPr>
          <w:vertAlign w:val="superscript"/>
          <w:lang w:eastAsia="en-US"/>
        </w:rPr>
        <w:sym w:font="Symbol" w:char="F02A"/>
      </w:r>
      <w:r w:rsidR="00244E7A" w:rsidRPr="00E12325">
        <w:rPr>
          <w:vertAlign w:val="superscript"/>
          <w:lang w:eastAsia="en-US"/>
        </w:rPr>
        <w:sym w:font="Symbol" w:char="F02A"/>
      </w:r>
      <w:r w:rsidR="00244E7A" w:rsidRPr="00244E7A">
        <w:rPr>
          <w:rFonts w:ascii="Arial" w:eastAsia="DengXian" w:hAnsi="Arial" w:cs="Arial"/>
          <w:i/>
          <w:iCs/>
          <w:color w:val="000000" w:themeColor="text1"/>
          <w:sz w:val="22"/>
          <w:szCs w:val="22"/>
          <w:lang w:eastAsia="en-US"/>
        </w:rPr>
        <w:t>p</w:t>
      </w:r>
      <w:r w:rsidR="00244E7A" w:rsidRPr="00244E7A">
        <w:rPr>
          <w:rFonts w:ascii="Arial" w:eastAsia="DengXian" w:hAnsi="Arial" w:cs="Arial"/>
          <w:color w:val="000000" w:themeColor="text1"/>
          <w:sz w:val="22"/>
          <w:szCs w:val="22"/>
          <w:lang w:eastAsia="en-US"/>
        </w:rPr>
        <w:t>&lt;0.0001).</w:t>
      </w:r>
      <w:r w:rsidR="00244E7A" w:rsidRPr="00244E7A">
        <w:rPr>
          <w:rFonts w:ascii="Arial" w:eastAsia="DengXian" w:hAnsi="Arial" w:cs="Arial"/>
          <w:color w:val="000000" w:themeColor="text1"/>
          <w:kern w:val="2"/>
          <w:sz w:val="22"/>
          <w:szCs w:val="22"/>
          <w:lang w:eastAsia="en-US"/>
          <w14:ligatures w14:val="standardContextual"/>
        </w:rPr>
        <w:t xml:space="preserve"> </w:t>
      </w:r>
      <w:r w:rsidRPr="00244E7A">
        <w:rPr>
          <w:rFonts w:ascii="Arial" w:hAnsi="Arial" w:cs="Arial"/>
          <w:b/>
          <w:bCs/>
        </w:rPr>
        <w:br w:type="page"/>
      </w:r>
    </w:p>
    <w:p w14:paraId="41AB5F46" w14:textId="77777777" w:rsidR="009E2974" w:rsidRPr="009E2974" w:rsidRDefault="009E2974" w:rsidP="009E2974">
      <w:pPr>
        <w:jc w:val="both"/>
        <w:rPr>
          <w:rFonts w:ascii="Arial" w:eastAsiaTheme="minorEastAsia" w:hAnsi="Arial" w:cs="Arial"/>
          <w:b/>
          <w:bCs/>
          <w:kern w:val="2"/>
          <w14:ligatures w14:val="standardContextual"/>
        </w:rPr>
      </w:pPr>
      <w:r w:rsidRPr="009E2974">
        <w:rPr>
          <w:rFonts w:ascii="Arial" w:eastAsiaTheme="minorEastAsia" w:hAnsi="Arial" w:cs="Arial"/>
          <w:b/>
          <w:bCs/>
          <w:kern w:val="2"/>
          <w14:ligatures w14:val="standardContextual"/>
        </w:rPr>
        <w:lastRenderedPageBreak/>
        <w:t>Figure 2. The intracellular sequence of Nlgn2 is necessary for inhibitory synapse function but can be fully replaced with the intracellular sequence of Nlgn1.</w:t>
      </w:r>
    </w:p>
    <w:p w14:paraId="6672D03A" w14:textId="77777777" w:rsidR="009E2974" w:rsidRPr="009E2974" w:rsidRDefault="009E2974" w:rsidP="009E2974">
      <w:pPr>
        <w:numPr>
          <w:ilvl w:val="0"/>
          <w:numId w:val="2"/>
        </w:numPr>
        <w:contextualSpacing/>
        <w:jc w:val="both"/>
        <w:rPr>
          <w:rFonts w:eastAsiaTheme="minorEastAsia"/>
          <w:kern w:val="2"/>
          <w14:ligatures w14:val="standardContextual"/>
        </w:rPr>
      </w:pPr>
      <w:r w:rsidRPr="009E2974">
        <w:rPr>
          <w:rFonts w:ascii="Arial" w:eastAsia="DengXian" w:hAnsi="Arial" w:cs="Arial"/>
          <w:kern w:val="2"/>
          <w:sz w:val="22"/>
          <w:szCs w:val="22"/>
          <w:lang w:eastAsia="en-US"/>
          <w14:ligatures w14:val="standardContextual"/>
        </w:rPr>
        <w:t>Schematic of Nlgn2-WT, Nlgn2-GPI (</w:t>
      </w:r>
      <w:r w:rsidRPr="009E2974">
        <w:rPr>
          <w:rFonts w:ascii="Arial" w:eastAsia="DengXian" w:hAnsi="Arial" w:cs="Arial"/>
          <w:color w:val="000000" w:themeColor="text1"/>
          <w:kern w:val="2"/>
          <w:sz w:val="22"/>
          <w:szCs w:val="22"/>
          <w:lang w:eastAsia="en-US"/>
          <w14:ligatures w14:val="standardContextual"/>
        </w:rPr>
        <w:t>Nlgn2 chimeric construct only has extracellular domain</w:t>
      </w:r>
      <w:r w:rsidRPr="009E2974">
        <w:rPr>
          <w:rFonts w:ascii="Arial" w:eastAsia="DengXian" w:hAnsi="Arial" w:cs="Arial"/>
          <w:kern w:val="2"/>
          <w:sz w:val="22"/>
          <w:szCs w:val="22"/>
          <w:lang w:eastAsia="en-US"/>
          <w14:ligatures w14:val="standardContextual"/>
        </w:rPr>
        <w:t>), Nlgn2-Nlgn1 (</w:t>
      </w:r>
      <w:r w:rsidRPr="009E2974">
        <w:rPr>
          <w:rFonts w:ascii="Arial" w:eastAsia="DengXian" w:hAnsi="Arial" w:cs="Arial"/>
          <w:color w:val="000000" w:themeColor="text1"/>
          <w:kern w:val="2"/>
          <w:sz w:val="22"/>
          <w:szCs w:val="22"/>
          <w:lang w:eastAsia="en-US"/>
          <w14:ligatures w14:val="standardContextual"/>
        </w:rPr>
        <w:t>Nlgn2 extracellular domain with Nlgn1 intercellular domain</w:t>
      </w:r>
      <w:r w:rsidRPr="009E2974">
        <w:rPr>
          <w:rFonts w:ascii="Arial" w:eastAsia="DengXian" w:hAnsi="Arial" w:cs="Arial"/>
          <w:kern w:val="2"/>
          <w:sz w:val="22"/>
          <w:szCs w:val="22"/>
          <w:lang w:eastAsia="en-US"/>
          <w14:ligatures w14:val="standardContextual"/>
        </w:rPr>
        <w:t xml:space="preserve">) constructs. </w:t>
      </w:r>
    </w:p>
    <w:p w14:paraId="5DAB2C11" w14:textId="77777777" w:rsidR="009E2974" w:rsidRPr="009E2974" w:rsidRDefault="009E2974" w:rsidP="009E2974">
      <w:pPr>
        <w:numPr>
          <w:ilvl w:val="0"/>
          <w:numId w:val="2"/>
        </w:numPr>
        <w:contextualSpacing/>
        <w:jc w:val="both"/>
        <w:rPr>
          <w:rFonts w:ascii="Arial" w:eastAsia="DengXian" w:hAnsi="Arial" w:cs="Arial"/>
          <w:color w:val="000000" w:themeColor="text1"/>
          <w:kern w:val="2"/>
          <w:sz w:val="22"/>
          <w:szCs w:val="22"/>
          <w:lang w:eastAsia="en-US"/>
          <w14:ligatures w14:val="standardContextual"/>
        </w:rPr>
      </w:pPr>
      <w:r w:rsidRPr="009E2974">
        <w:rPr>
          <w:rFonts w:ascii="Arial" w:eastAsia="DengXian" w:hAnsi="Arial" w:cs="Arial"/>
          <w:color w:val="000000" w:themeColor="text1"/>
          <w:kern w:val="2"/>
          <w:sz w:val="22"/>
          <w:szCs w:val="22"/>
          <w:lang w:eastAsia="en-US"/>
          <w14:ligatures w14:val="standardContextual"/>
        </w:rPr>
        <w:t xml:space="preserve">Representative traces of </w:t>
      </w:r>
      <w:r w:rsidRPr="009E2974">
        <w:rPr>
          <w:rFonts w:ascii="Arial" w:eastAsia="DengXian" w:hAnsi="Arial" w:cs="Arial" w:hint="eastAsia"/>
          <w:color w:val="000000" w:themeColor="text1"/>
          <w:kern w:val="2"/>
          <w:sz w:val="22"/>
          <w:szCs w:val="22"/>
          <w14:ligatures w14:val="standardContextual"/>
        </w:rPr>
        <w:t>e</w:t>
      </w:r>
      <w:r w:rsidRPr="009E2974">
        <w:rPr>
          <w:rFonts w:ascii="Arial" w:eastAsia="DengXian" w:hAnsi="Arial" w:cs="Arial"/>
          <w:color w:val="000000" w:themeColor="text1"/>
          <w:kern w:val="2"/>
          <w:sz w:val="22"/>
          <w:szCs w:val="22"/>
          <w:lang w:eastAsia="en-US"/>
          <w14:ligatures w14:val="standardContextual"/>
        </w:rPr>
        <w:t xml:space="preserve">voked GABAR-IPSC recorded </w:t>
      </w:r>
      <w:r w:rsidRPr="009E2974">
        <w:rPr>
          <w:rFonts w:ascii="Arial" w:eastAsia="DengXian" w:hAnsi="Arial" w:cs="Arial"/>
          <w:kern w:val="2"/>
          <w:sz w:val="22"/>
          <w:szCs w:val="22"/>
          <w:lang w:eastAsia="en-US"/>
          <w14:ligatures w14:val="standardContextual"/>
        </w:rPr>
        <w:t xml:space="preserve">from DIV14-16 cultured Nlgn1234 conditional knockout mice neurons </w:t>
      </w:r>
      <w:r w:rsidRPr="009E2974">
        <w:rPr>
          <w:rFonts w:ascii="Arial" w:eastAsia="DengXian" w:hAnsi="Arial" w:cs="Arial"/>
          <w:color w:val="000000" w:themeColor="text1"/>
          <w:kern w:val="2"/>
          <w:sz w:val="22"/>
          <w:szCs w:val="22"/>
          <w:lang w:eastAsia="en-US"/>
          <w14:ligatures w14:val="standardContextual"/>
        </w:rPr>
        <w:t xml:space="preserve">in the </w:t>
      </w:r>
      <w:r w:rsidRPr="009E2974">
        <w:rPr>
          <w:rFonts w:ascii="Arial" w:eastAsia="DengXian" w:hAnsi="Arial" w:cs="Arial"/>
          <w:color w:val="000000" w:themeColor="text1"/>
          <w:kern w:val="2"/>
          <w:sz w:val="22"/>
          <w:szCs w:val="22"/>
          <w14:ligatures w14:val="standardContextual"/>
        </w:rPr>
        <w:t>five conditions (</w:t>
      </w:r>
      <w:r w:rsidRPr="009E2974">
        <w:rPr>
          <w:rFonts w:asciiTheme="minorHAnsi" w:eastAsiaTheme="minorEastAsia" w:hAnsiTheme="minorHAnsi" w:cstheme="minorBidi"/>
          <w:kern w:val="2"/>
          <w14:ligatures w14:val="standardContextual"/>
        </w:rPr>
        <w:sym w:font="Symbol" w:char="F044"/>
      </w:r>
      <w:r w:rsidRPr="009E2974">
        <w:rPr>
          <w:rFonts w:ascii="Arial" w:eastAsia="DengXian" w:hAnsi="Arial" w:cs="Arial"/>
          <w:color w:val="000000" w:themeColor="text1"/>
          <w:kern w:val="2"/>
          <w:sz w:val="22"/>
          <w:szCs w:val="22"/>
          <w14:ligatures w14:val="standardContextual"/>
        </w:rPr>
        <w:t>Cre, Cre, Cre+Nlgn2-WT, Cre+Nlgn2-GPI and Cre+Nlgn2-Nlgn1).</w:t>
      </w:r>
      <w:r w:rsidRPr="009E2974">
        <w:rPr>
          <w:rFonts w:ascii="Arial" w:eastAsia="DengXian" w:hAnsi="Arial" w:cs="Arial"/>
          <w:color w:val="000000" w:themeColor="text1"/>
          <w:kern w:val="2"/>
          <w:sz w:val="22"/>
          <w:szCs w:val="22"/>
          <w:lang w:eastAsia="en-US"/>
          <w14:ligatures w14:val="standardContextual"/>
        </w:rPr>
        <w:t xml:space="preserve"> </w:t>
      </w:r>
    </w:p>
    <w:p w14:paraId="79DE6BC6" w14:textId="1E671E62" w:rsidR="009E2974" w:rsidRPr="002C55A1" w:rsidRDefault="009E2974" w:rsidP="002C55A1">
      <w:pPr>
        <w:numPr>
          <w:ilvl w:val="0"/>
          <w:numId w:val="2"/>
        </w:numPr>
        <w:contextualSpacing/>
        <w:jc w:val="both"/>
        <w:rPr>
          <w:rFonts w:ascii="Arial" w:eastAsia="DengXian" w:hAnsi="Arial" w:cs="Arial"/>
          <w:b/>
          <w:bCs/>
          <w:kern w:val="2"/>
          <w:sz w:val="22"/>
          <w:szCs w:val="22"/>
          <w:lang w:eastAsia="en-US"/>
          <w14:ligatures w14:val="standardContextual"/>
        </w:rPr>
      </w:pPr>
      <w:r w:rsidRPr="002C55A1">
        <w:rPr>
          <w:rFonts w:ascii="Arial" w:eastAsia="DengXian" w:hAnsi="Arial" w:cs="Arial"/>
          <w:color w:val="000000" w:themeColor="text1"/>
          <w:kern w:val="2"/>
          <w:sz w:val="22"/>
          <w:szCs w:val="22"/>
          <w:lang w:eastAsia="en-US"/>
          <w14:ligatures w14:val="standardContextual"/>
        </w:rPr>
        <w:t xml:space="preserve">Summary graph of evoked GABAR-IPSC amplitude in all conditions (Bar and line graphs indicate mean </w:t>
      </w:r>
      <w:r w:rsidRPr="009E2974">
        <w:rPr>
          <w:rFonts w:asciiTheme="minorHAnsi" w:eastAsiaTheme="minorEastAsia" w:hAnsiTheme="minorHAnsi" w:cstheme="minorBidi"/>
          <w:kern w:val="2"/>
          <w:lang w:eastAsia="en-US"/>
          <w14:ligatures w14:val="standardContextual"/>
        </w:rPr>
        <w:sym w:font="Symbol" w:char="F0B1"/>
      </w:r>
      <w:r w:rsidRPr="002C55A1">
        <w:rPr>
          <w:rFonts w:ascii="Arial" w:eastAsia="DengXian" w:hAnsi="Arial" w:cs="Arial"/>
          <w:color w:val="000000" w:themeColor="text1"/>
          <w:kern w:val="2"/>
          <w:sz w:val="22"/>
          <w:szCs w:val="22"/>
          <w:lang w:eastAsia="en-US"/>
          <w14:ligatures w14:val="standardContextual"/>
        </w:rPr>
        <w:t xml:space="preserve"> SEM; numbers of cells/experiments = 16/3, 16/3, 16/3, 14/3 and 14/3 for each column, left to right).  </w:t>
      </w:r>
      <w:r w:rsidR="002C55A1" w:rsidRPr="002C55A1">
        <w:rPr>
          <w:rFonts w:asciiTheme="minorHAnsi" w:eastAsiaTheme="minorEastAsia" w:hAnsiTheme="minorHAnsi" w:cstheme="minorBidi"/>
          <w:color w:val="4472C4" w:themeColor="accent1"/>
          <w:kern w:val="2"/>
          <w:lang w:eastAsia="en-US"/>
          <w14:ligatures w14:val="standardContextual"/>
        </w:rPr>
        <w:t xml:space="preserve">Nonsignificant </w:t>
      </w:r>
      <w:r w:rsidRPr="002C55A1">
        <w:rPr>
          <w:rFonts w:ascii="Arial" w:eastAsia="DengXian" w:hAnsi="Arial" w:cs="Arial"/>
          <w:i/>
          <w:iCs/>
          <w:color w:val="4472C4" w:themeColor="accent1"/>
          <w:kern w:val="2"/>
          <w:sz w:val="22"/>
          <w:szCs w:val="22"/>
          <w:lang w:eastAsia="en-US"/>
          <w14:ligatures w14:val="standardContextual"/>
        </w:rPr>
        <w:t>p</w:t>
      </w:r>
      <w:r w:rsidR="002C55A1" w:rsidRPr="002C55A1">
        <w:rPr>
          <w:rFonts w:ascii="Arial" w:eastAsia="DengXian" w:hAnsi="Arial" w:cs="Arial"/>
          <w:color w:val="4472C4" w:themeColor="accent1"/>
          <w:kern w:val="2"/>
          <w:sz w:val="22"/>
          <w:szCs w:val="22"/>
          <w:lang w:eastAsia="en-US"/>
          <w14:ligatures w14:val="standardContextual"/>
        </w:rPr>
        <w:t>&gt;</w:t>
      </w:r>
      <w:r w:rsidRPr="002C55A1">
        <w:rPr>
          <w:rFonts w:ascii="Arial" w:eastAsia="DengXian" w:hAnsi="Arial" w:cs="Arial"/>
          <w:color w:val="4472C4" w:themeColor="accent1"/>
          <w:kern w:val="2"/>
          <w:sz w:val="22"/>
          <w:szCs w:val="22"/>
          <w:lang w:eastAsia="en-US"/>
          <w14:ligatures w14:val="standardContextual"/>
        </w:rPr>
        <w:t>0.05</w:t>
      </w:r>
      <w:r w:rsidRPr="002C55A1">
        <w:rPr>
          <w:rFonts w:ascii="Arial" w:eastAsia="DengXian" w:hAnsi="Arial" w:cs="Arial"/>
          <w:color w:val="000000" w:themeColor="text1"/>
          <w:kern w:val="2"/>
          <w:sz w:val="22"/>
          <w:szCs w:val="22"/>
          <w:lang w:eastAsia="en-US"/>
          <w14:ligatures w14:val="standardContextual"/>
        </w:rPr>
        <w:t xml:space="preserve">; </w:t>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2C55A1">
        <w:rPr>
          <w:rFonts w:ascii="Arial" w:eastAsia="DengXian" w:hAnsi="Arial" w:cs="Arial"/>
          <w:i/>
          <w:iCs/>
          <w:color w:val="000000" w:themeColor="text1"/>
          <w:kern w:val="2"/>
          <w:sz w:val="22"/>
          <w:szCs w:val="22"/>
          <w:lang w:eastAsia="en-US"/>
          <w14:ligatures w14:val="standardContextual"/>
        </w:rPr>
        <w:t>p</w:t>
      </w:r>
      <w:r w:rsidRPr="002C55A1">
        <w:rPr>
          <w:rFonts w:ascii="Arial" w:eastAsia="DengXian" w:hAnsi="Arial" w:cs="Arial"/>
          <w:color w:val="000000" w:themeColor="text1"/>
          <w:kern w:val="2"/>
          <w:sz w:val="22"/>
          <w:szCs w:val="22"/>
          <w:lang w:eastAsia="en-US"/>
          <w14:ligatures w14:val="standardContextual"/>
        </w:rPr>
        <w:t xml:space="preserve">&lt;0.01; </w:t>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2C55A1">
        <w:rPr>
          <w:rFonts w:ascii="Arial" w:eastAsia="DengXian" w:hAnsi="Arial" w:cs="Arial"/>
          <w:i/>
          <w:iCs/>
          <w:color w:val="000000" w:themeColor="text1"/>
          <w:kern w:val="2"/>
          <w:sz w:val="22"/>
          <w:szCs w:val="22"/>
          <w:lang w:eastAsia="en-US"/>
          <w14:ligatures w14:val="standardContextual"/>
        </w:rPr>
        <w:t>p</w:t>
      </w:r>
      <w:r w:rsidRPr="002C55A1">
        <w:rPr>
          <w:rFonts w:ascii="Arial" w:eastAsia="DengXian" w:hAnsi="Arial" w:cs="Arial"/>
          <w:color w:val="000000" w:themeColor="text1"/>
          <w:kern w:val="2"/>
          <w:sz w:val="22"/>
          <w:szCs w:val="22"/>
          <w:lang w:eastAsia="en-US"/>
          <w14:ligatures w14:val="standardContextual"/>
        </w:rPr>
        <w:t xml:space="preserve">&lt;0.001; </w:t>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2C55A1">
        <w:rPr>
          <w:rFonts w:ascii="Arial" w:eastAsia="DengXian" w:hAnsi="Arial" w:cs="Arial"/>
          <w:i/>
          <w:iCs/>
          <w:color w:val="000000" w:themeColor="text1"/>
          <w:kern w:val="2"/>
          <w:sz w:val="22"/>
          <w:szCs w:val="22"/>
          <w:lang w:eastAsia="en-US"/>
          <w14:ligatures w14:val="standardContextual"/>
        </w:rPr>
        <w:t>p</w:t>
      </w:r>
      <w:r w:rsidRPr="002C55A1">
        <w:rPr>
          <w:rFonts w:ascii="Arial" w:eastAsia="DengXian" w:hAnsi="Arial" w:cs="Arial"/>
          <w:color w:val="000000" w:themeColor="text1"/>
          <w:kern w:val="2"/>
          <w:sz w:val="22"/>
          <w:szCs w:val="22"/>
          <w:lang w:eastAsia="en-US"/>
          <w14:ligatures w14:val="standardContextual"/>
        </w:rPr>
        <w:t xml:space="preserve">&lt;0.0001, one-way ANOVA </w:t>
      </w:r>
      <w:r w:rsidR="00705E56" w:rsidRPr="002C55A1">
        <w:rPr>
          <w:rFonts w:ascii="Arial" w:eastAsia="DengXian" w:hAnsi="Arial" w:cs="Arial"/>
          <w:color w:val="000000" w:themeColor="text1"/>
          <w:kern w:val="2"/>
          <w:sz w:val="22"/>
          <w:szCs w:val="22"/>
          <w:lang w:eastAsia="en-US"/>
          <w14:ligatures w14:val="standardContextual"/>
        </w:rPr>
        <w:t>with post-hoc</w:t>
      </w:r>
      <w:r w:rsidRPr="002C55A1">
        <w:rPr>
          <w:rFonts w:ascii="Arial" w:eastAsia="DengXian" w:hAnsi="Arial" w:cs="Arial"/>
          <w:color w:val="000000" w:themeColor="text1"/>
          <w:kern w:val="2"/>
          <w:sz w:val="22"/>
          <w:szCs w:val="22"/>
          <w:lang w:eastAsia="en-US"/>
          <w14:ligatures w14:val="standardContextual"/>
        </w:rPr>
        <w:t xml:space="preserve"> </w:t>
      </w:r>
      <w:r w:rsidRPr="002C55A1">
        <w:rPr>
          <w:rFonts w:ascii="Arial" w:eastAsia="DengXian" w:hAnsi="Arial" w:cs="Arial"/>
          <w:color w:val="000000" w:themeColor="text1"/>
          <w:kern w:val="2"/>
          <w:sz w:val="22"/>
          <w:szCs w:val="22"/>
          <w14:ligatures w14:val="standardContextual"/>
        </w:rPr>
        <w:t xml:space="preserve">Dunnett’s </w:t>
      </w:r>
      <w:r w:rsidRPr="002C55A1">
        <w:rPr>
          <w:rFonts w:ascii="Arial" w:eastAsia="DengXian" w:hAnsi="Arial" w:cs="Arial" w:hint="eastAsia"/>
          <w:color w:val="000000" w:themeColor="text1"/>
          <w:kern w:val="2"/>
          <w:sz w:val="22"/>
          <w:szCs w:val="22"/>
          <w14:ligatures w14:val="standardContextual"/>
        </w:rPr>
        <w:t>Multiple</w:t>
      </w:r>
      <w:r w:rsidRPr="002C55A1">
        <w:rPr>
          <w:rFonts w:ascii="Arial" w:eastAsia="DengXian" w:hAnsi="Arial" w:cs="Arial"/>
          <w:color w:val="000000" w:themeColor="text1"/>
          <w:kern w:val="2"/>
          <w:sz w:val="22"/>
          <w:szCs w:val="22"/>
          <w14:ligatures w14:val="standardContextual"/>
        </w:rPr>
        <w:t xml:space="preserve"> </w:t>
      </w:r>
      <w:r w:rsidRPr="002C55A1">
        <w:rPr>
          <w:rFonts w:ascii="Arial" w:eastAsia="DengXian" w:hAnsi="Arial" w:cs="Arial" w:hint="eastAsia"/>
          <w:color w:val="000000" w:themeColor="text1"/>
          <w:kern w:val="2"/>
          <w:sz w:val="22"/>
          <w:szCs w:val="22"/>
          <w14:ligatures w14:val="standardContextual"/>
        </w:rPr>
        <w:t>comparisons</w:t>
      </w:r>
      <w:r w:rsidRPr="002C55A1">
        <w:rPr>
          <w:rFonts w:ascii="Arial" w:eastAsia="DengXian" w:hAnsi="Arial" w:cs="Arial"/>
          <w:color w:val="000000" w:themeColor="text1"/>
          <w:kern w:val="2"/>
          <w:sz w:val="22"/>
          <w:szCs w:val="22"/>
          <w14:ligatures w14:val="standardContextual"/>
        </w:rPr>
        <w:t xml:space="preserve">. </w:t>
      </w:r>
    </w:p>
    <w:p w14:paraId="0583E6D5" w14:textId="6689F8F0" w:rsidR="009E2974" w:rsidRDefault="009E2974" w:rsidP="00D92566">
      <w:pPr>
        <w:spacing w:after="120" w:line="276" w:lineRule="auto"/>
        <w:rPr>
          <w:rFonts w:ascii="Arial" w:hAnsi="Arial" w:cs="Arial"/>
          <w:b/>
          <w:bCs/>
        </w:rPr>
      </w:pPr>
      <w:r>
        <w:rPr>
          <w:rFonts w:ascii="Arial" w:hAnsi="Arial" w:cs="Arial"/>
          <w:b/>
          <w:bCs/>
        </w:rPr>
        <w:br w:type="page"/>
      </w:r>
    </w:p>
    <w:p w14:paraId="035F764C" w14:textId="77777777" w:rsidR="009E2974" w:rsidRPr="009E2974" w:rsidRDefault="009E2974" w:rsidP="009E2974">
      <w:pPr>
        <w:jc w:val="both"/>
        <w:rPr>
          <w:rFonts w:ascii="Arial" w:eastAsiaTheme="minorEastAsia" w:hAnsi="Arial" w:cs="Arial"/>
          <w:b/>
          <w:bCs/>
          <w:kern w:val="2"/>
          <w14:ligatures w14:val="standardContextual"/>
        </w:rPr>
      </w:pPr>
      <w:r w:rsidRPr="009E2974">
        <w:rPr>
          <w:rFonts w:ascii="Arial" w:eastAsiaTheme="minorEastAsia" w:hAnsi="Arial" w:cs="Arial"/>
          <w:b/>
          <w:bCs/>
          <w:kern w:val="2"/>
          <w14:ligatures w14:val="standardContextual"/>
        </w:rPr>
        <w:lastRenderedPageBreak/>
        <w:t>Figure 3. The cytoplasmic gephyrin binding motif is required for Nlgn2 function whereas tyrosine phosphorylation is not.</w:t>
      </w:r>
    </w:p>
    <w:p w14:paraId="004A007A" w14:textId="77777777" w:rsidR="009E2974" w:rsidRPr="009E2974" w:rsidRDefault="009E2974" w:rsidP="009E2974">
      <w:pPr>
        <w:numPr>
          <w:ilvl w:val="0"/>
          <w:numId w:val="3"/>
        </w:numPr>
        <w:contextualSpacing/>
        <w:jc w:val="both"/>
        <w:rPr>
          <w:rFonts w:eastAsiaTheme="minorEastAsia"/>
          <w:kern w:val="2"/>
          <w14:ligatures w14:val="standardContextual"/>
        </w:rPr>
      </w:pPr>
      <w:r w:rsidRPr="009E2974">
        <w:rPr>
          <w:rFonts w:ascii="Arial" w:eastAsia="DengXian" w:hAnsi="Arial" w:cs="Arial"/>
          <w:kern w:val="2"/>
          <w:sz w:val="22"/>
          <w:szCs w:val="22"/>
          <w:lang w:eastAsia="en-US"/>
          <w14:ligatures w14:val="standardContextual"/>
        </w:rPr>
        <w:t xml:space="preserve">Alignment of Nlgn1 and Nlgn2 gephyrin binding sequence.  </w:t>
      </w:r>
    </w:p>
    <w:p w14:paraId="32010B02" w14:textId="77777777" w:rsidR="009E2974" w:rsidRPr="009E2974" w:rsidRDefault="009E2974" w:rsidP="009E2974">
      <w:pPr>
        <w:numPr>
          <w:ilvl w:val="0"/>
          <w:numId w:val="3"/>
        </w:numPr>
        <w:contextualSpacing/>
        <w:jc w:val="both"/>
        <w:rPr>
          <w:rFonts w:eastAsiaTheme="minorEastAsia"/>
          <w:kern w:val="2"/>
          <w14:ligatures w14:val="standardContextual"/>
        </w:rPr>
      </w:pPr>
      <w:r w:rsidRPr="009E2974">
        <w:rPr>
          <w:rFonts w:ascii="Arial" w:eastAsia="DengXian" w:hAnsi="Arial" w:cs="Arial"/>
          <w:kern w:val="2"/>
          <w:sz w:val="22"/>
          <w:szCs w:val="22"/>
          <w:lang w:eastAsia="en-US"/>
          <w14:ligatures w14:val="standardContextual"/>
        </w:rPr>
        <w:t>Schematic of Nlgn2-Nlgn1Y770A (</w:t>
      </w:r>
      <w:r w:rsidRPr="009E2974">
        <w:rPr>
          <w:rFonts w:ascii="Arial" w:eastAsia="DengXian" w:hAnsi="Arial" w:cs="Arial"/>
          <w:color w:val="000000" w:themeColor="text1"/>
          <w:kern w:val="2"/>
          <w:sz w:val="22"/>
          <w:szCs w:val="22"/>
          <w:lang w:eastAsia="en-US"/>
          <w14:ligatures w14:val="standardContextual"/>
        </w:rPr>
        <w:t>Nlgn2 extracellular domain with Nlgn1 intercellular domain with a gephyrin binding point mutation</w:t>
      </w:r>
      <w:r w:rsidRPr="009E2974">
        <w:rPr>
          <w:rFonts w:ascii="Arial" w:eastAsia="DengXian" w:hAnsi="Arial" w:cs="Arial"/>
          <w:kern w:val="2"/>
          <w:sz w:val="22"/>
          <w:szCs w:val="22"/>
          <w:lang w:eastAsia="en-US"/>
          <w14:ligatures w14:val="standardContextual"/>
        </w:rPr>
        <w:t>), Nlgn2-Nlgn1DelGeph (</w:t>
      </w:r>
      <w:r w:rsidRPr="009E2974">
        <w:rPr>
          <w:rFonts w:ascii="Arial" w:eastAsia="DengXian" w:hAnsi="Arial" w:cs="Arial"/>
          <w:color w:val="000000" w:themeColor="text1"/>
          <w:kern w:val="2"/>
          <w:sz w:val="22"/>
          <w:szCs w:val="22"/>
          <w:lang w:eastAsia="en-US"/>
          <w14:ligatures w14:val="standardContextual"/>
        </w:rPr>
        <w:t>Nlgn2 extracellular domain with Nlgn1 intercellular domain truncation of the entire gephyrin binding sequence</w:t>
      </w:r>
      <w:r w:rsidRPr="009E2974">
        <w:rPr>
          <w:rFonts w:ascii="Arial" w:eastAsia="DengXian" w:hAnsi="Arial" w:cs="Arial"/>
          <w:kern w:val="2"/>
          <w:sz w:val="22"/>
          <w:szCs w:val="22"/>
          <w:lang w:eastAsia="en-US"/>
          <w14:ligatures w14:val="standardContextual"/>
        </w:rPr>
        <w:t>) constructs.</w:t>
      </w:r>
    </w:p>
    <w:p w14:paraId="6D101887" w14:textId="77777777" w:rsidR="009E2974" w:rsidRPr="009E2974" w:rsidRDefault="009E2974" w:rsidP="009E2974">
      <w:pPr>
        <w:numPr>
          <w:ilvl w:val="0"/>
          <w:numId w:val="3"/>
        </w:numPr>
        <w:contextualSpacing/>
        <w:jc w:val="both"/>
        <w:rPr>
          <w:rFonts w:eastAsiaTheme="minorEastAsia"/>
          <w:kern w:val="2"/>
          <w14:ligatures w14:val="standardContextual"/>
        </w:rPr>
      </w:pPr>
      <w:r w:rsidRPr="009E2974">
        <w:rPr>
          <w:rFonts w:ascii="Arial" w:eastAsia="DengXian" w:hAnsi="Arial" w:cs="Arial"/>
          <w:color w:val="000000" w:themeColor="text1"/>
          <w:kern w:val="2"/>
          <w:sz w:val="22"/>
          <w:szCs w:val="22"/>
          <w:lang w:eastAsia="en-US"/>
          <w14:ligatures w14:val="standardContextual"/>
        </w:rPr>
        <w:t xml:space="preserve">Representative traces of </w:t>
      </w:r>
      <w:r w:rsidRPr="009E2974">
        <w:rPr>
          <w:rFonts w:ascii="Arial" w:eastAsia="DengXian" w:hAnsi="Arial" w:cs="Arial" w:hint="eastAsia"/>
          <w:color w:val="000000" w:themeColor="text1"/>
          <w:kern w:val="2"/>
          <w:sz w:val="22"/>
          <w:szCs w:val="22"/>
          <w14:ligatures w14:val="standardContextual"/>
        </w:rPr>
        <w:t>e</w:t>
      </w:r>
      <w:r w:rsidRPr="009E2974">
        <w:rPr>
          <w:rFonts w:ascii="Arial" w:eastAsia="DengXian" w:hAnsi="Arial" w:cs="Arial"/>
          <w:color w:val="000000" w:themeColor="text1"/>
          <w:kern w:val="2"/>
          <w:sz w:val="22"/>
          <w:szCs w:val="22"/>
          <w:lang w:eastAsia="en-US"/>
          <w14:ligatures w14:val="standardContextual"/>
        </w:rPr>
        <w:t xml:space="preserve">voked GABAR-IPSC recorded </w:t>
      </w:r>
      <w:r w:rsidRPr="009E2974">
        <w:rPr>
          <w:rFonts w:ascii="Arial" w:eastAsia="DengXian" w:hAnsi="Arial" w:cs="Arial"/>
          <w:kern w:val="2"/>
          <w:sz w:val="22"/>
          <w:szCs w:val="22"/>
          <w:lang w:eastAsia="en-US"/>
          <w14:ligatures w14:val="standardContextual"/>
        </w:rPr>
        <w:t xml:space="preserve">from DIV14-16 cultured Nlgn1234 conditional knockout mice neurons </w:t>
      </w:r>
      <w:r w:rsidRPr="009E2974">
        <w:rPr>
          <w:rFonts w:ascii="Arial" w:eastAsia="DengXian" w:hAnsi="Arial" w:cs="Arial"/>
          <w:color w:val="000000" w:themeColor="text1"/>
          <w:kern w:val="2"/>
          <w:sz w:val="22"/>
          <w:szCs w:val="22"/>
          <w:lang w:eastAsia="en-US"/>
          <w14:ligatures w14:val="standardContextual"/>
        </w:rPr>
        <w:t xml:space="preserve">in the </w:t>
      </w:r>
      <w:r w:rsidRPr="009E2974">
        <w:rPr>
          <w:rFonts w:ascii="Arial" w:eastAsia="DengXian" w:hAnsi="Arial" w:cs="Arial"/>
          <w:color w:val="000000" w:themeColor="text1"/>
          <w:kern w:val="2"/>
          <w:sz w:val="22"/>
          <w:szCs w:val="22"/>
          <w14:ligatures w14:val="standardContextual"/>
        </w:rPr>
        <w:t>four conditions (</w:t>
      </w:r>
      <w:r w:rsidRPr="009E2974">
        <w:rPr>
          <w:rFonts w:asciiTheme="minorHAnsi" w:eastAsiaTheme="minorEastAsia" w:hAnsiTheme="minorHAnsi" w:cstheme="minorBidi"/>
          <w:kern w:val="2"/>
          <w14:ligatures w14:val="standardContextual"/>
        </w:rPr>
        <w:sym w:font="Symbol" w:char="F044"/>
      </w:r>
      <w:r w:rsidRPr="009E2974">
        <w:rPr>
          <w:rFonts w:ascii="Arial" w:eastAsia="DengXian" w:hAnsi="Arial" w:cs="Arial"/>
          <w:color w:val="000000" w:themeColor="text1"/>
          <w:kern w:val="2"/>
          <w:sz w:val="22"/>
          <w:szCs w:val="22"/>
          <w14:ligatures w14:val="standardContextual"/>
        </w:rPr>
        <w:t>Cre, Cre, Cre+Nlgn2-Nlgn1Y770A, Cre+Nlgn2-Nlgn1</w:t>
      </w:r>
      <w:r w:rsidRPr="009E2974">
        <w:rPr>
          <w:rFonts w:ascii="Arial" w:eastAsia="DengXian" w:hAnsi="Arial" w:cs="Arial" w:hint="eastAsia"/>
          <w:color w:val="000000" w:themeColor="text1"/>
          <w:kern w:val="2"/>
          <w:sz w:val="22"/>
          <w:szCs w:val="22"/>
          <w14:ligatures w14:val="standardContextual"/>
        </w:rPr>
        <w:t>Del</w:t>
      </w:r>
      <w:r w:rsidRPr="009E2974">
        <w:rPr>
          <w:rFonts w:ascii="Arial" w:eastAsia="DengXian" w:hAnsi="Arial" w:cs="Arial"/>
          <w:color w:val="000000" w:themeColor="text1"/>
          <w:kern w:val="2"/>
          <w:sz w:val="22"/>
          <w:szCs w:val="22"/>
          <w14:ligatures w14:val="standardContextual"/>
        </w:rPr>
        <w:t>Geph).</w:t>
      </w:r>
      <w:r w:rsidRPr="009E2974">
        <w:rPr>
          <w:rFonts w:ascii="Arial" w:eastAsia="DengXian" w:hAnsi="Arial" w:cs="Arial"/>
          <w:color w:val="000000" w:themeColor="text1"/>
          <w:kern w:val="2"/>
          <w:sz w:val="22"/>
          <w:szCs w:val="22"/>
          <w:lang w:eastAsia="en-US"/>
          <w14:ligatures w14:val="standardContextual"/>
        </w:rPr>
        <w:t xml:space="preserve"> </w:t>
      </w:r>
    </w:p>
    <w:p w14:paraId="1D89E23D" w14:textId="21D4D424" w:rsidR="009E2974" w:rsidRPr="009E2974" w:rsidRDefault="009E2974" w:rsidP="009E2974">
      <w:pPr>
        <w:numPr>
          <w:ilvl w:val="0"/>
          <w:numId w:val="3"/>
        </w:numPr>
        <w:contextualSpacing/>
        <w:jc w:val="both"/>
        <w:rPr>
          <w:rFonts w:eastAsiaTheme="minorEastAsia"/>
          <w:kern w:val="2"/>
          <w14:ligatures w14:val="standardContextual"/>
        </w:rPr>
      </w:pPr>
      <w:r w:rsidRPr="009E2974">
        <w:rPr>
          <w:rFonts w:ascii="Arial" w:eastAsia="DengXian" w:hAnsi="Arial" w:cs="Arial"/>
          <w:color w:val="000000" w:themeColor="text1"/>
          <w:kern w:val="2"/>
          <w:sz w:val="22"/>
          <w:szCs w:val="22"/>
          <w:lang w:eastAsia="en-US"/>
          <w14:ligatures w14:val="standardContextual"/>
        </w:rPr>
        <w:t xml:space="preserve">Summary graph of evoked GABAR-IPSC amplitude in all conditions (Bar and line graphs indicate mean </w:t>
      </w:r>
      <w:r w:rsidRPr="009E2974">
        <w:rPr>
          <w:rFonts w:asciiTheme="minorHAnsi" w:eastAsiaTheme="minorEastAsia" w:hAnsiTheme="minorHAnsi" w:cstheme="minorBidi"/>
          <w:kern w:val="2"/>
          <w:lang w:eastAsia="en-US"/>
          <w14:ligatures w14:val="standardContextual"/>
        </w:rPr>
        <w:sym w:font="Symbol" w:char="F0B1"/>
      </w:r>
      <w:r w:rsidRPr="009E2974">
        <w:rPr>
          <w:rFonts w:ascii="Arial" w:eastAsia="DengXian" w:hAnsi="Arial" w:cs="Arial"/>
          <w:color w:val="000000" w:themeColor="text1"/>
          <w:kern w:val="2"/>
          <w:sz w:val="22"/>
          <w:szCs w:val="22"/>
          <w:lang w:eastAsia="en-US"/>
          <w14:ligatures w14:val="standardContextual"/>
        </w:rPr>
        <w:t xml:space="preserve"> SEM; numbers of cells/experiments = 15/3,16/3,15/3, and 15/3 for each column, left to right).  </w:t>
      </w:r>
      <w:r w:rsidR="002C55A1" w:rsidRPr="002C55A1">
        <w:rPr>
          <w:rFonts w:ascii="Arial" w:eastAsia="DengXian" w:hAnsi="Arial" w:cs="Arial"/>
          <w:color w:val="4472C4" w:themeColor="accent1"/>
          <w:kern w:val="2"/>
          <w:sz w:val="22"/>
          <w:szCs w:val="22"/>
          <w:lang w:eastAsia="en-US"/>
          <w14:ligatures w14:val="standardContextual"/>
        </w:rPr>
        <w:t xml:space="preserve">Nonsignificant </w:t>
      </w:r>
      <w:r w:rsidR="002C55A1" w:rsidRPr="002C55A1">
        <w:rPr>
          <w:rFonts w:ascii="Arial" w:eastAsia="DengXian" w:hAnsi="Arial" w:cs="Arial"/>
          <w:i/>
          <w:iCs/>
          <w:color w:val="4472C4" w:themeColor="accent1"/>
          <w:kern w:val="2"/>
          <w:sz w:val="22"/>
          <w:szCs w:val="22"/>
          <w:lang w:eastAsia="en-US"/>
          <w14:ligatures w14:val="standardContextual"/>
        </w:rPr>
        <w:t>p</w:t>
      </w:r>
      <w:r w:rsidR="002C55A1" w:rsidRPr="002C55A1">
        <w:rPr>
          <w:rFonts w:ascii="Arial" w:eastAsia="DengXian" w:hAnsi="Arial" w:cs="Arial"/>
          <w:color w:val="4472C4" w:themeColor="accent1"/>
          <w:kern w:val="2"/>
          <w:sz w:val="22"/>
          <w:szCs w:val="22"/>
          <w:lang w:eastAsia="en-US"/>
          <w14:ligatures w14:val="standardContextual"/>
        </w:rPr>
        <w:t>&gt;0.05</w:t>
      </w:r>
      <w:r w:rsidRPr="009E2974">
        <w:rPr>
          <w:rFonts w:ascii="Arial" w:eastAsia="DengXian" w:hAnsi="Arial" w:cs="Arial"/>
          <w:color w:val="000000" w:themeColor="text1"/>
          <w:kern w:val="2"/>
          <w:sz w:val="22"/>
          <w:szCs w:val="22"/>
          <w:lang w:eastAsia="en-US"/>
          <w14:ligatures w14:val="standardContextual"/>
        </w:rPr>
        <w:t>;</w:t>
      </w:r>
      <w:r w:rsidR="002C55A1">
        <w:rPr>
          <w:rFonts w:ascii="Arial" w:eastAsia="DengXian" w:hAnsi="Arial" w:cs="Arial"/>
          <w:color w:val="000000" w:themeColor="text1"/>
          <w:kern w:val="2"/>
          <w:sz w:val="22"/>
          <w:szCs w:val="22"/>
          <w:lang w:eastAsia="en-US"/>
          <w14:ligatures w14:val="standardContextual"/>
        </w:rPr>
        <w:t xml:space="preserve"> </w:t>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Arial" w:eastAsia="DengXian" w:hAnsi="Arial" w:cs="Arial"/>
          <w:i/>
          <w:iCs/>
          <w:color w:val="000000" w:themeColor="text1"/>
          <w:kern w:val="2"/>
          <w:sz w:val="22"/>
          <w:szCs w:val="22"/>
          <w:lang w:eastAsia="en-US"/>
          <w14:ligatures w14:val="standardContextual"/>
        </w:rPr>
        <w:t>p</w:t>
      </w:r>
      <w:r w:rsidRPr="009E2974">
        <w:rPr>
          <w:rFonts w:ascii="Arial" w:eastAsia="DengXian" w:hAnsi="Arial" w:cs="Arial"/>
          <w:color w:val="000000" w:themeColor="text1"/>
          <w:kern w:val="2"/>
          <w:sz w:val="22"/>
          <w:szCs w:val="22"/>
          <w:lang w:eastAsia="en-US"/>
          <w14:ligatures w14:val="standardContextual"/>
        </w:rPr>
        <w:t xml:space="preserve">&lt;0.001, one-way ANOVA </w:t>
      </w:r>
      <w:r w:rsidR="00705E56">
        <w:rPr>
          <w:rFonts w:ascii="Arial" w:eastAsia="DengXian" w:hAnsi="Arial" w:cs="Arial"/>
          <w:color w:val="000000" w:themeColor="text1"/>
          <w:kern w:val="2"/>
          <w:sz w:val="22"/>
          <w:szCs w:val="22"/>
          <w:lang w:eastAsia="en-US"/>
          <w14:ligatures w14:val="standardContextual"/>
        </w:rPr>
        <w:t>with post-hoc</w:t>
      </w:r>
      <w:r w:rsidRPr="009E2974">
        <w:rPr>
          <w:rFonts w:ascii="Arial" w:eastAsia="DengXian" w:hAnsi="Arial" w:cs="Arial"/>
          <w:color w:val="000000" w:themeColor="text1"/>
          <w:kern w:val="2"/>
          <w:sz w:val="22"/>
          <w:szCs w:val="22"/>
          <w:lang w:eastAsia="en-US"/>
          <w14:ligatures w14:val="standardContextual"/>
        </w:rPr>
        <w:t xml:space="preserve"> </w:t>
      </w:r>
      <w:r w:rsidRPr="009E2974">
        <w:rPr>
          <w:rFonts w:ascii="Arial" w:eastAsia="DengXian" w:hAnsi="Arial" w:cs="Arial"/>
          <w:color w:val="000000" w:themeColor="text1"/>
          <w:kern w:val="2"/>
          <w:sz w:val="22"/>
          <w:szCs w:val="22"/>
          <w14:ligatures w14:val="standardContextual"/>
        </w:rPr>
        <w:t xml:space="preserve">Dunnett’s </w:t>
      </w:r>
      <w:r w:rsidRPr="009E2974">
        <w:rPr>
          <w:rFonts w:ascii="Arial" w:eastAsia="DengXian" w:hAnsi="Arial" w:cs="Arial" w:hint="eastAsia"/>
          <w:color w:val="000000" w:themeColor="text1"/>
          <w:kern w:val="2"/>
          <w:sz w:val="22"/>
          <w:szCs w:val="22"/>
          <w14:ligatures w14:val="standardContextual"/>
        </w:rPr>
        <w:t>Multiple</w:t>
      </w:r>
      <w:r w:rsidRPr="009E2974">
        <w:rPr>
          <w:rFonts w:ascii="Arial" w:eastAsia="DengXian" w:hAnsi="Arial" w:cs="Arial"/>
          <w:color w:val="000000" w:themeColor="text1"/>
          <w:kern w:val="2"/>
          <w:sz w:val="22"/>
          <w:szCs w:val="22"/>
          <w14:ligatures w14:val="standardContextual"/>
        </w:rPr>
        <w:t xml:space="preserve"> </w:t>
      </w:r>
      <w:r w:rsidRPr="009E2974">
        <w:rPr>
          <w:rFonts w:ascii="Arial" w:eastAsia="DengXian" w:hAnsi="Arial" w:cs="Arial" w:hint="eastAsia"/>
          <w:color w:val="000000" w:themeColor="text1"/>
          <w:kern w:val="2"/>
          <w:sz w:val="22"/>
          <w:szCs w:val="22"/>
          <w14:ligatures w14:val="standardContextual"/>
        </w:rPr>
        <w:t>comparisons</w:t>
      </w:r>
      <w:r w:rsidRPr="009E2974">
        <w:rPr>
          <w:rFonts w:ascii="Arial" w:eastAsia="DengXian" w:hAnsi="Arial" w:cs="Arial"/>
          <w:color w:val="000000" w:themeColor="text1"/>
          <w:kern w:val="2"/>
          <w:sz w:val="22"/>
          <w:szCs w:val="22"/>
          <w14:ligatures w14:val="standardContextual"/>
        </w:rPr>
        <w:t xml:space="preserve">. Nonsignificant relations are indicated as </w:t>
      </w:r>
      <w:r w:rsidR="00705E56">
        <w:rPr>
          <w:rFonts w:ascii="Arial" w:eastAsia="DengXian" w:hAnsi="Arial" w:cs="Arial"/>
          <w:color w:val="000000" w:themeColor="text1"/>
          <w:kern w:val="2"/>
          <w:sz w:val="22"/>
          <w:szCs w:val="22"/>
          <w14:ligatures w14:val="standardContextual"/>
        </w:rPr>
        <w:t>ns</w:t>
      </w:r>
      <w:r w:rsidRPr="009E2974">
        <w:rPr>
          <w:rFonts w:ascii="Arial" w:eastAsia="DengXian" w:hAnsi="Arial" w:cs="Arial"/>
          <w:color w:val="000000" w:themeColor="text1"/>
          <w:kern w:val="2"/>
          <w:sz w:val="22"/>
          <w:szCs w:val="22"/>
          <w14:ligatures w14:val="standardContextual"/>
        </w:rPr>
        <w:t>.</w:t>
      </w:r>
    </w:p>
    <w:p w14:paraId="4DB906EA" w14:textId="77777777" w:rsidR="009E2974" w:rsidRPr="009E2974" w:rsidRDefault="009E2974" w:rsidP="009E2974">
      <w:pPr>
        <w:ind w:left="720"/>
        <w:contextualSpacing/>
        <w:jc w:val="both"/>
        <w:rPr>
          <w:rFonts w:ascii="Arial" w:eastAsia="DengXian" w:hAnsi="Arial" w:cs="Arial"/>
          <w:b/>
          <w:bCs/>
          <w:kern w:val="2"/>
          <w:sz w:val="22"/>
          <w:szCs w:val="22"/>
          <w:lang w:eastAsia="en-US"/>
          <w14:ligatures w14:val="standardContextual"/>
        </w:rPr>
      </w:pPr>
    </w:p>
    <w:p w14:paraId="561FF457" w14:textId="1BE6F142" w:rsidR="009E2974" w:rsidRDefault="009E2974" w:rsidP="00D92566">
      <w:pPr>
        <w:spacing w:after="120" w:line="276" w:lineRule="auto"/>
        <w:rPr>
          <w:rFonts w:ascii="Arial" w:hAnsi="Arial" w:cs="Arial"/>
          <w:b/>
          <w:bCs/>
        </w:rPr>
      </w:pPr>
      <w:r>
        <w:rPr>
          <w:rFonts w:ascii="Arial" w:hAnsi="Arial" w:cs="Arial"/>
          <w:b/>
          <w:bCs/>
        </w:rPr>
        <w:br w:type="page"/>
      </w:r>
    </w:p>
    <w:p w14:paraId="2DFF0D35" w14:textId="77777777" w:rsidR="009E2974" w:rsidRPr="009E2974" w:rsidRDefault="009E2974" w:rsidP="009E2974">
      <w:pPr>
        <w:jc w:val="both"/>
        <w:rPr>
          <w:rFonts w:ascii="Arial" w:eastAsiaTheme="minorEastAsia" w:hAnsi="Arial" w:cs="Arial"/>
          <w:b/>
          <w:bCs/>
          <w:kern w:val="2"/>
          <w14:ligatures w14:val="standardContextual"/>
        </w:rPr>
      </w:pPr>
      <w:r w:rsidRPr="009E2974">
        <w:rPr>
          <w:rFonts w:ascii="Arial" w:eastAsiaTheme="minorEastAsia" w:hAnsi="Arial" w:cs="Arial"/>
          <w:b/>
          <w:bCs/>
          <w:kern w:val="2"/>
          <w14:ligatures w14:val="standardContextual"/>
        </w:rPr>
        <w:lastRenderedPageBreak/>
        <w:t xml:space="preserve">Figure 4. </w:t>
      </w:r>
      <w:r w:rsidRPr="009E2974">
        <w:rPr>
          <w:rFonts w:ascii="Arial" w:eastAsiaTheme="minorEastAsia" w:hAnsi="Arial" w:cs="Arial"/>
          <w:b/>
          <w:bCs/>
          <w:color w:val="000000" w:themeColor="text1"/>
          <w:kern w:val="2"/>
          <w14:ligatures w14:val="standardContextual"/>
        </w:rPr>
        <w:t xml:space="preserve">A conserved cytoplasmic 21 residue sequence </w:t>
      </w:r>
      <w:r w:rsidRPr="009E2974">
        <w:rPr>
          <w:rFonts w:ascii="Arial" w:eastAsiaTheme="minorEastAsia" w:hAnsi="Arial" w:cs="Arial"/>
          <w:b/>
          <w:bCs/>
          <w:kern w:val="2"/>
          <w14:ligatures w14:val="standardContextual"/>
        </w:rPr>
        <w:t xml:space="preserve">is necessary for Nlgn2 function, whereas the PDZ-domain binding sequence is dispensable. </w:t>
      </w:r>
    </w:p>
    <w:p w14:paraId="2CAA81D9" w14:textId="77777777" w:rsidR="009E2974" w:rsidRPr="009E2974" w:rsidRDefault="009E2974" w:rsidP="009E2974">
      <w:pPr>
        <w:numPr>
          <w:ilvl w:val="0"/>
          <w:numId w:val="4"/>
        </w:numPr>
        <w:contextualSpacing/>
        <w:jc w:val="both"/>
        <w:rPr>
          <w:rFonts w:eastAsiaTheme="minorEastAsia"/>
          <w:kern w:val="2"/>
          <w14:ligatures w14:val="standardContextual"/>
        </w:rPr>
      </w:pPr>
      <w:r w:rsidRPr="009E2974">
        <w:rPr>
          <w:rFonts w:ascii="Arial" w:eastAsia="DengXian" w:hAnsi="Arial" w:cs="Arial"/>
          <w:kern w:val="2"/>
          <w:sz w:val="22"/>
          <w:szCs w:val="22"/>
          <w:lang w:eastAsia="en-US"/>
          <w14:ligatures w14:val="standardContextual"/>
        </w:rPr>
        <w:t>Alignment of Nlgn1 and Nlgn2 intracellular domain. Colored boxes show the different Nlgn2 intracellular domain</w:t>
      </w:r>
      <w:r w:rsidRPr="009E2974">
        <w:rPr>
          <w:rFonts w:ascii="Arial" w:eastAsia="DengXian" w:hAnsi="Arial" w:cs="Arial"/>
          <w:color w:val="000000" w:themeColor="text1"/>
          <w:kern w:val="2"/>
          <w:sz w:val="22"/>
          <w:szCs w:val="22"/>
          <w:lang w:eastAsia="en-US"/>
          <w14:ligatures w14:val="standardContextual"/>
        </w:rPr>
        <w:t xml:space="preserve"> truncations.</w:t>
      </w:r>
    </w:p>
    <w:p w14:paraId="24442246" w14:textId="77777777" w:rsidR="009E2974" w:rsidRPr="009E2974" w:rsidRDefault="009E2974" w:rsidP="009E2974">
      <w:pPr>
        <w:numPr>
          <w:ilvl w:val="0"/>
          <w:numId w:val="4"/>
        </w:numPr>
        <w:contextualSpacing/>
        <w:jc w:val="both"/>
        <w:rPr>
          <w:rFonts w:eastAsiaTheme="minorEastAsia"/>
          <w:kern w:val="2"/>
          <w14:ligatures w14:val="standardContextual"/>
        </w:rPr>
      </w:pPr>
      <w:r w:rsidRPr="009E2974">
        <w:rPr>
          <w:rFonts w:ascii="Arial" w:eastAsia="DengXian" w:hAnsi="Arial" w:cs="Arial"/>
          <w:kern w:val="2"/>
          <w:sz w:val="22"/>
          <w:szCs w:val="22"/>
          <w:lang w:eastAsia="en-US"/>
          <w14:ligatures w14:val="standardContextual"/>
        </w:rPr>
        <w:t>Schematic of Nlgn2-</w:t>
      </w:r>
      <w:r w:rsidRPr="009E2974">
        <w:rPr>
          <w:rFonts w:ascii="Arial" w:eastAsia="DengXian" w:hAnsi="Arial" w:cs="Arial" w:hint="eastAsia"/>
          <w:kern w:val="2"/>
          <w:sz w:val="22"/>
          <w:szCs w:val="22"/>
          <w14:ligatures w14:val="standardContextual"/>
        </w:rPr>
        <w:t>mt</w:t>
      </w:r>
      <w:r w:rsidRPr="009E2974">
        <w:rPr>
          <w:rFonts w:ascii="Arial" w:eastAsia="DengXian" w:hAnsi="Arial" w:cs="Arial"/>
          <w:kern w:val="2"/>
          <w:sz w:val="22"/>
          <w:szCs w:val="22"/>
          <w:lang w:eastAsia="en-US"/>
          <w14:ligatures w14:val="standardContextual"/>
        </w:rPr>
        <w:t>1</w:t>
      </w:r>
      <w:r w:rsidRPr="009E2974">
        <w:rPr>
          <w:rFonts w:ascii="Arial" w:eastAsia="DengXian" w:hAnsi="Arial" w:cs="Arial"/>
          <w:kern w:val="2"/>
          <w:sz w:val="22"/>
          <w:szCs w:val="22"/>
          <w14:ligatures w14:val="standardContextual"/>
        </w:rPr>
        <w:t>,</w:t>
      </w:r>
      <w:r w:rsidRPr="009E2974">
        <w:rPr>
          <w:rFonts w:ascii="Arial" w:eastAsia="DengXian" w:hAnsi="Arial" w:cs="Arial"/>
          <w:kern w:val="2"/>
          <w:sz w:val="22"/>
          <w:szCs w:val="22"/>
          <w:lang w:eastAsia="en-US"/>
          <w14:ligatures w14:val="standardContextual"/>
        </w:rPr>
        <w:t xml:space="preserve"> Nlgn2-</w:t>
      </w:r>
      <w:r w:rsidRPr="009E2974">
        <w:rPr>
          <w:rFonts w:ascii="Arial" w:eastAsia="DengXian" w:hAnsi="Arial" w:cs="Arial" w:hint="eastAsia"/>
          <w:kern w:val="2"/>
          <w:sz w:val="22"/>
          <w:szCs w:val="22"/>
          <w14:ligatures w14:val="standardContextual"/>
        </w:rPr>
        <w:t>mt</w:t>
      </w:r>
      <w:r w:rsidRPr="009E2974">
        <w:rPr>
          <w:rFonts w:ascii="Arial" w:eastAsia="DengXian" w:hAnsi="Arial" w:cs="Arial"/>
          <w:kern w:val="2"/>
          <w:sz w:val="22"/>
          <w:szCs w:val="22"/>
          <w:lang w:eastAsia="en-US"/>
          <w14:ligatures w14:val="standardContextual"/>
        </w:rPr>
        <w:t>2, Nlgn2-</w:t>
      </w:r>
      <w:r w:rsidRPr="009E2974">
        <w:rPr>
          <w:rFonts w:ascii="Arial" w:eastAsia="DengXian" w:hAnsi="Arial" w:cs="Arial" w:hint="eastAsia"/>
          <w:kern w:val="2"/>
          <w:sz w:val="22"/>
          <w:szCs w:val="22"/>
          <w14:ligatures w14:val="standardContextual"/>
        </w:rPr>
        <w:t>mt</w:t>
      </w:r>
      <w:r w:rsidRPr="009E2974">
        <w:rPr>
          <w:rFonts w:ascii="Arial" w:eastAsia="DengXian" w:hAnsi="Arial" w:cs="Arial"/>
          <w:kern w:val="2"/>
          <w:sz w:val="22"/>
          <w:szCs w:val="22"/>
          <w:lang w:eastAsia="en-US"/>
          <w14:ligatures w14:val="standardContextual"/>
        </w:rPr>
        <w:t>3, Nlgn2-</w:t>
      </w:r>
      <w:r w:rsidRPr="009E2974">
        <w:rPr>
          <w:rFonts w:ascii="Arial" w:eastAsia="DengXian" w:hAnsi="Arial" w:cs="Arial" w:hint="eastAsia"/>
          <w:kern w:val="2"/>
          <w:sz w:val="22"/>
          <w:szCs w:val="22"/>
          <w14:ligatures w14:val="standardContextual"/>
        </w:rPr>
        <w:t>mt</w:t>
      </w:r>
      <w:r w:rsidRPr="009E2974">
        <w:rPr>
          <w:rFonts w:ascii="Arial" w:eastAsia="DengXian" w:hAnsi="Arial" w:cs="Arial"/>
          <w:kern w:val="2"/>
          <w:sz w:val="22"/>
          <w:szCs w:val="22"/>
          <w:lang w:eastAsia="en-US"/>
          <w14:ligatures w14:val="standardContextual"/>
        </w:rPr>
        <w:t>3, Nlgn2-</w:t>
      </w:r>
      <w:r w:rsidRPr="009E2974">
        <w:rPr>
          <w:rFonts w:ascii="Arial" w:eastAsia="DengXian" w:hAnsi="Arial" w:cs="Arial" w:hint="eastAsia"/>
          <w:kern w:val="2"/>
          <w:sz w:val="22"/>
          <w:szCs w:val="22"/>
          <w14:ligatures w14:val="standardContextual"/>
        </w:rPr>
        <w:t>mt</w:t>
      </w:r>
      <w:r w:rsidRPr="009E2974">
        <w:rPr>
          <w:rFonts w:ascii="Arial" w:eastAsia="DengXian" w:hAnsi="Arial" w:cs="Arial"/>
          <w:kern w:val="2"/>
          <w:sz w:val="22"/>
          <w:szCs w:val="22"/>
          <w:lang w:eastAsia="en-US"/>
          <w14:ligatures w14:val="standardContextual"/>
        </w:rPr>
        <w:t>4 and Nlgn2-</w:t>
      </w:r>
      <w:r w:rsidRPr="009E2974">
        <w:rPr>
          <w:rFonts w:ascii="Arial" w:eastAsia="DengXian" w:hAnsi="Arial" w:cs="Arial" w:hint="eastAsia"/>
          <w:kern w:val="2"/>
          <w:sz w:val="22"/>
          <w:szCs w:val="22"/>
          <w14:ligatures w14:val="standardContextual"/>
        </w:rPr>
        <w:t>mt</w:t>
      </w:r>
      <w:r w:rsidRPr="009E2974">
        <w:rPr>
          <w:rFonts w:ascii="Arial" w:eastAsia="DengXian" w:hAnsi="Arial" w:cs="Arial"/>
          <w:kern w:val="2"/>
          <w:sz w:val="22"/>
          <w:szCs w:val="22"/>
          <w:lang w:eastAsia="en-US"/>
          <w14:ligatures w14:val="standardContextual"/>
        </w:rPr>
        <w:t>5 constructs.</w:t>
      </w:r>
    </w:p>
    <w:p w14:paraId="64E392FF" w14:textId="77777777" w:rsidR="009E2974" w:rsidRPr="009E2974" w:rsidRDefault="009E2974" w:rsidP="009E2974">
      <w:pPr>
        <w:numPr>
          <w:ilvl w:val="0"/>
          <w:numId w:val="4"/>
        </w:numPr>
        <w:contextualSpacing/>
        <w:jc w:val="both"/>
        <w:rPr>
          <w:rFonts w:eastAsiaTheme="minorEastAsia"/>
          <w:kern w:val="2"/>
          <w14:ligatures w14:val="standardContextual"/>
        </w:rPr>
      </w:pPr>
      <w:r w:rsidRPr="009E2974">
        <w:rPr>
          <w:rFonts w:ascii="Arial" w:eastAsia="DengXian" w:hAnsi="Arial" w:cs="Arial"/>
          <w:color w:val="000000" w:themeColor="text1"/>
          <w:kern w:val="2"/>
          <w:sz w:val="22"/>
          <w:szCs w:val="22"/>
          <w:lang w:eastAsia="en-US"/>
          <w14:ligatures w14:val="standardContextual"/>
        </w:rPr>
        <w:t xml:space="preserve">Representative traces of </w:t>
      </w:r>
      <w:r w:rsidRPr="009E2974">
        <w:rPr>
          <w:rFonts w:ascii="Arial" w:eastAsia="DengXian" w:hAnsi="Arial" w:cs="Arial" w:hint="eastAsia"/>
          <w:color w:val="000000" w:themeColor="text1"/>
          <w:kern w:val="2"/>
          <w:sz w:val="22"/>
          <w:szCs w:val="22"/>
          <w14:ligatures w14:val="standardContextual"/>
        </w:rPr>
        <w:t>e</w:t>
      </w:r>
      <w:r w:rsidRPr="009E2974">
        <w:rPr>
          <w:rFonts w:ascii="Arial" w:eastAsia="DengXian" w:hAnsi="Arial" w:cs="Arial"/>
          <w:color w:val="000000" w:themeColor="text1"/>
          <w:kern w:val="2"/>
          <w:sz w:val="22"/>
          <w:szCs w:val="22"/>
          <w:lang w:eastAsia="en-US"/>
          <w14:ligatures w14:val="standardContextual"/>
        </w:rPr>
        <w:t xml:space="preserve">voked GABAR-IPSC recorded </w:t>
      </w:r>
      <w:r w:rsidRPr="009E2974">
        <w:rPr>
          <w:rFonts w:ascii="Arial" w:eastAsia="DengXian" w:hAnsi="Arial" w:cs="Arial"/>
          <w:kern w:val="2"/>
          <w:sz w:val="22"/>
          <w:szCs w:val="22"/>
          <w:lang w:eastAsia="en-US"/>
          <w14:ligatures w14:val="standardContextual"/>
        </w:rPr>
        <w:t xml:space="preserve">from DIV14-16 cultured Nlgn1234 conditional knockout mice neurons </w:t>
      </w:r>
      <w:r w:rsidRPr="009E2974">
        <w:rPr>
          <w:rFonts w:ascii="Arial" w:eastAsia="DengXian" w:hAnsi="Arial" w:cs="Arial"/>
          <w:color w:val="000000" w:themeColor="text1"/>
          <w:kern w:val="2"/>
          <w:sz w:val="22"/>
          <w:szCs w:val="22"/>
          <w:lang w:eastAsia="en-US"/>
          <w14:ligatures w14:val="standardContextual"/>
        </w:rPr>
        <w:t xml:space="preserve">in the </w:t>
      </w:r>
      <w:r w:rsidRPr="009E2974">
        <w:rPr>
          <w:rFonts w:ascii="Arial" w:eastAsia="DengXian" w:hAnsi="Arial" w:cs="Arial"/>
          <w:color w:val="000000" w:themeColor="text1"/>
          <w:kern w:val="2"/>
          <w:sz w:val="22"/>
          <w:szCs w:val="22"/>
          <w14:ligatures w14:val="standardContextual"/>
        </w:rPr>
        <w:t>seven conditions (</w:t>
      </w:r>
      <w:r w:rsidRPr="009E2974">
        <w:rPr>
          <w:rFonts w:asciiTheme="minorHAnsi" w:eastAsiaTheme="minorEastAsia" w:hAnsiTheme="minorHAnsi" w:cstheme="minorBidi"/>
          <w:kern w:val="2"/>
          <w14:ligatures w14:val="standardContextual"/>
        </w:rPr>
        <w:sym w:font="Symbol" w:char="F044"/>
      </w:r>
      <w:r w:rsidRPr="009E2974">
        <w:rPr>
          <w:rFonts w:ascii="Arial" w:eastAsia="DengXian" w:hAnsi="Arial" w:cs="Arial"/>
          <w:color w:val="000000" w:themeColor="text1"/>
          <w:kern w:val="2"/>
          <w:sz w:val="22"/>
          <w:szCs w:val="22"/>
          <w14:ligatures w14:val="standardContextual"/>
        </w:rPr>
        <w:t>Cre, Cre, Cre+Nlgn2-mt1, Cre+Nlgn2-mt2, Cre+Nlgn2-mt3, Cre+Nlgn2-mt4, Cre+Nlgn2-mt5).</w:t>
      </w:r>
    </w:p>
    <w:p w14:paraId="098B29FD" w14:textId="28412C1F" w:rsidR="009E2974" w:rsidRPr="009E2974" w:rsidRDefault="009E2974" w:rsidP="009E2974">
      <w:pPr>
        <w:numPr>
          <w:ilvl w:val="0"/>
          <w:numId w:val="4"/>
        </w:numPr>
        <w:contextualSpacing/>
        <w:jc w:val="both"/>
        <w:rPr>
          <w:rFonts w:eastAsiaTheme="minorEastAsia"/>
          <w:kern w:val="2"/>
          <w14:ligatures w14:val="standardContextual"/>
        </w:rPr>
      </w:pPr>
      <w:r w:rsidRPr="009E2974">
        <w:rPr>
          <w:rFonts w:ascii="Arial" w:eastAsia="DengXian" w:hAnsi="Arial" w:cs="Arial"/>
          <w:color w:val="000000" w:themeColor="text1"/>
          <w:kern w:val="2"/>
          <w:sz w:val="22"/>
          <w:szCs w:val="22"/>
          <w:lang w:eastAsia="en-US"/>
          <w14:ligatures w14:val="standardContextual"/>
        </w:rPr>
        <w:t xml:space="preserve">Summary graph of evoked GABAR-IPSC amplitude in all conditions (Bar and line graphs indicate mean </w:t>
      </w:r>
      <w:r w:rsidRPr="009E2974">
        <w:rPr>
          <w:rFonts w:asciiTheme="minorHAnsi" w:eastAsiaTheme="minorEastAsia" w:hAnsiTheme="minorHAnsi" w:cstheme="minorBidi"/>
          <w:kern w:val="2"/>
          <w:lang w:eastAsia="en-US"/>
          <w14:ligatures w14:val="standardContextual"/>
        </w:rPr>
        <w:sym w:font="Symbol" w:char="F0B1"/>
      </w:r>
      <w:r w:rsidRPr="009E2974">
        <w:rPr>
          <w:rFonts w:ascii="Arial" w:eastAsia="DengXian" w:hAnsi="Arial" w:cs="Arial"/>
          <w:color w:val="000000" w:themeColor="text1"/>
          <w:kern w:val="2"/>
          <w:sz w:val="22"/>
          <w:szCs w:val="22"/>
          <w:lang w:eastAsia="en-US"/>
          <w14:ligatures w14:val="standardContextual"/>
        </w:rPr>
        <w:t xml:space="preserve"> SEM; numbers of cells/experiments = 19/4,19/4,19/4,19/4,17/4,13/3, and 13/3 for each column, left to right).  </w:t>
      </w:r>
      <w:r w:rsidR="002C55A1" w:rsidRPr="002C55A1">
        <w:rPr>
          <w:rFonts w:ascii="Arial" w:eastAsia="DengXian" w:hAnsi="Arial" w:cs="Arial"/>
          <w:color w:val="4472C4" w:themeColor="accent1"/>
          <w:kern w:val="2"/>
          <w:sz w:val="22"/>
          <w:szCs w:val="22"/>
          <w:lang w:eastAsia="en-US"/>
          <w14:ligatures w14:val="standardContextual"/>
        </w:rPr>
        <w:t xml:space="preserve">Nonsignificant </w:t>
      </w:r>
      <w:r w:rsidR="002C55A1" w:rsidRPr="002C55A1">
        <w:rPr>
          <w:rFonts w:ascii="Arial" w:eastAsia="DengXian" w:hAnsi="Arial" w:cs="Arial"/>
          <w:i/>
          <w:iCs/>
          <w:color w:val="4472C4" w:themeColor="accent1"/>
          <w:kern w:val="2"/>
          <w:sz w:val="22"/>
          <w:szCs w:val="22"/>
          <w:lang w:eastAsia="en-US"/>
          <w14:ligatures w14:val="standardContextual"/>
        </w:rPr>
        <w:t>p</w:t>
      </w:r>
      <w:r w:rsidR="002C55A1" w:rsidRPr="002C55A1">
        <w:rPr>
          <w:rFonts w:ascii="Arial" w:eastAsia="DengXian" w:hAnsi="Arial" w:cs="Arial"/>
          <w:color w:val="4472C4" w:themeColor="accent1"/>
          <w:kern w:val="2"/>
          <w:sz w:val="22"/>
          <w:szCs w:val="22"/>
          <w:lang w:eastAsia="en-US"/>
          <w14:ligatures w14:val="standardContextual"/>
        </w:rPr>
        <w:t>&gt;0.05</w:t>
      </w:r>
      <w:r w:rsidRPr="009E2974">
        <w:rPr>
          <w:rFonts w:ascii="Arial" w:eastAsia="DengXian" w:hAnsi="Arial" w:cs="Arial"/>
          <w:color w:val="000000" w:themeColor="text1"/>
          <w:kern w:val="2"/>
          <w:sz w:val="22"/>
          <w:szCs w:val="22"/>
          <w:lang w:eastAsia="en-US"/>
          <w14:ligatures w14:val="standardContextual"/>
        </w:rPr>
        <w:t xml:space="preserve">; </w:t>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Arial" w:eastAsia="DengXian" w:hAnsi="Arial" w:cs="Arial"/>
          <w:i/>
          <w:iCs/>
          <w:color w:val="000000" w:themeColor="text1"/>
          <w:kern w:val="2"/>
          <w:sz w:val="22"/>
          <w:szCs w:val="22"/>
          <w:lang w:eastAsia="en-US"/>
          <w14:ligatures w14:val="standardContextual"/>
        </w:rPr>
        <w:t>p</w:t>
      </w:r>
      <w:r w:rsidRPr="009E2974">
        <w:rPr>
          <w:rFonts w:ascii="Arial" w:eastAsia="DengXian" w:hAnsi="Arial" w:cs="Arial"/>
          <w:color w:val="000000" w:themeColor="text1"/>
          <w:kern w:val="2"/>
          <w:sz w:val="22"/>
          <w:szCs w:val="22"/>
          <w:lang w:eastAsia="en-US"/>
          <w14:ligatures w14:val="standardContextual"/>
        </w:rPr>
        <w:t xml:space="preserve">&lt;0.01; </w:t>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Arial" w:eastAsia="DengXian" w:hAnsi="Arial" w:cs="Arial"/>
          <w:i/>
          <w:iCs/>
          <w:color w:val="000000" w:themeColor="text1"/>
          <w:kern w:val="2"/>
          <w:sz w:val="22"/>
          <w:szCs w:val="22"/>
          <w:lang w:eastAsia="en-US"/>
          <w14:ligatures w14:val="standardContextual"/>
        </w:rPr>
        <w:t>p</w:t>
      </w:r>
      <w:r w:rsidRPr="009E2974">
        <w:rPr>
          <w:rFonts w:ascii="Arial" w:eastAsia="DengXian" w:hAnsi="Arial" w:cs="Arial"/>
          <w:color w:val="000000" w:themeColor="text1"/>
          <w:kern w:val="2"/>
          <w:sz w:val="22"/>
          <w:szCs w:val="22"/>
          <w:lang w:eastAsia="en-US"/>
          <w14:ligatures w14:val="standardContextual"/>
        </w:rPr>
        <w:t xml:space="preserve">&lt;0.001, one-way ANOVA </w:t>
      </w:r>
      <w:r w:rsidR="00705E56">
        <w:rPr>
          <w:rFonts w:ascii="Arial" w:eastAsia="DengXian" w:hAnsi="Arial" w:cs="Arial"/>
          <w:color w:val="000000" w:themeColor="text1"/>
          <w:kern w:val="2"/>
          <w:sz w:val="22"/>
          <w:szCs w:val="22"/>
          <w:lang w:eastAsia="en-US"/>
          <w14:ligatures w14:val="standardContextual"/>
        </w:rPr>
        <w:t>with post-hoc</w:t>
      </w:r>
      <w:r w:rsidRPr="009E2974">
        <w:rPr>
          <w:rFonts w:ascii="Arial" w:eastAsia="DengXian" w:hAnsi="Arial" w:cs="Arial"/>
          <w:color w:val="000000" w:themeColor="text1"/>
          <w:kern w:val="2"/>
          <w:sz w:val="22"/>
          <w:szCs w:val="22"/>
          <w:lang w:eastAsia="en-US"/>
          <w14:ligatures w14:val="standardContextual"/>
        </w:rPr>
        <w:t xml:space="preserve"> </w:t>
      </w:r>
      <w:r w:rsidRPr="009E2974">
        <w:rPr>
          <w:rFonts w:ascii="Arial" w:eastAsia="DengXian" w:hAnsi="Arial" w:cs="Arial"/>
          <w:color w:val="000000" w:themeColor="text1"/>
          <w:kern w:val="2"/>
          <w:sz w:val="22"/>
          <w:szCs w:val="22"/>
          <w14:ligatures w14:val="standardContextual"/>
        </w:rPr>
        <w:t xml:space="preserve">Dunnett’s </w:t>
      </w:r>
      <w:r w:rsidRPr="009E2974">
        <w:rPr>
          <w:rFonts w:ascii="Arial" w:eastAsia="DengXian" w:hAnsi="Arial" w:cs="Arial" w:hint="eastAsia"/>
          <w:color w:val="000000" w:themeColor="text1"/>
          <w:kern w:val="2"/>
          <w:sz w:val="22"/>
          <w:szCs w:val="22"/>
          <w14:ligatures w14:val="standardContextual"/>
        </w:rPr>
        <w:t>Multiple</w:t>
      </w:r>
      <w:r w:rsidRPr="009E2974">
        <w:rPr>
          <w:rFonts w:ascii="Arial" w:eastAsia="DengXian" w:hAnsi="Arial" w:cs="Arial"/>
          <w:color w:val="000000" w:themeColor="text1"/>
          <w:kern w:val="2"/>
          <w:sz w:val="22"/>
          <w:szCs w:val="22"/>
          <w14:ligatures w14:val="standardContextual"/>
        </w:rPr>
        <w:t xml:space="preserve"> </w:t>
      </w:r>
      <w:r w:rsidRPr="009E2974">
        <w:rPr>
          <w:rFonts w:ascii="Arial" w:eastAsia="DengXian" w:hAnsi="Arial" w:cs="Arial" w:hint="eastAsia"/>
          <w:color w:val="000000" w:themeColor="text1"/>
          <w:kern w:val="2"/>
          <w:sz w:val="22"/>
          <w:szCs w:val="22"/>
          <w14:ligatures w14:val="standardContextual"/>
        </w:rPr>
        <w:t>comparisons</w:t>
      </w:r>
      <w:r w:rsidRPr="009E2974">
        <w:rPr>
          <w:rFonts w:ascii="Arial" w:eastAsia="DengXian" w:hAnsi="Arial" w:cs="Arial"/>
          <w:color w:val="000000" w:themeColor="text1"/>
          <w:kern w:val="2"/>
          <w:sz w:val="22"/>
          <w:szCs w:val="22"/>
          <w14:ligatures w14:val="standardContextual"/>
        </w:rPr>
        <w:t xml:space="preserve">. Nonsignificant relations are indicated as </w:t>
      </w:r>
      <w:r w:rsidR="00705E56">
        <w:rPr>
          <w:rFonts w:ascii="Arial" w:eastAsia="DengXian" w:hAnsi="Arial" w:cs="Arial"/>
          <w:color w:val="000000" w:themeColor="text1"/>
          <w:kern w:val="2"/>
          <w:sz w:val="22"/>
          <w:szCs w:val="22"/>
          <w14:ligatures w14:val="standardContextual"/>
        </w:rPr>
        <w:t>ns</w:t>
      </w:r>
      <w:r w:rsidRPr="009E2974">
        <w:rPr>
          <w:rFonts w:ascii="Arial" w:eastAsia="DengXian" w:hAnsi="Arial" w:cs="Arial"/>
          <w:color w:val="000000" w:themeColor="text1"/>
          <w:kern w:val="2"/>
          <w:sz w:val="22"/>
          <w:szCs w:val="22"/>
          <w14:ligatures w14:val="standardContextual"/>
        </w:rPr>
        <w:t>.</w:t>
      </w:r>
    </w:p>
    <w:p w14:paraId="05C223B5" w14:textId="428AC720" w:rsidR="009E2974" w:rsidRDefault="009E2974" w:rsidP="00D92566">
      <w:pPr>
        <w:spacing w:after="120" w:line="276" w:lineRule="auto"/>
        <w:rPr>
          <w:rFonts w:ascii="Arial" w:hAnsi="Arial" w:cs="Arial"/>
          <w:b/>
          <w:bCs/>
        </w:rPr>
      </w:pPr>
      <w:r>
        <w:rPr>
          <w:rFonts w:ascii="Arial" w:hAnsi="Arial" w:cs="Arial"/>
          <w:b/>
          <w:bCs/>
        </w:rPr>
        <w:br w:type="page"/>
      </w:r>
    </w:p>
    <w:p w14:paraId="3B5CADA3" w14:textId="77777777" w:rsidR="009E2974" w:rsidRDefault="009E2974" w:rsidP="009E2974">
      <w:pPr>
        <w:jc w:val="both"/>
        <w:rPr>
          <w:rFonts w:ascii="Arial" w:hAnsi="Arial" w:cs="Arial"/>
          <w:b/>
          <w:bCs/>
        </w:rPr>
      </w:pPr>
      <w:r w:rsidRPr="00580531">
        <w:rPr>
          <w:rFonts w:ascii="Arial" w:hAnsi="Arial" w:cs="Arial"/>
          <w:b/>
          <w:bCs/>
        </w:rPr>
        <w:lastRenderedPageBreak/>
        <w:t>Figure</w:t>
      </w:r>
      <w:r>
        <w:rPr>
          <w:rFonts w:ascii="Arial" w:hAnsi="Arial" w:cs="Arial"/>
          <w:b/>
          <w:bCs/>
        </w:rPr>
        <w:t xml:space="preserve"> </w:t>
      </w:r>
      <w:r w:rsidRPr="00580531">
        <w:rPr>
          <w:rFonts w:ascii="Arial" w:hAnsi="Arial" w:cs="Arial"/>
          <w:b/>
          <w:bCs/>
        </w:rPr>
        <w:t xml:space="preserve">5. </w:t>
      </w:r>
      <w:r>
        <w:rPr>
          <w:rFonts w:ascii="Arial" w:hAnsi="Arial" w:cs="Arial"/>
          <w:b/>
          <w:bCs/>
        </w:rPr>
        <w:t>Different from the functional promiscuity of the Nlgn1 and Nlgn2 cytoplasmic sequences, their extracellular sequences encode synapse type-specificity that is independent of</w:t>
      </w:r>
      <w:r w:rsidRPr="00580531">
        <w:rPr>
          <w:rFonts w:ascii="Arial" w:hAnsi="Arial" w:cs="Arial"/>
          <w:b/>
          <w:bCs/>
        </w:rPr>
        <w:t xml:space="preserve"> MDGA </w:t>
      </w:r>
      <w:r>
        <w:rPr>
          <w:rFonts w:ascii="Arial" w:hAnsi="Arial" w:cs="Arial"/>
          <w:b/>
          <w:bCs/>
        </w:rPr>
        <w:t>binding.</w:t>
      </w:r>
    </w:p>
    <w:p w14:paraId="6D7E17E2" w14:textId="77777777" w:rsidR="009E2974" w:rsidRPr="00580531" w:rsidRDefault="009E2974" w:rsidP="009E2974">
      <w:pPr>
        <w:pStyle w:val="ListParagraph"/>
        <w:numPr>
          <w:ilvl w:val="0"/>
          <w:numId w:val="5"/>
        </w:numPr>
        <w:jc w:val="both"/>
        <w:rPr>
          <w:rFonts w:ascii="Times New Roman" w:hAnsi="Times New Roman" w:cs="Times New Roman"/>
        </w:rPr>
      </w:pPr>
      <w:r>
        <w:rPr>
          <w:rFonts w:ascii="Arial" w:eastAsia="DengXian" w:hAnsi="Arial" w:cs="Arial"/>
          <w:sz w:val="22"/>
          <w:szCs w:val="22"/>
          <w:lang w:eastAsia="en-US"/>
        </w:rPr>
        <w:t>Schematic of Nlgn1-Nlgn2 (</w:t>
      </w:r>
      <w:r>
        <w:rPr>
          <w:rFonts w:ascii="Arial" w:eastAsia="DengXian" w:hAnsi="Arial" w:cs="Arial"/>
          <w:color w:val="000000" w:themeColor="text1"/>
          <w:sz w:val="22"/>
          <w:szCs w:val="22"/>
          <w:lang w:eastAsia="en-US"/>
        </w:rPr>
        <w:t>Nlgn1 extracellular domain with Nlgn2 intercellular domain</w:t>
      </w:r>
      <w:r>
        <w:rPr>
          <w:rFonts w:ascii="Arial" w:eastAsia="DengXian" w:hAnsi="Arial" w:cs="Arial"/>
          <w:sz w:val="22"/>
          <w:szCs w:val="22"/>
          <w:lang w:eastAsia="en-US"/>
        </w:rPr>
        <w:t xml:space="preserve">) constructs. </w:t>
      </w:r>
    </w:p>
    <w:p w14:paraId="196738DB" w14:textId="77777777" w:rsidR="009E2974" w:rsidRPr="00265EA5" w:rsidRDefault="009E2974" w:rsidP="009E2974">
      <w:pPr>
        <w:pStyle w:val="ListParagraph"/>
        <w:numPr>
          <w:ilvl w:val="0"/>
          <w:numId w:val="5"/>
        </w:numPr>
        <w:jc w:val="both"/>
        <w:rPr>
          <w:rFonts w:ascii="Arial" w:eastAsia="DengXian" w:hAnsi="Arial" w:cs="Arial"/>
          <w:color w:val="000000" w:themeColor="text1"/>
          <w:sz w:val="22"/>
          <w:szCs w:val="22"/>
          <w:lang w:eastAsia="en-US"/>
        </w:rPr>
      </w:pPr>
      <w:r w:rsidRPr="00EE63EF">
        <w:rPr>
          <w:rFonts w:ascii="Arial" w:eastAsia="DengXian" w:hAnsi="Arial" w:cs="Arial"/>
          <w:color w:val="000000" w:themeColor="text1"/>
          <w:sz w:val="22"/>
          <w:szCs w:val="22"/>
          <w:lang w:eastAsia="en-US"/>
        </w:rPr>
        <w:t xml:space="preserve">Representative traces of </w:t>
      </w:r>
      <w:r w:rsidRPr="00EE63EF">
        <w:rPr>
          <w:rFonts w:ascii="Arial" w:eastAsia="DengXian" w:hAnsi="Arial" w:cs="Arial" w:hint="eastAsia"/>
          <w:color w:val="000000" w:themeColor="text1"/>
          <w:sz w:val="22"/>
          <w:szCs w:val="22"/>
        </w:rPr>
        <w:t>e</w:t>
      </w:r>
      <w:r w:rsidRPr="00EE63EF">
        <w:rPr>
          <w:rFonts w:ascii="Arial" w:eastAsia="DengXian" w:hAnsi="Arial" w:cs="Arial"/>
          <w:color w:val="000000" w:themeColor="text1"/>
          <w:sz w:val="22"/>
          <w:szCs w:val="22"/>
          <w:lang w:eastAsia="en-US"/>
        </w:rPr>
        <w:t xml:space="preserve">voked GABAR-IPSC recorded </w:t>
      </w:r>
      <w:r w:rsidRPr="0043601A">
        <w:rPr>
          <w:rFonts w:ascii="Arial" w:eastAsia="DengXian" w:hAnsi="Arial" w:cs="Arial"/>
          <w:sz w:val="22"/>
          <w:szCs w:val="22"/>
          <w:lang w:eastAsia="en-US"/>
        </w:rPr>
        <w:t xml:space="preserve">from DIV14-16 cultured </w:t>
      </w:r>
      <w:r>
        <w:rPr>
          <w:rFonts w:ascii="Arial" w:eastAsia="DengXian" w:hAnsi="Arial" w:cs="Arial"/>
          <w:sz w:val="22"/>
          <w:szCs w:val="22"/>
          <w:lang w:eastAsia="en-US"/>
        </w:rPr>
        <w:t>Nlgn</w:t>
      </w:r>
      <w:r w:rsidRPr="0043601A">
        <w:rPr>
          <w:rFonts w:ascii="Arial" w:eastAsia="DengXian" w:hAnsi="Arial" w:cs="Arial"/>
          <w:sz w:val="22"/>
          <w:szCs w:val="22"/>
          <w:lang w:eastAsia="en-US"/>
        </w:rPr>
        <w:t xml:space="preserve">1234 conditional knockout </w:t>
      </w:r>
      <w:r>
        <w:rPr>
          <w:rFonts w:ascii="Arial" w:eastAsia="DengXian" w:hAnsi="Arial" w:cs="Arial"/>
          <w:sz w:val="22"/>
          <w:szCs w:val="22"/>
          <w:lang w:eastAsia="en-US"/>
        </w:rPr>
        <w:t xml:space="preserve">mice neurons </w:t>
      </w:r>
      <w:r w:rsidRPr="00EE63EF">
        <w:rPr>
          <w:rFonts w:ascii="Arial" w:eastAsia="DengXian" w:hAnsi="Arial" w:cs="Arial"/>
          <w:color w:val="000000" w:themeColor="text1"/>
          <w:sz w:val="22"/>
          <w:szCs w:val="22"/>
          <w:lang w:eastAsia="en-US"/>
        </w:rPr>
        <w:t xml:space="preserve">in the </w:t>
      </w:r>
      <w:r>
        <w:rPr>
          <w:rFonts w:ascii="Arial" w:eastAsia="DengXian" w:hAnsi="Arial" w:cs="Arial"/>
          <w:color w:val="000000" w:themeColor="text1"/>
          <w:sz w:val="22"/>
          <w:szCs w:val="22"/>
        </w:rPr>
        <w:t>three</w:t>
      </w:r>
      <w:r w:rsidRPr="00EE63EF">
        <w:rPr>
          <w:rFonts w:ascii="Arial" w:eastAsia="DengXian" w:hAnsi="Arial" w:cs="Arial"/>
          <w:color w:val="000000" w:themeColor="text1"/>
          <w:sz w:val="22"/>
          <w:szCs w:val="22"/>
        </w:rPr>
        <w:t xml:space="preserve"> conditions (</w:t>
      </w:r>
      <w:r>
        <w:sym w:font="Symbol" w:char="F044"/>
      </w:r>
      <w:r w:rsidRPr="00EE63EF">
        <w:rPr>
          <w:rFonts w:ascii="Arial" w:eastAsia="DengXian" w:hAnsi="Arial" w:cs="Arial"/>
          <w:color w:val="000000" w:themeColor="text1"/>
          <w:sz w:val="22"/>
          <w:szCs w:val="22"/>
        </w:rPr>
        <w:t>Cre, Cre, Cre+</w:t>
      </w:r>
      <w:r>
        <w:rPr>
          <w:rFonts w:ascii="Arial" w:eastAsia="DengXian" w:hAnsi="Arial" w:cs="Arial"/>
          <w:color w:val="000000" w:themeColor="text1"/>
          <w:sz w:val="22"/>
          <w:szCs w:val="22"/>
        </w:rPr>
        <w:t>Nlgn1-Nlgn2</w:t>
      </w:r>
      <w:r w:rsidRPr="00EE63EF">
        <w:rPr>
          <w:rFonts w:ascii="Arial" w:eastAsia="DengXian" w:hAnsi="Arial" w:cs="Arial"/>
          <w:color w:val="000000" w:themeColor="text1"/>
          <w:sz w:val="22"/>
          <w:szCs w:val="22"/>
        </w:rPr>
        <w:t>).</w:t>
      </w:r>
      <w:r w:rsidRPr="00EE63EF">
        <w:rPr>
          <w:rFonts w:ascii="Arial" w:eastAsia="DengXian" w:hAnsi="Arial" w:cs="Arial"/>
          <w:color w:val="000000" w:themeColor="text1"/>
          <w:sz w:val="22"/>
          <w:szCs w:val="22"/>
          <w:lang w:eastAsia="en-US"/>
        </w:rPr>
        <w:t xml:space="preserve"> </w:t>
      </w:r>
      <w:r w:rsidRPr="00580531">
        <w:rPr>
          <w:rFonts w:ascii="Arial" w:eastAsia="DengXian" w:hAnsi="Arial" w:cs="Arial"/>
          <w:color w:val="000000" w:themeColor="text1"/>
          <w:sz w:val="22"/>
          <w:szCs w:val="22"/>
          <w:lang w:eastAsia="en-US"/>
        </w:rPr>
        <w:t>Note that we rescued</w:t>
      </w:r>
      <w:r>
        <w:rPr>
          <w:rFonts w:ascii="Arial" w:eastAsia="DengXian" w:hAnsi="Arial" w:cs="Arial"/>
          <w:color w:val="000000" w:themeColor="text1"/>
          <w:sz w:val="22"/>
          <w:szCs w:val="22"/>
          <w:lang w:eastAsia="en-US"/>
        </w:rPr>
        <w:t xml:space="preserve"> Nlgn1</w:t>
      </w:r>
      <w:r w:rsidRPr="00580531">
        <w:rPr>
          <w:rFonts w:ascii="Arial" w:eastAsia="DengXian" w:hAnsi="Arial" w:cs="Arial"/>
          <w:color w:val="000000" w:themeColor="text1"/>
          <w:sz w:val="22"/>
          <w:szCs w:val="22"/>
          <w:lang w:eastAsia="en-US"/>
        </w:rPr>
        <w:t>-</w:t>
      </w:r>
      <w:r>
        <w:rPr>
          <w:rFonts w:ascii="Arial" w:eastAsia="DengXian" w:hAnsi="Arial" w:cs="Arial"/>
          <w:color w:val="000000" w:themeColor="text1"/>
          <w:sz w:val="22"/>
          <w:szCs w:val="22"/>
          <w:lang w:eastAsia="en-US"/>
        </w:rPr>
        <w:t>Nlgn2</w:t>
      </w:r>
      <w:r w:rsidRPr="00580531">
        <w:rPr>
          <w:rFonts w:ascii="Arial" w:eastAsia="DengXian" w:hAnsi="Arial" w:cs="Arial"/>
          <w:color w:val="000000" w:themeColor="text1"/>
          <w:sz w:val="22"/>
          <w:szCs w:val="22"/>
          <w:lang w:eastAsia="en-US"/>
        </w:rPr>
        <w:t xml:space="preserve"> </w:t>
      </w:r>
      <w:r>
        <w:rPr>
          <w:rFonts w:ascii="Arial" w:eastAsia="DengXian" w:hAnsi="Arial" w:cs="Arial"/>
          <w:color w:val="000000" w:themeColor="text1"/>
          <w:sz w:val="22"/>
          <w:szCs w:val="22"/>
          <w:lang w:eastAsia="en-US"/>
        </w:rPr>
        <w:t>here from</w:t>
      </w:r>
      <w:r w:rsidRPr="00580531">
        <w:rPr>
          <w:rFonts w:ascii="Arial" w:eastAsia="DengXian" w:hAnsi="Arial" w:cs="Arial"/>
          <w:color w:val="000000" w:themeColor="text1"/>
          <w:sz w:val="22"/>
          <w:szCs w:val="22"/>
          <w:lang w:eastAsia="en-US"/>
        </w:rPr>
        <w:t xml:space="preserve"> the </w:t>
      </w:r>
      <w:r w:rsidRPr="00D30B24">
        <w:rPr>
          <w:rFonts w:ascii="Arial" w:eastAsia="DengXian" w:hAnsi="Arial" w:cs="Arial"/>
          <w:color w:val="000000" w:themeColor="text1"/>
          <w:sz w:val="22"/>
          <w:szCs w:val="22"/>
          <w:lang w:eastAsia="en-US"/>
        </w:rPr>
        <w:t>identical</w:t>
      </w:r>
      <w:r>
        <w:rPr>
          <w:rFonts w:ascii="Arial" w:eastAsia="DengXian" w:hAnsi="Arial" w:cs="Arial"/>
          <w:color w:val="000000" w:themeColor="text1"/>
          <w:sz w:val="22"/>
          <w:szCs w:val="22"/>
          <w:lang w:eastAsia="en-US"/>
        </w:rPr>
        <w:t xml:space="preserve"> three </w:t>
      </w:r>
      <w:r w:rsidRPr="00580531">
        <w:rPr>
          <w:rFonts w:ascii="Arial" w:eastAsia="DengXian" w:hAnsi="Arial" w:cs="Arial"/>
          <w:color w:val="000000" w:themeColor="text1"/>
          <w:sz w:val="22"/>
          <w:szCs w:val="22"/>
          <w:lang w:eastAsia="en-US"/>
        </w:rPr>
        <w:t>batch</w:t>
      </w:r>
      <w:r>
        <w:rPr>
          <w:rFonts w:ascii="Arial" w:eastAsia="DengXian" w:hAnsi="Arial" w:cs="Arial"/>
          <w:color w:val="000000" w:themeColor="text1"/>
          <w:sz w:val="22"/>
          <w:szCs w:val="22"/>
          <w:lang w:eastAsia="en-US"/>
        </w:rPr>
        <w:t>es of Figure 2</w:t>
      </w:r>
      <w:r w:rsidRPr="00580531">
        <w:rPr>
          <w:rFonts w:ascii="Arial" w:eastAsia="DengXian" w:hAnsi="Arial" w:cs="Arial"/>
          <w:color w:val="000000" w:themeColor="text1"/>
          <w:sz w:val="22"/>
          <w:szCs w:val="22"/>
          <w:lang w:eastAsia="en-US"/>
        </w:rPr>
        <w:t xml:space="preserve">, so the </w:t>
      </w:r>
      <w:r>
        <w:sym w:font="Symbol" w:char="F044"/>
      </w:r>
      <w:r w:rsidRPr="00EE63EF">
        <w:rPr>
          <w:rFonts w:ascii="Arial" w:eastAsia="DengXian" w:hAnsi="Arial" w:cs="Arial"/>
          <w:color w:val="000000" w:themeColor="text1"/>
          <w:sz w:val="22"/>
          <w:szCs w:val="22"/>
        </w:rPr>
        <w:t>Cre</w:t>
      </w:r>
      <w:r>
        <w:rPr>
          <w:rFonts w:ascii="Arial" w:eastAsia="DengXian" w:hAnsi="Arial" w:cs="Arial"/>
          <w:color w:val="000000" w:themeColor="text1"/>
          <w:sz w:val="22"/>
          <w:szCs w:val="22"/>
        </w:rPr>
        <w:t xml:space="preserve"> and </w:t>
      </w:r>
      <w:r w:rsidRPr="00EE63EF">
        <w:rPr>
          <w:rFonts w:ascii="Arial" w:eastAsia="DengXian" w:hAnsi="Arial" w:cs="Arial"/>
          <w:color w:val="000000" w:themeColor="text1"/>
          <w:sz w:val="22"/>
          <w:szCs w:val="22"/>
        </w:rPr>
        <w:t>Cre</w:t>
      </w:r>
      <w:r w:rsidRPr="00580531">
        <w:rPr>
          <w:rFonts w:ascii="Arial" w:eastAsia="DengXian" w:hAnsi="Arial" w:cs="Arial"/>
          <w:color w:val="000000" w:themeColor="text1"/>
          <w:sz w:val="22"/>
          <w:szCs w:val="22"/>
          <w:lang w:eastAsia="en-US"/>
        </w:rPr>
        <w:t xml:space="preserve"> </w:t>
      </w:r>
      <w:r>
        <w:rPr>
          <w:rFonts w:ascii="Arial" w:eastAsia="DengXian" w:hAnsi="Arial" w:cs="Arial"/>
          <w:color w:val="000000" w:themeColor="text1"/>
          <w:sz w:val="22"/>
          <w:szCs w:val="22"/>
          <w:lang w:eastAsia="en-US"/>
        </w:rPr>
        <w:t>traces</w:t>
      </w:r>
      <w:r w:rsidRPr="00580531">
        <w:rPr>
          <w:rFonts w:ascii="Arial" w:eastAsia="DengXian" w:hAnsi="Arial" w:cs="Arial"/>
          <w:color w:val="000000" w:themeColor="text1"/>
          <w:sz w:val="22"/>
          <w:szCs w:val="22"/>
          <w:lang w:eastAsia="en-US"/>
        </w:rPr>
        <w:t xml:space="preserve"> here are the same as in </w:t>
      </w:r>
      <w:r>
        <w:rPr>
          <w:rFonts w:ascii="Arial" w:eastAsia="DengXian" w:hAnsi="Arial" w:cs="Arial"/>
          <w:color w:val="000000" w:themeColor="text1"/>
          <w:sz w:val="22"/>
          <w:szCs w:val="22"/>
          <w:lang w:eastAsia="en-US"/>
        </w:rPr>
        <w:t>F</w:t>
      </w:r>
      <w:r w:rsidRPr="00580531">
        <w:rPr>
          <w:rFonts w:ascii="Arial" w:eastAsia="DengXian" w:hAnsi="Arial" w:cs="Arial"/>
          <w:color w:val="000000" w:themeColor="text1"/>
          <w:sz w:val="22"/>
          <w:szCs w:val="22"/>
          <w:lang w:eastAsia="en-US"/>
        </w:rPr>
        <w:t>igure 2.</w:t>
      </w:r>
    </w:p>
    <w:p w14:paraId="27FCF7DC" w14:textId="08C74BCD" w:rsidR="009E2974" w:rsidRPr="00265EA5" w:rsidRDefault="009E2974" w:rsidP="009E2974">
      <w:pPr>
        <w:pStyle w:val="ListParagraph"/>
        <w:numPr>
          <w:ilvl w:val="0"/>
          <w:numId w:val="5"/>
        </w:numPr>
        <w:jc w:val="both"/>
        <w:rPr>
          <w:rFonts w:ascii="Arial" w:eastAsia="DengXian" w:hAnsi="Arial" w:cs="Arial"/>
          <w:color w:val="000000" w:themeColor="text1"/>
          <w:sz w:val="22"/>
          <w:szCs w:val="22"/>
          <w:lang w:eastAsia="en-US"/>
        </w:rPr>
      </w:pPr>
      <w:r w:rsidRPr="00701F46">
        <w:rPr>
          <w:rFonts w:ascii="Arial" w:eastAsia="DengXian" w:hAnsi="Arial" w:cs="Arial"/>
          <w:color w:val="000000" w:themeColor="text1"/>
          <w:sz w:val="22"/>
          <w:szCs w:val="22"/>
          <w:lang w:eastAsia="en-US"/>
        </w:rPr>
        <w:t xml:space="preserve">Summary graph of evoked GABAR-IPSC amplitude in all conditions (Bar and line graphs indicate mean </w:t>
      </w:r>
      <w:r>
        <w:rPr>
          <w:lang w:eastAsia="en-US"/>
        </w:rPr>
        <w:sym w:font="Symbol" w:char="F0B1"/>
      </w:r>
      <w:r w:rsidRPr="00701F46">
        <w:rPr>
          <w:rFonts w:ascii="Arial" w:eastAsia="DengXian" w:hAnsi="Arial" w:cs="Arial"/>
          <w:color w:val="000000" w:themeColor="text1"/>
          <w:sz w:val="22"/>
          <w:szCs w:val="22"/>
          <w:lang w:eastAsia="en-US"/>
        </w:rPr>
        <w:t xml:space="preserve"> SEM; numbers of cells/experiments = 1</w:t>
      </w:r>
      <w:r>
        <w:rPr>
          <w:rFonts w:ascii="Arial" w:eastAsia="DengXian" w:hAnsi="Arial" w:cs="Arial"/>
          <w:color w:val="000000" w:themeColor="text1"/>
          <w:sz w:val="22"/>
          <w:szCs w:val="22"/>
          <w:lang w:eastAsia="en-US"/>
        </w:rPr>
        <w:t>6</w:t>
      </w:r>
      <w:r w:rsidRPr="00701F46">
        <w:rPr>
          <w:rFonts w:ascii="Arial" w:eastAsia="DengXian" w:hAnsi="Arial" w:cs="Arial"/>
          <w:color w:val="000000" w:themeColor="text1"/>
          <w:sz w:val="22"/>
          <w:szCs w:val="22"/>
          <w:lang w:eastAsia="en-US"/>
        </w:rPr>
        <w:t>/</w:t>
      </w:r>
      <w:r>
        <w:rPr>
          <w:rFonts w:ascii="Arial" w:eastAsia="DengXian" w:hAnsi="Arial" w:cs="Arial"/>
          <w:color w:val="000000" w:themeColor="text1"/>
          <w:sz w:val="22"/>
          <w:szCs w:val="22"/>
          <w:lang w:eastAsia="en-US"/>
        </w:rPr>
        <w:t>3</w:t>
      </w:r>
      <w:r w:rsidRPr="00701F46">
        <w:rPr>
          <w:rFonts w:ascii="Arial" w:eastAsia="DengXian" w:hAnsi="Arial" w:cs="Arial"/>
          <w:color w:val="000000" w:themeColor="text1"/>
          <w:sz w:val="22"/>
          <w:szCs w:val="22"/>
          <w:lang w:eastAsia="en-US"/>
        </w:rPr>
        <w:t>,1</w:t>
      </w:r>
      <w:r>
        <w:rPr>
          <w:rFonts w:ascii="Arial" w:eastAsia="DengXian" w:hAnsi="Arial" w:cs="Arial"/>
          <w:color w:val="000000" w:themeColor="text1"/>
          <w:sz w:val="22"/>
          <w:szCs w:val="22"/>
          <w:lang w:eastAsia="en-US"/>
        </w:rPr>
        <w:t>6</w:t>
      </w:r>
      <w:r w:rsidRPr="00701F46">
        <w:rPr>
          <w:rFonts w:ascii="Arial" w:eastAsia="DengXian" w:hAnsi="Arial" w:cs="Arial"/>
          <w:color w:val="000000" w:themeColor="text1"/>
          <w:sz w:val="22"/>
          <w:szCs w:val="22"/>
          <w:lang w:eastAsia="en-US"/>
        </w:rPr>
        <w:t>/</w:t>
      </w:r>
      <w:r>
        <w:rPr>
          <w:rFonts w:ascii="Arial" w:eastAsia="DengXian" w:hAnsi="Arial" w:cs="Arial"/>
          <w:color w:val="000000" w:themeColor="text1"/>
          <w:sz w:val="22"/>
          <w:szCs w:val="22"/>
          <w:lang w:eastAsia="en-US"/>
        </w:rPr>
        <w:t>3</w:t>
      </w:r>
      <w:r w:rsidRPr="00701F46">
        <w:rPr>
          <w:rFonts w:ascii="Arial" w:eastAsia="DengXian" w:hAnsi="Arial" w:cs="Arial"/>
          <w:color w:val="000000" w:themeColor="text1"/>
          <w:sz w:val="22"/>
          <w:szCs w:val="22"/>
          <w:lang w:eastAsia="en-US"/>
        </w:rPr>
        <w:t>,</w:t>
      </w:r>
      <w:r>
        <w:rPr>
          <w:rFonts w:ascii="Arial" w:eastAsia="DengXian" w:hAnsi="Arial" w:cs="Arial"/>
          <w:color w:val="000000" w:themeColor="text1"/>
          <w:sz w:val="22"/>
          <w:szCs w:val="22"/>
          <w:lang w:eastAsia="en-US"/>
        </w:rPr>
        <w:t xml:space="preserve"> and 12/3 </w:t>
      </w:r>
      <w:r w:rsidRPr="00701F46">
        <w:rPr>
          <w:rFonts w:ascii="Arial" w:eastAsia="DengXian" w:hAnsi="Arial" w:cs="Arial"/>
          <w:color w:val="000000" w:themeColor="text1"/>
          <w:sz w:val="22"/>
          <w:szCs w:val="22"/>
          <w:lang w:eastAsia="en-US"/>
        </w:rPr>
        <w:t>for each column, left to right).</w:t>
      </w:r>
      <w:r w:rsidR="002C55A1">
        <w:rPr>
          <w:rFonts w:ascii="Arial" w:eastAsia="DengXian" w:hAnsi="Arial" w:cs="Arial"/>
          <w:color w:val="000000" w:themeColor="text1"/>
          <w:sz w:val="22"/>
          <w:szCs w:val="22"/>
          <w:lang w:eastAsia="en-US"/>
        </w:rPr>
        <w:t xml:space="preserve"> </w:t>
      </w:r>
      <w:r w:rsidRPr="00E12325">
        <w:rPr>
          <w:vertAlign w:val="superscript"/>
          <w:lang w:eastAsia="en-US"/>
        </w:rPr>
        <w:sym w:font="Symbol" w:char="F02A"/>
      </w:r>
      <w:r w:rsidRPr="00E12325">
        <w:rPr>
          <w:vertAlign w:val="superscript"/>
          <w:lang w:eastAsia="en-US"/>
        </w:rPr>
        <w:sym w:font="Symbol" w:char="F02A"/>
      </w:r>
      <w:r w:rsidRPr="00E12325">
        <w:rPr>
          <w:vertAlign w:val="superscript"/>
          <w:lang w:eastAsia="en-US"/>
        </w:rPr>
        <w:sym w:font="Symbol" w:char="F02A"/>
      </w:r>
      <w:r w:rsidRPr="00E12325">
        <w:rPr>
          <w:vertAlign w:val="superscript"/>
          <w:lang w:eastAsia="en-US"/>
        </w:rPr>
        <w:sym w:font="Symbol" w:char="F02A"/>
      </w:r>
      <w:r w:rsidRPr="00701F46">
        <w:rPr>
          <w:rFonts w:ascii="Arial" w:eastAsia="DengXian" w:hAnsi="Arial" w:cs="Arial"/>
          <w:i/>
          <w:iCs/>
          <w:color w:val="000000" w:themeColor="text1"/>
          <w:sz w:val="22"/>
          <w:szCs w:val="22"/>
          <w:lang w:eastAsia="en-US"/>
        </w:rPr>
        <w:t>p</w:t>
      </w:r>
      <w:r w:rsidRPr="00701F46">
        <w:rPr>
          <w:rFonts w:ascii="Arial" w:eastAsia="DengXian" w:hAnsi="Arial" w:cs="Arial"/>
          <w:color w:val="000000" w:themeColor="text1"/>
          <w:sz w:val="22"/>
          <w:szCs w:val="22"/>
          <w:lang w:eastAsia="en-US"/>
        </w:rPr>
        <w:t xml:space="preserve">&lt;0.0001, one-way ANOVA </w:t>
      </w:r>
      <w:r w:rsidR="00623306">
        <w:rPr>
          <w:rFonts w:ascii="Arial" w:eastAsia="DengXian" w:hAnsi="Arial" w:cs="Arial"/>
          <w:color w:val="000000" w:themeColor="text1"/>
          <w:sz w:val="22"/>
          <w:szCs w:val="22"/>
          <w:lang w:eastAsia="en-US"/>
        </w:rPr>
        <w:t>with post-hoc</w:t>
      </w:r>
      <w:r w:rsidRPr="00701F46">
        <w:rPr>
          <w:rFonts w:ascii="Arial" w:eastAsia="DengXian" w:hAnsi="Arial" w:cs="Arial"/>
          <w:color w:val="000000" w:themeColor="text1"/>
          <w:sz w:val="22"/>
          <w:szCs w:val="22"/>
          <w:lang w:eastAsia="en-US"/>
        </w:rPr>
        <w:t xml:space="preserve"> </w:t>
      </w:r>
      <w:r w:rsidRPr="00701F46">
        <w:rPr>
          <w:rFonts w:ascii="Arial" w:eastAsia="DengXian" w:hAnsi="Arial" w:cs="Arial"/>
          <w:color w:val="000000" w:themeColor="text1"/>
          <w:sz w:val="22"/>
          <w:szCs w:val="22"/>
        </w:rPr>
        <w:t xml:space="preserve">Dunnett’s </w:t>
      </w:r>
      <w:r w:rsidRPr="00701F46">
        <w:rPr>
          <w:rFonts w:ascii="Arial" w:eastAsia="DengXian" w:hAnsi="Arial" w:cs="Arial" w:hint="eastAsia"/>
          <w:color w:val="000000" w:themeColor="text1"/>
          <w:sz w:val="22"/>
          <w:szCs w:val="22"/>
        </w:rPr>
        <w:t>Multiple</w:t>
      </w:r>
      <w:r w:rsidRPr="00701F46">
        <w:rPr>
          <w:rFonts w:ascii="Arial" w:eastAsia="DengXian" w:hAnsi="Arial" w:cs="Arial"/>
          <w:color w:val="000000" w:themeColor="text1"/>
          <w:sz w:val="22"/>
          <w:szCs w:val="22"/>
        </w:rPr>
        <w:t xml:space="preserve"> </w:t>
      </w:r>
      <w:r w:rsidRPr="00701F46">
        <w:rPr>
          <w:rFonts w:ascii="Arial" w:eastAsia="DengXian" w:hAnsi="Arial" w:cs="Arial" w:hint="eastAsia"/>
          <w:color w:val="000000" w:themeColor="text1"/>
          <w:sz w:val="22"/>
          <w:szCs w:val="22"/>
        </w:rPr>
        <w:t>comparisons</w:t>
      </w:r>
      <w:r w:rsidRPr="00701F46">
        <w:rPr>
          <w:rFonts w:ascii="Arial" w:eastAsia="DengXian" w:hAnsi="Arial" w:cs="Arial"/>
          <w:color w:val="000000" w:themeColor="text1"/>
          <w:sz w:val="22"/>
          <w:szCs w:val="22"/>
        </w:rPr>
        <w:t xml:space="preserve">. Nonsignificant relations are indicated as </w:t>
      </w:r>
      <w:r w:rsidR="00623306">
        <w:rPr>
          <w:rFonts w:ascii="Arial" w:eastAsia="DengXian" w:hAnsi="Arial" w:cs="Arial"/>
          <w:color w:val="000000" w:themeColor="text1"/>
          <w:sz w:val="22"/>
          <w:szCs w:val="22"/>
        </w:rPr>
        <w:t>ns</w:t>
      </w:r>
      <w:r w:rsidRPr="00701F46">
        <w:rPr>
          <w:rFonts w:ascii="Arial" w:eastAsia="DengXian" w:hAnsi="Arial" w:cs="Arial"/>
          <w:color w:val="000000" w:themeColor="text1"/>
          <w:sz w:val="22"/>
          <w:szCs w:val="22"/>
        </w:rPr>
        <w:t>.</w:t>
      </w:r>
      <w:r>
        <w:rPr>
          <w:rFonts w:ascii="Arial" w:eastAsia="DengXian" w:hAnsi="Arial" w:cs="Arial"/>
          <w:color w:val="000000" w:themeColor="text1"/>
          <w:sz w:val="22"/>
          <w:szCs w:val="22"/>
        </w:rPr>
        <w:t xml:space="preserve"> </w:t>
      </w:r>
      <w:r w:rsidRPr="00580531">
        <w:rPr>
          <w:rFonts w:ascii="Arial" w:eastAsia="DengXian" w:hAnsi="Arial" w:cs="Arial"/>
          <w:color w:val="000000" w:themeColor="text1"/>
          <w:sz w:val="22"/>
          <w:szCs w:val="22"/>
          <w:lang w:eastAsia="en-US"/>
        </w:rPr>
        <w:t>Note that we rescued</w:t>
      </w:r>
      <w:r>
        <w:rPr>
          <w:rFonts w:ascii="Arial" w:eastAsia="DengXian" w:hAnsi="Arial" w:cs="Arial"/>
          <w:color w:val="000000" w:themeColor="text1"/>
          <w:sz w:val="22"/>
          <w:szCs w:val="22"/>
          <w:lang w:eastAsia="en-US"/>
        </w:rPr>
        <w:t xml:space="preserve"> Nlgn1</w:t>
      </w:r>
      <w:r w:rsidRPr="00580531">
        <w:rPr>
          <w:rFonts w:ascii="Arial" w:eastAsia="DengXian" w:hAnsi="Arial" w:cs="Arial"/>
          <w:color w:val="000000" w:themeColor="text1"/>
          <w:sz w:val="22"/>
          <w:szCs w:val="22"/>
          <w:lang w:eastAsia="en-US"/>
        </w:rPr>
        <w:t>-</w:t>
      </w:r>
      <w:r>
        <w:rPr>
          <w:rFonts w:ascii="Arial" w:eastAsia="DengXian" w:hAnsi="Arial" w:cs="Arial"/>
          <w:color w:val="000000" w:themeColor="text1"/>
          <w:sz w:val="22"/>
          <w:szCs w:val="22"/>
          <w:lang w:eastAsia="en-US"/>
        </w:rPr>
        <w:t>Nlgn2</w:t>
      </w:r>
      <w:r w:rsidRPr="00580531">
        <w:rPr>
          <w:rFonts w:ascii="Arial" w:eastAsia="DengXian" w:hAnsi="Arial" w:cs="Arial"/>
          <w:color w:val="000000" w:themeColor="text1"/>
          <w:sz w:val="22"/>
          <w:szCs w:val="22"/>
          <w:lang w:eastAsia="en-US"/>
        </w:rPr>
        <w:t xml:space="preserve"> </w:t>
      </w:r>
      <w:r>
        <w:rPr>
          <w:rFonts w:ascii="Arial" w:eastAsia="DengXian" w:hAnsi="Arial" w:cs="Arial"/>
          <w:color w:val="000000" w:themeColor="text1"/>
          <w:sz w:val="22"/>
          <w:szCs w:val="22"/>
          <w:lang w:eastAsia="en-US"/>
        </w:rPr>
        <w:t>here from</w:t>
      </w:r>
      <w:r w:rsidRPr="00580531">
        <w:rPr>
          <w:rFonts w:ascii="Arial" w:eastAsia="DengXian" w:hAnsi="Arial" w:cs="Arial"/>
          <w:color w:val="000000" w:themeColor="text1"/>
          <w:sz w:val="22"/>
          <w:szCs w:val="22"/>
          <w:lang w:eastAsia="en-US"/>
        </w:rPr>
        <w:t xml:space="preserve"> the </w:t>
      </w:r>
      <w:r w:rsidRPr="00D30B24">
        <w:rPr>
          <w:rFonts w:ascii="Arial" w:eastAsia="DengXian" w:hAnsi="Arial" w:cs="Arial"/>
          <w:color w:val="000000" w:themeColor="text1"/>
          <w:sz w:val="22"/>
          <w:szCs w:val="22"/>
          <w:lang w:eastAsia="en-US"/>
        </w:rPr>
        <w:t>identical</w:t>
      </w:r>
      <w:r>
        <w:rPr>
          <w:rFonts w:ascii="Arial" w:eastAsia="DengXian" w:hAnsi="Arial" w:cs="Arial"/>
          <w:color w:val="000000" w:themeColor="text1"/>
          <w:sz w:val="22"/>
          <w:szCs w:val="22"/>
          <w:lang w:eastAsia="en-US"/>
        </w:rPr>
        <w:t xml:space="preserve"> three </w:t>
      </w:r>
      <w:r w:rsidRPr="00580531">
        <w:rPr>
          <w:rFonts w:ascii="Arial" w:eastAsia="DengXian" w:hAnsi="Arial" w:cs="Arial"/>
          <w:color w:val="000000" w:themeColor="text1"/>
          <w:sz w:val="22"/>
          <w:szCs w:val="22"/>
          <w:lang w:eastAsia="en-US"/>
        </w:rPr>
        <w:t>batch</w:t>
      </w:r>
      <w:r>
        <w:rPr>
          <w:rFonts w:ascii="Arial" w:eastAsia="DengXian" w:hAnsi="Arial" w:cs="Arial"/>
          <w:color w:val="000000" w:themeColor="text1"/>
          <w:sz w:val="22"/>
          <w:szCs w:val="22"/>
          <w:lang w:eastAsia="en-US"/>
        </w:rPr>
        <w:t>es of Figure 2</w:t>
      </w:r>
      <w:r w:rsidRPr="00580531">
        <w:rPr>
          <w:rFonts w:ascii="Arial" w:eastAsia="DengXian" w:hAnsi="Arial" w:cs="Arial"/>
          <w:color w:val="000000" w:themeColor="text1"/>
          <w:sz w:val="22"/>
          <w:szCs w:val="22"/>
          <w:lang w:eastAsia="en-US"/>
        </w:rPr>
        <w:t xml:space="preserve">, so the </w:t>
      </w:r>
      <w:r>
        <w:sym w:font="Symbol" w:char="F044"/>
      </w:r>
      <w:r w:rsidRPr="00EE63EF">
        <w:rPr>
          <w:rFonts w:ascii="Arial" w:eastAsia="DengXian" w:hAnsi="Arial" w:cs="Arial"/>
          <w:color w:val="000000" w:themeColor="text1"/>
          <w:sz w:val="22"/>
          <w:szCs w:val="22"/>
        </w:rPr>
        <w:t>Cre</w:t>
      </w:r>
      <w:r>
        <w:rPr>
          <w:rFonts w:ascii="Arial" w:eastAsia="DengXian" w:hAnsi="Arial" w:cs="Arial"/>
          <w:color w:val="000000" w:themeColor="text1"/>
          <w:sz w:val="22"/>
          <w:szCs w:val="22"/>
        </w:rPr>
        <w:t xml:space="preserve"> and </w:t>
      </w:r>
      <w:r w:rsidRPr="00EE63EF">
        <w:rPr>
          <w:rFonts w:ascii="Arial" w:eastAsia="DengXian" w:hAnsi="Arial" w:cs="Arial"/>
          <w:color w:val="000000" w:themeColor="text1"/>
          <w:sz w:val="22"/>
          <w:szCs w:val="22"/>
        </w:rPr>
        <w:t>Cre</w:t>
      </w:r>
      <w:r w:rsidRPr="00580531">
        <w:rPr>
          <w:rFonts w:ascii="Arial" w:eastAsia="DengXian" w:hAnsi="Arial" w:cs="Arial"/>
          <w:color w:val="000000" w:themeColor="text1"/>
          <w:sz w:val="22"/>
          <w:szCs w:val="22"/>
          <w:lang w:eastAsia="en-US"/>
        </w:rPr>
        <w:t xml:space="preserve"> </w:t>
      </w:r>
      <w:r>
        <w:rPr>
          <w:rFonts w:ascii="Arial" w:eastAsia="DengXian" w:hAnsi="Arial" w:cs="Arial"/>
          <w:color w:val="000000" w:themeColor="text1"/>
          <w:sz w:val="22"/>
          <w:szCs w:val="22"/>
          <w:lang w:eastAsia="en-US"/>
        </w:rPr>
        <w:t>data</w:t>
      </w:r>
      <w:r w:rsidRPr="00580531">
        <w:rPr>
          <w:rFonts w:ascii="Arial" w:eastAsia="DengXian" w:hAnsi="Arial" w:cs="Arial"/>
          <w:color w:val="000000" w:themeColor="text1"/>
          <w:sz w:val="22"/>
          <w:szCs w:val="22"/>
          <w:lang w:eastAsia="en-US"/>
        </w:rPr>
        <w:t xml:space="preserve"> here are the same as in </w:t>
      </w:r>
      <w:r>
        <w:rPr>
          <w:rFonts w:ascii="Arial" w:eastAsia="DengXian" w:hAnsi="Arial" w:cs="Arial"/>
          <w:color w:val="000000" w:themeColor="text1"/>
          <w:sz w:val="22"/>
          <w:szCs w:val="22"/>
          <w:lang w:eastAsia="en-US"/>
        </w:rPr>
        <w:t>F</w:t>
      </w:r>
      <w:r w:rsidRPr="00580531">
        <w:rPr>
          <w:rFonts w:ascii="Arial" w:eastAsia="DengXian" w:hAnsi="Arial" w:cs="Arial"/>
          <w:color w:val="000000" w:themeColor="text1"/>
          <w:sz w:val="22"/>
          <w:szCs w:val="22"/>
          <w:lang w:eastAsia="en-US"/>
        </w:rPr>
        <w:t>igure 2.</w:t>
      </w:r>
    </w:p>
    <w:p w14:paraId="2EBD85A5" w14:textId="77777777" w:rsidR="009E2974" w:rsidRPr="00580531" w:rsidRDefault="009E2974" w:rsidP="009E2974">
      <w:pPr>
        <w:pStyle w:val="ListParagraph"/>
        <w:numPr>
          <w:ilvl w:val="0"/>
          <w:numId w:val="5"/>
        </w:numPr>
        <w:jc w:val="both"/>
        <w:rPr>
          <w:rFonts w:ascii="Times New Roman" w:hAnsi="Times New Roman" w:cs="Times New Roman"/>
        </w:rPr>
      </w:pPr>
      <w:r>
        <w:rPr>
          <w:rFonts w:ascii="Arial" w:eastAsia="DengXian" w:hAnsi="Arial" w:cs="Arial"/>
          <w:sz w:val="22"/>
          <w:szCs w:val="22"/>
          <w:lang w:eastAsia="en-US"/>
        </w:rPr>
        <w:t>Schematic of Nlgn2-MDGA1mt (</w:t>
      </w:r>
      <w:r>
        <w:rPr>
          <w:rFonts w:ascii="Arial" w:eastAsia="DengXian" w:hAnsi="Arial" w:cs="Arial"/>
          <w:color w:val="000000" w:themeColor="text1"/>
          <w:sz w:val="22"/>
          <w:szCs w:val="22"/>
          <w:lang w:eastAsia="en-US"/>
        </w:rPr>
        <w:t>Nlgn2 with MDGA1-binding point mutation</w:t>
      </w:r>
      <w:r>
        <w:rPr>
          <w:rFonts w:ascii="Arial" w:eastAsia="DengXian" w:hAnsi="Arial" w:cs="Arial"/>
          <w:sz w:val="22"/>
          <w:szCs w:val="22"/>
          <w:lang w:eastAsia="en-US"/>
        </w:rPr>
        <w:t xml:space="preserve">) constructs. </w:t>
      </w:r>
    </w:p>
    <w:p w14:paraId="37BCD2CC" w14:textId="77777777" w:rsidR="009E2974" w:rsidRPr="00D30B24" w:rsidRDefault="009E2974" w:rsidP="009E2974">
      <w:pPr>
        <w:pStyle w:val="ListParagraph"/>
        <w:numPr>
          <w:ilvl w:val="0"/>
          <w:numId w:val="5"/>
        </w:numPr>
        <w:jc w:val="both"/>
        <w:rPr>
          <w:rFonts w:ascii="Times New Roman" w:hAnsi="Times New Roman" w:cs="Times New Roman"/>
        </w:rPr>
      </w:pPr>
      <w:r w:rsidRPr="00EE63EF">
        <w:rPr>
          <w:rFonts w:ascii="Arial" w:eastAsia="DengXian" w:hAnsi="Arial" w:cs="Arial"/>
          <w:color w:val="000000" w:themeColor="text1"/>
          <w:sz w:val="22"/>
          <w:szCs w:val="22"/>
          <w:lang w:eastAsia="en-US"/>
        </w:rPr>
        <w:t xml:space="preserve">Representative traces of </w:t>
      </w:r>
      <w:r w:rsidRPr="00EE63EF">
        <w:rPr>
          <w:rFonts w:ascii="Arial" w:eastAsia="DengXian" w:hAnsi="Arial" w:cs="Arial" w:hint="eastAsia"/>
          <w:color w:val="000000" w:themeColor="text1"/>
          <w:sz w:val="22"/>
          <w:szCs w:val="22"/>
        </w:rPr>
        <w:t>e</w:t>
      </w:r>
      <w:r w:rsidRPr="00EE63EF">
        <w:rPr>
          <w:rFonts w:ascii="Arial" w:eastAsia="DengXian" w:hAnsi="Arial" w:cs="Arial"/>
          <w:color w:val="000000" w:themeColor="text1"/>
          <w:sz w:val="22"/>
          <w:szCs w:val="22"/>
          <w:lang w:eastAsia="en-US"/>
        </w:rPr>
        <w:t xml:space="preserve">voked GABAR-IPSC recorded </w:t>
      </w:r>
      <w:r w:rsidRPr="0043601A">
        <w:rPr>
          <w:rFonts w:ascii="Arial" w:eastAsia="DengXian" w:hAnsi="Arial" w:cs="Arial"/>
          <w:sz w:val="22"/>
          <w:szCs w:val="22"/>
          <w:lang w:eastAsia="en-US"/>
        </w:rPr>
        <w:t xml:space="preserve">from DIV14-16 cultured </w:t>
      </w:r>
      <w:r>
        <w:rPr>
          <w:rFonts w:ascii="Arial" w:eastAsia="DengXian" w:hAnsi="Arial" w:cs="Arial"/>
          <w:sz w:val="22"/>
          <w:szCs w:val="22"/>
          <w:lang w:eastAsia="en-US"/>
        </w:rPr>
        <w:t>Nlgn</w:t>
      </w:r>
      <w:r w:rsidRPr="0043601A">
        <w:rPr>
          <w:rFonts w:ascii="Arial" w:eastAsia="DengXian" w:hAnsi="Arial" w:cs="Arial"/>
          <w:sz w:val="22"/>
          <w:szCs w:val="22"/>
          <w:lang w:eastAsia="en-US"/>
        </w:rPr>
        <w:t xml:space="preserve">1234 conditional knockout </w:t>
      </w:r>
      <w:r>
        <w:rPr>
          <w:rFonts w:ascii="Arial" w:eastAsia="DengXian" w:hAnsi="Arial" w:cs="Arial"/>
          <w:sz w:val="22"/>
          <w:szCs w:val="22"/>
          <w:lang w:eastAsia="en-US"/>
        </w:rPr>
        <w:t xml:space="preserve">mice neurons </w:t>
      </w:r>
      <w:r w:rsidRPr="00EE63EF">
        <w:rPr>
          <w:rFonts w:ascii="Arial" w:eastAsia="DengXian" w:hAnsi="Arial" w:cs="Arial"/>
          <w:color w:val="000000" w:themeColor="text1"/>
          <w:sz w:val="22"/>
          <w:szCs w:val="22"/>
          <w:lang w:eastAsia="en-US"/>
        </w:rPr>
        <w:t xml:space="preserve">in the </w:t>
      </w:r>
      <w:r>
        <w:rPr>
          <w:rFonts w:ascii="Arial" w:eastAsia="DengXian" w:hAnsi="Arial" w:cs="Arial"/>
          <w:color w:val="000000" w:themeColor="text1"/>
          <w:sz w:val="22"/>
          <w:szCs w:val="22"/>
        </w:rPr>
        <w:t>three</w:t>
      </w:r>
      <w:r w:rsidRPr="00EE63EF">
        <w:rPr>
          <w:rFonts w:ascii="Arial" w:eastAsia="DengXian" w:hAnsi="Arial" w:cs="Arial"/>
          <w:color w:val="000000" w:themeColor="text1"/>
          <w:sz w:val="22"/>
          <w:szCs w:val="22"/>
        </w:rPr>
        <w:t xml:space="preserve"> conditions (</w:t>
      </w:r>
      <w:r>
        <w:sym w:font="Symbol" w:char="F044"/>
      </w:r>
      <w:r w:rsidRPr="00EE63EF">
        <w:rPr>
          <w:rFonts w:ascii="Arial" w:eastAsia="DengXian" w:hAnsi="Arial" w:cs="Arial"/>
          <w:color w:val="000000" w:themeColor="text1"/>
          <w:sz w:val="22"/>
          <w:szCs w:val="22"/>
        </w:rPr>
        <w:t>Cre, Cre, Cre+</w:t>
      </w:r>
      <w:r>
        <w:rPr>
          <w:rFonts w:ascii="Arial" w:eastAsia="DengXian" w:hAnsi="Arial" w:cs="Arial"/>
          <w:color w:val="000000" w:themeColor="text1"/>
          <w:sz w:val="22"/>
          <w:szCs w:val="22"/>
        </w:rPr>
        <w:t>Nlgn2-MDGA1mt</w:t>
      </w:r>
      <w:r w:rsidRPr="00EE63EF">
        <w:rPr>
          <w:rFonts w:ascii="Arial" w:eastAsia="DengXian" w:hAnsi="Arial" w:cs="Arial"/>
          <w:color w:val="000000" w:themeColor="text1"/>
          <w:sz w:val="22"/>
          <w:szCs w:val="22"/>
        </w:rPr>
        <w:t>).</w:t>
      </w:r>
    </w:p>
    <w:p w14:paraId="61EFBD5D" w14:textId="455120E3" w:rsidR="009E2974" w:rsidRPr="00701F46" w:rsidRDefault="009E2974" w:rsidP="009E2974">
      <w:pPr>
        <w:pStyle w:val="ListParagraph"/>
        <w:numPr>
          <w:ilvl w:val="0"/>
          <w:numId w:val="5"/>
        </w:numPr>
        <w:jc w:val="both"/>
        <w:rPr>
          <w:rFonts w:ascii="Times New Roman" w:hAnsi="Times New Roman" w:cs="Times New Roman"/>
        </w:rPr>
      </w:pPr>
      <w:r w:rsidRPr="00701F46">
        <w:rPr>
          <w:rFonts w:ascii="Arial" w:eastAsia="DengXian" w:hAnsi="Arial" w:cs="Arial"/>
          <w:color w:val="000000" w:themeColor="text1"/>
          <w:sz w:val="22"/>
          <w:szCs w:val="22"/>
          <w:lang w:eastAsia="en-US"/>
        </w:rPr>
        <w:t xml:space="preserve">Summary graph of evoked GABAR-IPSC amplitude in all conditions (Bar and line graphs indicate mean </w:t>
      </w:r>
      <w:r>
        <w:rPr>
          <w:lang w:eastAsia="en-US"/>
        </w:rPr>
        <w:sym w:font="Symbol" w:char="F0B1"/>
      </w:r>
      <w:r w:rsidRPr="00701F46">
        <w:rPr>
          <w:rFonts w:ascii="Arial" w:eastAsia="DengXian" w:hAnsi="Arial" w:cs="Arial"/>
          <w:color w:val="000000" w:themeColor="text1"/>
          <w:sz w:val="22"/>
          <w:szCs w:val="22"/>
          <w:lang w:eastAsia="en-US"/>
        </w:rPr>
        <w:t xml:space="preserve"> SEM; numbers of cells/experiments = 1</w:t>
      </w:r>
      <w:r>
        <w:rPr>
          <w:rFonts w:ascii="Arial" w:eastAsia="DengXian" w:hAnsi="Arial" w:cs="Arial"/>
          <w:color w:val="000000" w:themeColor="text1"/>
          <w:sz w:val="22"/>
          <w:szCs w:val="22"/>
          <w:lang w:eastAsia="en-US"/>
        </w:rPr>
        <w:t>6</w:t>
      </w:r>
      <w:r w:rsidRPr="00701F46">
        <w:rPr>
          <w:rFonts w:ascii="Arial" w:eastAsia="DengXian" w:hAnsi="Arial" w:cs="Arial"/>
          <w:color w:val="000000" w:themeColor="text1"/>
          <w:sz w:val="22"/>
          <w:szCs w:val="22"/>
          <w:lang w:eastAsia="en-US"/>
        </w:rPr>
        <w:t>/</w:t>
      </w:r>
      <w:r>
        <w:rPr>
          <w:rFonts w:ascii="Arial" w:eastAsia="DengXian" w:hAnsi="Arial" w:cs="Arial"/>
          <w:color w:val="000000" w:themeColor="text1"/>
          <w:sz w:val="22"/>
          <w:szCs w:val="22"/>
          <w:lang w:eastAsia="en-US"/>
        </w:rPr>
        <w:t>3</w:t>
      </w:r>
      <w:r w:rsidRPr="00701F46">
        <w:rPr>
          <w:rFonts w:ascii="Arial" w:eastAsia="DengXian" w:hAnsi="Arial" w:cs="Arial"/>
          <w:color w:val="000000" w:themeColor="text1"/>
          <w:sz w:val="22"/>
          <w:szCs w:val="22"/>
          <w:lang w:eastAsia="en-US"/>
        </w:rPr>
        <w:t>,1</w:t>
      </w:r>
      <w:r>
        <w:rPr>
          <w:rFonts w:ascii="Arial" w:eastAsia="DengXian" w:hAnsi="Arial" w:cs="Arial"/>
          <w:color w:val="000000" w:themeColor="text1"/>
          <w:sz w:val="22"/>
          <w:szCs w:val="22"/>
          <w:lang w:eastAsia="en-US"/>
        </w:rPr>
        <w:t>5</w:t>
      </w:r>
      <w:r w:rsidRPr="00701F46">
        <w:rPr>
          <w:rFonts w:ascii="Arial" w:eastAsia="DengXian" w:hAnsi="Arial" w:cs="Arial"/>
          <w:color w:val="000000" w:themeColor="text1"/>
          <w:sz w:val="22"/>
          <w:szCs w:val="22"/>
          <w:lang w:eastAsia="en-US"/>
        </w:rPr>
        <w:t>/</w:t>
      </w:r>
      <w:r>
        <w:rPr>
          <w:rFonts w:ascii="Arial" w:eastAsia="DengXian" w:hAnsi="Arial" w:cs="Arial"/>
          <w:color w:val="000000" w:themeColor="text1"/>
          <w:sz w:val="22"/>
          <w:szCs w:val="22"/>
          <w:lang w:eastAsia="en-US"/>
        </w:rPr>
        <w:t>3</w:t>
      </w:r>
      <w:r w:rsidRPr="00701F46">
        <w:rPr>
          <w:rFonts w:ascii="Arial" w:eastAsia="DengXian" w:hAnsi="Arial" w:cs="Arial"/>
          <w:color w:val="000000" w:themeColor="text1"/>
          <w:sz w:val="22"/>
          <w:szCs w:val="22"/>
          <w:lang w:eastAsia="en-US"/>
        </w:rPr>
        <w:t>,</w:t>
      </w:r>
      <w:r>
        <w:rPr>
          <w:rFonts w:ascii="Arial" w:eastAsia="DengXian" w:hAnsi="Arial" w:cs="Arial"/>
          <w:color w:val="000000" w:themeColor="text1"/>
          <w:sz w:val="22"/>
          <w:szCs w:val="22"/>
          <w:lang w:eastAsia="en-US"/>
        </w:rPr>
        <w:t xml:space="preserve"> and 18/3 </w:t>
      </w:r>
      <w:r w:rsidRPr="00701F46">
        <w:rPr>
          <w:rFonts w:ascii="Arial" w:eastAsia="DengXian" w:hAnsi="Arial" w:cs="Arial"/>
          <w:color w:val="000000" w:themeColor="text1"/>
          <w:sz w:val="22"/>
          <w:szCs w:val="22"/>
          <w:lang w:eastAsia="en-US"/>
        </w:rPr>
        <w:t xml:space="preserve">for each column, left to right).  </w:t>
      </w:r>
      <w:r w:rsidR="00DD2ED4" w:rsidRPr="002C55A1">
        <w:rPr>
          <w:rFonts w:ascii="Arial" w:eastAsia="DengXian" w:hAnsi="Arial" w:cs="Arial"/>
          <w:color w:val="4472C4" w:themeColor="accent1"/>
          <w:sz w:val="22"/>
          <w:szCs w:val="22"/>
          <w:lang w:eastAsia="en-US"/>
        </w:rPr>
        <w:t xml:space="preserve">Nonsignificant </w:t>
      </w:r>
      <w:r w:rsidR="00DD2ED4" w:rsidRPr="002C55A1">
        <w:rPr>
          <w:rFonts w:ascii="Arial" w:hAnsi="Arial" w:cs="Arial"/>
          <w:i/>
          <w:iCs/>
          <w:color w:val="4472C4" w:themeColor="accent1"/>
          <w:sz w:val="22"/>
          <w:szCs w:val="22"/>
          <w:lang w:eastAsia="en-US"/>
        </w:rPr>
        <w:t>p</w:t>
      </w:r>
      <w:r w:rsidR="00DD2ED4" w:rsidRPr="002C55A1">
        <w:rPr>
          <w:rFonts w:ascii="Arial" w:hAnsi="Arial" w:cs="Arial"/>
          <w:color w:val="4472C4" w:themeColor="accent1"/>
          <w:sz w:val="22"/>
          <w:szCs w:val="22"/>
          <w:lang w:eastAsia="en-US"/>
        </w:rPr>
        <w:t>&gt;0.05</w:t>
      </w:r>
      <w:r w:rsidR="00DD2ED4">
        <w:rPr>
          <w:rFonts w:ascii="Arial" w:eastAsia="DengXian" w:hAnsi="Arial" w:cs="Arial"/>
          <w:color w:val="000000" w:themeColor="text1"/>
          <w:sz w:val="22"/>
          <w:szCs w:val="22"/>
          <w:lang w:eastAsia="en-US"/>
        </w:rPr>
        <w:t xml:space="preserve">; </w:t>
      </w:r>
      <w:r w:rsidR="00DD2ED4" w:rsidRPr="009E2974">
        <w:rPr>
          <w:vertAlign w:val="superscript"/>
          <w:lang w:eastAsia="en-US"/>
        </w:rPr>
        <w:sym w:font="Symbol" w:char="F02A"/>
      </w:r>
      <w:r w:rsidR="00DD2ED4" w:rsidRPr="009E2974">
        <w:rPr>
          <w:vertAlign w:val="superscript"/>
          <w:lang w:eastAsia="en-US"/>
        </w:rPr>
        <w:sym w:font="Symbol" w:char="F02A"/>
      </w:r>
      <w:r w:rsidR="00DD2ED4" w:rsidRPr="009E2974">
        <w:rPr>
          <w:rFonts w:ascii="Arial" w:eastAsia="DengXian" w:hAnsi="Arial" w:cs="Arial"/>
          <w:i/>
          <w:iCs/>
          <w:color w:val="000000" w:themeColor="text1"/>
          <w:sz w:val="22"/>
          <w:szCs w:val="22"/>
          <w:lang w:eastAsia="en-US"/>
        </w:rPr>
        <w:t>p</w:t>
      </w:r>
      <w:r w:rsidR="00DD2ED4" w:rsidRPr="009E2974">
        <w:rPr>
          <w:rFonts w:ascii="Arial" w:eastAsia="DengXian" w:hAnsi="Arial" w:cs="Arial"/>
          <w:color w:val="000000" w:themeColor="text1"/>
          <w:sz w:val="22"/>
          <w:szCs w:val="22"/>
          <w:lang w:eastAsia="en-US"/>
        </w:rPr>
        <w:t>&lt;0.01</w:t>
      </w:r>
      <w:r w:rsidRPr="00701F46">
        <w:rPr>
          <w:rFonts w:ascii="Arial" w:eastAsia="DengXian" w:hAnsi="Arial" w:cs="Arial"/>
          <w:color w:val="000000" w:themeColor="text1"/>
          <w:sz w:val="22"/>
          <w:szCs w:val="22"/>
          <w:lang w:eastAsia="en-US"/>
        </w:rPr>
        <w:t xml:space="preserve">, one-way ANOVA </w:t>
      </w:r>
      <w:r w:rsidR="00705E56">
        <w:rPr>
          <w:rFonts w:ascii="Arial" w:eastAsia="DengXian" w:hAnsi="Arial" w:cs="Arial"/>
          <w:color w:val="000000" w:themeColor="text1"/>
          <w:sz w:val="22"/>
          <w:szCs w:val="22"/>
          <w:lang w:eastAsia="en-US"/>
        </w:rPr>
        <w:t>with post-hoc</w:t>
      </w:r>
      <w:r w:rsidRPr="00701F46">
        <w:rPr>
          <w:rFonts w:ascii="Arial" w:eastAsia="DengXian" w:hAnsi="Arial" w:cs="Arial"/>
          <w:color w:val="000000" w:themeColor="text1"/>
          <w:sz w:val="22"/>
          <w:szCs w:val="22"/>
          <w:lang w:eastAsia="en-US"/>
        </w:rPr>
        <w:t xml:space="preserve"> </w:t>
      </w:r>
      <w:r w:rsidRPr="00701F46">
        <w:rPr>
          <w:rFonts w:ascii="Arial" w:eastAsia="DengXian" w:hAnsi="Arial" w:cs="Arial"/>
          <w:color w:val="000000" w:themeColor="text1"/>
          <w:sz w:val="22"/>
          <w:szCs w:val="22"/>
        </w:rPr>
        <w:t xml:space="preserve">Dunnett’s </w:t>
      </w:r>
      <w:r w:rsidRPr="00701F46">
        <w:rPr>
          <w:rFonts w:ascii="Arial" w:eastAsia="DengXian" w:hAnsi="Arial" w:cs="Arial" w:hint="eastAsia"/>
          <w:color w:val="000000" w:themeColor="text1"/>
          <w:sz w:val="22"/>
          <w:szCs w:val="22"/>
        </w:rPr>
        <w:t>Multiple</w:t>
      </w:r>
      <w:r w:rsidRPr="00701F46">
        <w:rPr>
          <w:rFonts w:ascii="Arial" w:eastAsia="DengXian" w:hAnsi="Arial" w:cs="Arial"/>
          <w:color w:val="000000" w:themeColor="text1"/>
          <w:sz w:val="22"/>
          <w:szCs w:val="22"/>
        </w:rPr>
        <w:t xml:space="preserve"> </w:t>
      </w:r>
      <w:r w:rsidRPr="00701F46">
        <w:rPr>
          <w:rFonts w:ascii="Arial" w:eastAsia="DengXian" w:hAnsi="Arial" w:cs="Arial" w:hint="eastAsia"/>
          <w:color w:val="000000" w:themeColor="text1"/>
          <w:sz w:val="22"/>
          <w:szCs w:val="22"/>
        </w:rPr>
        <w:t>comparisons</w:t>
      </w:r>
      <w:r w:rsidRPr="00701F46">
        <w:rPr>
          <w:rFonts w:ascii="Arial" w:eastAsia="DengXian" w:hAnsi="Arial" w:cs="Arial"/>
          <w:color w:val="000000" w:themeColor="text1"/>
          <w:sz w:val="22"/>
          <w:szCs w:val="22"/>
        </w:rPr>
        <w:t xml:space="preserve">. Nonsignificant relations are indicated as </w:t>
      </w:r>
      <w:r w:rsidR="00705E56">
        <w:rPr>
          <w:rFonts w:ascii="Arial" w:eastAsia="DengXian" w:hAnsi="Arial" w:cs="Arial"/>
          <w:color w:val="000000" w:themeColor="text1"/>
          <w:sz w:val="22"/>
          <w:szCs w:val="22"/>
        </w:rPr>
        <w:t>ns</w:t>
      </w:r>
      <w:r w:rsidRPr="00701F46">
        <w:rPr>
          <w:rFonts w:ascii="Arial" w:eastAsia="DengXian" w:hAnsi="Arial" w:cs="Arial"/>
          <w:color w:val="000000" w:themeColor="text1"/>
          <w:sz w:val="22"/>
          <w:szCs w:val="22"/>
        </w:rPr>
        <w:t>.</w:t>
      </w:r>
    </w:p>
    <w:p w14:paraId="6105EAC5" w14:textId="15A3E891" w:rsidR="009E2974" w:rsidRDefault="009E2974" w:rsidP="00D92566">
      <w:pPr>
        <w:spacing w:after="120" w:line="276" w:lineRule="auto"/>
        <w:rPr>
          <w:rFonts w:ascii="Arial" w:hAnsi="Arial" w:cs="Arial"/>
          <w:b/>
          <w:bCs/>
        </w:rPr>
      </w:pPr>
      <w:r>
        <w:rPr>
          <w:rFonts w:ascii="Arial" w:hAnsi="Arial" w:cs="Arial"/>
          <w:b/>
          <w:bCs/>
        </w:rPr>
        <w:br w:type="page"/>
      </w:r>
    </w:p>
    <w:p w14:paraId="07BD0CC5" w14:textId="77777777" w:rsidR="009E2974" w:rsidRPr="009E2974" w:rsidRDefault="009E2974" w:rsidP="009E2974">
      <w:pPr>
        <w:jc w:val="both"/>
        <w:rPr>
          <w:rFonts w:ascii="Arial" w:eastAsiaTheme="minorEastAsia" w:hAnsi="Arial" w:cs="Arial"/>
          <w:b/>
          <w:bCs/>
          <w:kern w:val="2"/>
          <w14:ligatures w14:val="standardContextual"/>
        </w:rPr>
      </w:pPr>
      <w:r w:rsidRPr="009E2974">
        <w:rPr>
          <w:rFonts w:ascii="Arial" w:eastAsiaTheme="minorEastAsia" w:hAnsi="Arial" w:cs="Arial"/>
          <w:b/>
          <w:bCs/>
          <w:kern w:val="2"/>
          <w14:ligatures w14:val="standardContextual"/>
        </w:rPr>
        <w:lastRenderedPageBreak/>
        <w:t xml:space="preserve">Figure 6. </w:t>
      </w:r>
      <w:r w:rsidRPr="009E2974">
        <w:rPr>
          <w:rFonts w:ascii="Arial" w:eastAsiaTheme="minorEastAsia" w:hAnsi="Arial" w:cs="Arial"/>
          <w:b/>
          <w:bCs/>
          <w:color w:val="000000" w:themeColor="text1"/>
          <w:kern w:val="2"/>
          <w14:ligatures w14:val="standardContextual"/>
        </w:rPr>
        <w:t>Nlgn1 extracellular domain</w:t>
      </w:r>
      <w:r w:rsidRPr="009E2974">
        <w:rPr>
          <w:rFonts w:ascii="Arial" w:eastAsiaTheme="minorEastAsia" w:hAnsi="Arial" w:cs="Arial"/>
          <w:b/>
          <w:bCs/>
          <w:color w:val="FF0000"/>
          <w:kern w:val="2"/>
          <w14:ligatures w14:val="standardContextual"/>
        </w:rPr>
        <w:t xml:space="preserve"> </w:t>
      </w:r>
      <w:r w:rsidRPr="009E2974">
        <w:rPr>
          <w:rFonts w:ascii="Arial" w:eastAsiaTheme="minorEastAsia" w:hAnsi="Arial" w:cs="Arial"/>
          <w:b/>
          <w:bCs/>
          <w:kern w:val="2"/>
          <w14:ligatures w14:val="standardContextual"/>
        </w:rPr>
        <w:t>provides the specificity of Nlgn1 excitatory function.</w:t>
      </w:r>
    </w:p>
    <w:p w14:paraId="7A9F8C59" w14:textId="77777777" w:rsidR="009E2974" w:rsidRPr="009E2974" w:rsidRDefault="009E2974" w:rsidP="009E2974">
      <w:pPr>
        <w:numPr>
          <w:ilvl w:val="0"/>
          <w:numId w:val="6"/>
        </w:numPr>
        <w:contextualSpacing/>
        <w:jc w:val="both"/>
        <w:rPr>
          <w:rFonts w:eastAsiaTheme="minorEastAsia"/>
          <w:kern w:val="2"/>
          <w14:ligatures w14:val="standardContextual"/>
        </w:rPr>
      </w:pPr>
      <w:r w:rsidRPr="009E2974">
        <w:rPr>
          <w:rFonts w:ascii="Arial" w:eastAsia="DengXian" w:hAnsi="Arial" w:cs="Arial"/>
          <w:kern w:val="2"/>
          <w:sz w:val="22"/>
          <w:szCs w:val="22"/>
          <w:lang w:eastAsia="en-US"/>
          <w14:ligatures w14:val="standardContextual"/>
        </w:rPr>
        <w:t>Schematic of Nlgn1-WT, Nlgn1-GPI (</w:t>
      </w:r>
      <w:r w:rsidRPr="009E2974">
        <w:rPr>
          <w:rFonts w:ascii="Arial" w:eastAsia="DengXian" w:hAnsi="Arial" w:cs="Arial"/>
          <w:color w:val="000000" w:themeColor="text1"/>
          <w:kern w:val="2"/>
          <w:sz w:val="22"/>
          <w:szCs w:val="22"/>
          <w:lang w:eastAsia="en-US"/>
          <w14:ligatures w14:val="standardContextual"/>
        </w:rPr>
        <w:t>Nlgn1 chimeric construct only has extracellular domain</w:t>
      </w:r>
      <w:r w:rsidRPr="009E2974">
        <w:rPr>
          <w:rFonts w:ascii="Arial" w:eastAsia="DengXian" w:hAnsi="Arial" w:cs="Arial"/>
          <w:kern w:val="2"/>
          <w:sz w:val="22"/>
          <w:szCs w:val="22"/>
          <w:lang w:eastAsia="en-US"/>
          <w14:ligatures w14:val="standardContextual"/>
        </w:rPr>
        <w:t xml:space="preserve">), Nlgn2-Nlgn1 constructs. </w:t>
      </w:r>
    </w:p>
    <w:p w14:paraId="55D827AB" w14:textId="77777777" w:rsidR="009E2974" w:rsidRPr="009E2974" w:rsidRDefault="009E2974" w:rsidP="009E2974">
      <w:pPr>
        <w:numPr>
          <w:ilvl w:val="0"/>
          <w:numId w:val="6"/>
        </w:numPr>
        <w:contextualSpacing/>
        <w:jc w:val="both"/>
        <w:rPr>
          <w:rFonts w:eastAsiaTheme="minorEastAsia"/>
          <w:kern w:val="2"/>
          <w14:ligatures w14:val="standardContextual"/>
        </w:rPr>
      </w:pPr>
      <w:r w:rsidRPr="009E2974">
        <w:rPr>
          <w:rFonts w:ascii="Arial" w:eastAsia="DengXian" w:hAnsi="Arial" w:cs="Arial"/>
          <w:color w:val="000000" w:themeColor="text1"/>
          <w:kern w:val="2"/>
          <w:sz w:val="22"/>
          <w:szCs w:val="22"/>
          <w:lang w:eastAsia="en-US"/>
          <w14:ligatures w14:val="standardContextual"/>
        </w:rPr>
        <w:t xml:space="preserve">Representative traces of </w:t>
      </w:r>
      <w:r w:rsidRPr="009E2974">
        <w:rPr>
          <w:rFonts w:ascii="Arial" w:eastAsia="DengXian" w:hAnsi="Arial" w:cs="Arial" w:hint="eastAsia"/>
          <w:color w:val="000000" w:themeColor="text1"/>
          <w:kern w:val="2"/>
          <w:sz w:val="22"/>
          <w:szCs w:val="22"/>
          <w14:ligatures w14:val="standardContextual"/>
        </w:rPr>
        <w:t>e</w:t>
      </w:r>
      <w:r w:rsidRPr="009E2974">
        <w:rPr>
          <w:rFonts w:ascii="Arial" w:eastAsia="DengXian" w:hAnsi="Arial" w:cs="Arial"/>
          <w:color w:val="000000" w:themeColor="text1"/>
          <w:kern w:val="2"/>
          <w:sz w:val="22"/>
          <w:szCs w:val="22"/>
          <w:lang w:eastAsia="en-US"/>
          <w14:ligatures w14:val="standardContextual"/>
        </w:rPr>
        <w:t xml:space="preserve">voked AMPAR- and NMDAR-EPSCs recorded from </w:t>
      </w:r>
      <w:r w:rsidRPr="009E2974">
        <w:rPr>
          <w:rFonts w:ascii="Arial" w:eastAsia="DengXian" w:hAnsi="Arial" w:cs="Arial"/>
          <w:kern w:val="2"/>
          <w:sz w:val="22"/>
          <w:szCs w:val="22"/>
          <w:lang w:eastAsia="en-US"/>
          <w14:ligatures w14:val="standardContextual"/>
        </w:rPr>
        <w:t>DIV14-16 cultured Nlgn1234 conditional knockout mice neurons</w:t>
      </w:r>
      <w:r w:rsidRPr="009E2974">
        <w:rPr>
          <w:rFonts w:ascii="Arial" w:eastAsia="DengXian" w:hAnsi="Arial" w:cs="Arial"/>
          <w:color w:val="000000" w:themeColor="text1"/>
          <w:kern w:val="2"/>
          <w:sz w:val="22"/>
          <w:szCs w:val="22"/>
          <w:lang w:eastAsia="en-US"/>
          <w14:ligatures w14:val="standardContextual"/>
        </w:rPr>
        <w:t xml:space="preserve">. AMPAR-EPSCs and NMDAR-EPSC recorded at -70 mV and +40 mV, respectively, in the </w:t>
      </w:r>
      <w:r w:rsidRPr="009E2974">
        <w:rPr>
          <w:rFonts w:ascii="Arial" w:eastAsia="DengXian" w:hAnsi="Arial" w:cs="Arial"/>
          <w:color w:val="000000" w:themeColor="text1"/>
          <w:kern w:val="2"/>
          <w:sz w:val="22"/>
          <w:szCs w:val="22"/>
          <w14:ligatures w14:val="standardContextual"/>
        </w:rPr>
        <w:t>five conditions (</w:t>
      </w:r>
      <w:r w:rsidRPr="009E2974">
        <w:rPr>
          <w:rFonts w:ascii="Arial" w:eastAsia="DengXian" w:hAnsi="Arial" w:cs="Arial"/>
          <w:color w:val="000000" w:themeColor="text1"/>
          <w:kern w:val="2"/>
          <w:sz w:val="22"/>
          <w:szCs w:val="22"/>
          <w14:ligatures w14:val="standardContextual"/>
        </w:rPr>
        <w:sym w:font="Symbol" w:char="F044"/>
      </w:r>
      <w:r w:rsidRPr="009E2974">
        <w:rPr>
          <w:rFonts w:ascii="Arial" w:eastAsia="DengXian" w:hAnsi="Arial" w:cs="Arial"/>
          <w:color w:val="000000" w:themeColor="text1"/>
          <w:kern w:val="2"/>
          <w:sz w:val="22"/>
          <w:szCs w:val="22"/>
          <w14:ligatures w14:val="standardContextual"/>
        </w:rPr>
        <w:t xml:space="preserve">Cre, Cre, Cre+Nlgn1-WT, Cre+Nlgn1-GPI, Cre+Nlgn2-Nlgn1). </w:t>
      </w:r>
      <w:r w:rsidRPr="009E2974">
        <w:rPr>
          <w:rFonts w:ascii="Arial" w:eastAsia="DengXian" w:hAnsi="Arial" w:cs="Arial"/>
          <w:color w:val="000000" w:themeColor="text1"/>
          <w:kern w:val="2"/>
          <w:sz w:val="22"/>
          <w:szCs w:val="22"/>
          <w:lang w:eastAsia="en-US"/>
          <w14:ligatures w14:val="standardContextual"/>
        </w:rPr>
        <w:t xml:space="preserve"> </w:t>
      </w:r>
    </w:p>
    <w:p w14:paraId="6076B658" w14:textId="605DD71C" w:rsidR="009E2974" w:rsidRPr="009E2974" w:rsidRDefault="009E2974" w:rsidP="009E2974">
      <w:pPr>
        <w:numPr>
          <w:ilvl w:val="0"/>
          <w:numId w:val="6"/>
        </w:numPr>
        <w:contextualSpacing/>
        <w:jc w:val="both"/>
        <w:rPr>
          <w:rFonts w:ascii="Arial" w:eastAsia="DengXian" w:hAnsi="Arial" w:cs="Arial"/>
          <w:color w:val="000000" w:themeColor="text1"/>
          <w:kern w:val="2"/>
          <w:sz w:val="22"/>
          <w:szCs w:val="22"/>
          <w14:ligatures w14:val="standardContextual"/>
        </w:rPr>
      </w:pPr>
      <w:r w:rsidRPr="009E2974">
        <w:rPr>
          <w:rFonts w:ascii="Arial" w:eastAsia="DengXian" w:hAnsi="Arial" w:cs="Arial"/>
          <w:color w:val="000000" w:themeColor="text1"/>
          <w:kern w:val="2"/>
          <w:sz w:val="22"/>
          <w:szCs w:val="22"/>
          <w:lang w:eastAsia="en-US"/>
          <w14:ligatures w14:val="standardContextual"/>
        </w:rPr>
        <w:t xml:space="preserve">Summary graph of evoked AMPAR-EPSC amplitude in all conditions (Bar and line graphs indicate mean </w:t>
      </w:r>
      <w:r w:rsidRPr="009E2974">
        <w:rPr>
          <w:rFonts w:asciiTheme="minorHAnsi" w:eastAsiaTheme="minorEastAsia" w:hAnsiTheme="minorHAnsi" w:cstheme="minorBidi"/>
          <w:kern w:val="2"/>
          <w:lang w:eastAsia="en-US"/>
          <w14:ligatures w14:val="standardContextual"/>
        </w:rPr>
        <w:sym w:font="Symbol" w:char="F0B1"/>
      </w:r>
      <w:r w:rsidRPr="009E2974">
        <w:rPr>
          <w:rFonts w:ascii="Arial" w:eastAsia="DengXian" w:hAnsi="Arial" w:cs="Arial"/>
          <w:color w:val="000000" w:themeColor="text1"/>
          <w:kern w:val="2"/>
          <w:sz w:val="22"/>
          <w:szCs w:val="22"/>
          <w:lang w:eastAsia="en-US"/>
          <w14:ligatures w14:val="standardContextual"/>
        </w:rPr>
        <w:t xml:space="preserve"> SEM; numbers of cells/experiments = 22/4, 17/4, 22/4, 2</w:t>
      </w:r>
      <w:r w:rsidR="003259F1">
        <w:rPr>
          <w:rFonts w:ascii="Arial" w:eastAsia="DengXian" w:hAnsi="Arial" w:cs="Arial"/>
          <w:color w:val="000000" w:themeColor="text1"/>
          <w:kern w:val="2"/>
          <w:sz w:val="22"/>
          <w:szCs w:val="22"/>
          <w:lang w:eastAsia="en-US"/>
          <w14:ligatures w14:val="standardContextual"/>
        </w:rPr>
        <w:t>3</w:t>
      </w:r>
      <w:r w:rsidRPr="009E2974">
        <w:rPr>
          <w:rFonts w:ascii="Arial" w:eastAsia="DengXian" w:hAnsi="Arial" w:cs="Arial"/>
          <w:color w:val="000000" w:themeColor="text1"/>
          <w:kern w:val="2"/>
          <w:sz w:val="22"/>
          <w:szCs w:val="22"/>
          <w:lang w:eastAsia="en-US"/>
          <w14:ligatures w14:val="standardContextual"/>
        </w:rPr>
        <w:t xml:space="preserve">/4, and 16/3 for each column, left to right). </w:t>
      </w:r>
      <w:r w:rsidR="00DD2ED4" w:rsidRPr="002C55A1">
        <w:rPr>
          <w:rFonts w:ascii="Arial" w:eastAsia="DengXian" w:hAnsi="Arial" w:cs="Arial"/>
          <w:color w:val="4472C4" w:themeColor="accent1"/>
          <w:kern w:val="2"/>
          <w:sz w:val="22"/>
          <w:szCs w:val="22"/>
          <w:lang w:eastAsia="en-US"/>
          <w14:ligatures w14:val="standardContextual"/>
        </w:rPr>
        <w:t xml:space="preserve">Nonsignificant </w:t>
      </w:r>
      <w:r w:rsidR="00DD2ED4" w:rsidRPr="002C55A1">
        <w:rPr>
          <w:rFonts w:ascii="Arial" w:eastAsia="DengXian" w:hAnsi="Arial" w:cs="Arial"/>
          <w:i/>
          <w:iCs/>
          <w:color w:val="4472C4" w:themeColor="accent1"/>
          <w:kern w:val="2"/>
          <w:sz w:val="22"/>
          <w:szCs w:val="22"/>
          <w:lang w:eastAsia="en-US"/>
          <w14:ligatures w14:val="standardContextual"/>
        </w:rPr>
        <w:t>p</w:t>
      </w:r>
      <w:r w:rsidR="00DD2ED4" w:rsidRPr="002C55A1">
        <w:rPr>
          <w:rFonts w:ascii="Arial" w:eastAsia="DengXian" w:hAnsi="Arial" w:cs="Arial"/>
          <w:color w:val="4472C4" w:themeColor="accent1"/>
          <w:kern w:val="2"/>
          <w:sz w:val="22"/>
          <w:szCs w:val="22"/>
          <w:lang w:eastAsia="en-US"/>
          <w14:ligatures w14:val="standardContextual"/>
        </w:rPr>
        <w:t>&gt;0.05</w:t>
      </w:r>
      <w:r w:rsidR="00DD2ED4">
        <w:rPr>
          <w:rFonts w:ascii="Arial" w:eastAsia="DengXian" w:hAnsi="Arial" w:cs="Arial"/>
          <w:color w:val="000000" w:themeColor="text1"/>
          <w:sz w:val="22"/>
          <w:szCs w:val="22"/>
          <w:lang w:eastAsia="en-US"/>
        </w:rPr>
        <w:t>;</w:t>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Arial" w:eastAsia="DengXian" w:hAnsi="Arial" w:cs="Arial"/>
          <w:i/>
          <w:iCs/>
          <w:color w:val="000000" w:themeColor="text1"/>
          <w:kern w:val="2"/>
          <w:sz w:val="22"/>
          <w:szCs w:val="22"/>
          <w:lang w:eastAsia="en-US"/>
          <w14:ligatures w14:val="standardContextual"/>
        </w:rPr>
        <w:t>p</w:t>
      </w:r>
      <w:r w:rsidRPr="009E2974">
        <w:rPr>
          <w:rFonts w:ascii="Arial" w:eastAsia="DengXian" w:hAnsi="Arial" w:cs="Arial"/>
          <w:color w:val="000000" w:themeColor="text1"/>
          <w:kern w:val="2"/>
          <w:sz w:val="22"/>
          <w:szCs w:val="22"/>
          <w:lang w:eastAsia="en-US"/>
          <w14:ligatures w14:val="standardContextual"/>
        </w:rPr>
        <w:t xml:space="preserve">&lt;0.05, one-way ANOVA </w:t>
      </w:r>
      <w:r w:rsidR="00623306">
        <w:rPr>
          <w:rFonts w:ascii="Arial" w:eastAsia="DengXian" w:hAnsi="Arial" w:cs="Arial"/>
          <w:color w:val="000000" w:themeColor="text1"/>
          <w:kern w:val="2"/>
          <w:sz w:val="22"/>
          <w:szCs w:val="22"/>
          <w:lang w:eastAsia="en-US"/>
          <w14:ligatures w14:val="standardContextual"/>
        </w:rPr>
        <w:t>with post-hoc</w:t>
      </w:r>
      <w:r w:rsidRPr="009E2974">
        <w:rPr>
          <w:rFonts w:ascii="Arial" w:eastAsia="DengXian" w:hAnsi="Arial" w:cs="Arial"/>
          <w:color w:val="000000" w:themeColor="text1"/>
          <w:kern w:val="2"/>
          <w:sz w:val="22"/>
          <w:szCs w:val="22"/>
          <w:lang w:eastAsia="en-US"/>
          <w14:ligatures w14:val="standardContextual"/>
        </w:rPr>
        <w:t xml:space="preserve"> </w:t>
      </w:r>
      <w:r w:rsidRPr="009E2974">
        <w:rPr>
          <w:rFonts w:ascii="Arial" w:eastAsia="DengXian" w:hAnsi="Arial" w:cs="Arial"/>
          <w:color w:val="000000" w:themeColor="text1"/>
          <w:kern w:val="2"/>
          <w:sz w:val="22"/>
          <w:szCs w:val="22"/>
          <w14:ligatures w14:val="standardContextual"/>
        </w:rPr>
        <w:t xml:space="preserve">Dunnett’s </w:t>
      </w:r>
      <w:r w:rsidRPr="009E2974">
        <w:rPr>
          <w:rFonts w:ascii="Arial" w:eastAsia="DengXian" w:hAnsi="Arial" w:cs="Arial" w:hint="eastAsia"/>
          <w:color w:val="000000" w:themeColor="text1"/>
          <w:kern w:val="2"/>
          <w:sz w:val="22"/>
          <w:szCs w:val="22"/>
          <w14:ligatures w14:val="standardContextual"/>
        </w:rPr>
        <w:t>Multiple</w:t>
      </w:r>
      <w:r w:rsidRPr="009E2974">
        <w:rPr>
          <w:rFonts w:ascii="Arial" w:eastAsia="DengXian" w:hAnsi="Arial" w:cs="Arial"/>
          <w:color w:val="000000" w:themeColor="text1"/>
          <w:kern w:val="2"/>
          <w:sz w:val="22"/>
          <w:szCs w:val="22"/>
          <w14:ligatures w14:val="standardContextual"/>
        </w:rPr>
        <w:t xml:space="preserve"> </w:t>
      </w:r>
      <w:r w:rsidRPr="009E2974">
        <w:rPr>
          <w:rFonts w:ascii="Arial" w:eastAsia="DengXian" w:hAnsi="Arial" w:cs="Arial" w:hint="eastAsia"/>
          <w:color w:val="000000" w:themeColor="text1"/>
          <w:kern w:val="2"/>
          <w:sz w:val="22"/>
          <w:szCs w:val="22"/>
          <w14:ligatures w14:val="standardContextual"/>
        </w:rPr>
        <w:t>comparisons</w:t>
      </w:r>
      <w:r w:rsidRPr="009E2974">
        <w:rPr>
          <w:rFonts w:ascii="Arial" w:eastAsia="DengXian" w:hAnsi="Arial" w:cs="Arial"/>
          <w:color w:val="000000" w:themeColor="text1"/>
          <w:kern w:val="2"/>
          <w:sz w:val="22"/>
          <w:szCs w:val="22"/>
          <w14:ligatures w14:val="standardContextual"/>
        </w:rPr>
        <w:t xml:space="preserve">. Nonsignificant relations are indicated as </w:t>
      </w:r>
      <w:r w:rsidR="00623306">
        <w:rPr>
          <w:rFonts w:ascii="Arial" w:eastAsia="DengXian" w:hAnsi="Arial" w:cs="Arial"/>
          <w:color w:val="000000" w:themeColor="text1"/>
          <w:kern w:val="2"/>
          <w:sz w:val="22"/>
          <w:szCs w:val="22"/>
          <w14:ligatures w14:val="standardContextual"/>
        </w:rPr>
        <w:t>ns</w:t>
      </w:r>
      <w:r w:rsidRPr="009E2974">
        <w:rPr>
          <w:rFonts w:ascii="Arial" w:eastAsia="DengXian" w:hAnsi="Arial" w:cs="Arial"/>
          <w:color w:val="000000" w:themeColor="text1"/>
          <w:kern w:val="2"/>
          <w:sz w:val="22"/>
          <w:szCs w:val="22"/>
          <w14:ligatures w14:val="standardContextual"/>
        </w:rPr>
        <w:t>.</w:t>
      </w:r>
    </w:p>
    <w:p w14:paraId="453E2509" w14:textId="26B7EEC4" w:rsidR="009E2974" w:rsidRPr="009E2974" w:rsidRDefault="009E2974" w:rsidP="009E2974">
      <w:pPr>
        <w:numPr>
          <w:ilvl w:val="0"/>
          <w:numId w:val="6"/>
        </w:numPr>
        <w:contextualSpacing/>
        <w:jc w:val="both"/>
        <w:rPr>
          <w:rFonts w:ascii="Arial" w:eastAsia="DengXian" w:hAnsi="Arial" w:cs="Arial"/>
          <w:color w:val="000000" w:themeColor="text1"/>
          <w:kern w:val="2"/>
          <w:sz w:val="22"/>
          <w:szCs w:val="22"/>
          <w14:ligatures w14:val="standardContextual"/>
        </w:rPr>
      </w:pPr>
      <w:r w:rsidRPr="009E2974">
        <w:rPr>
          <w:rFonts w:ascii="Arial" w:eastAsia="DengXian" w:hAnsi="Arial" w:cs="Arial"/>
          <w:color w:val="000000" w:themeColor="text1"/>
          <w:kern w:val="2"/>
          <w:sz w:val="22"/>
          <w:szCs w:val="22"/>
          <w:lang w:eastAsia="en-US"/>
          <w14:ligatures w14:val="standardContextual"/>
        </w:rPr>
        <w:t xml:space="preserve">Summary graph of evoked NMDAR-EPSC amplitude in all conditions (Bar and line graphs indicate mean </w:t>
      </w:r>
      <w:r w:rsidRPr="009E2974">
        <w:rPr>
          <w:rFonts w:asciiTheme="minorHAnsi" w:eastAsiaTheme="minorEastAsia" w:hAnsiTheme="minorHAnsi" w:cstheme="minorBidi"/>
          <w:kern w:val="2"/>
          <w:lang w:eastAsia="en-US"/>
          <w14:ligatures w14:val="standardContextual"/>
        </w:rPr>
        <w:sym w:font="Symbol" w:char="F0B1"/>
      </w:r>
      <w:r w:rsidRPr="009E2974">
        <w:rPr>
          <w:rFonts w:ascii="Arial" w:eastAsia="DengXian" w:hAnsi="Arial" w:cs="Arial"/>
          <w:color w:val="000000" w:themeColor="text1"/>
          <w:kern w:val="2"/>
          <w:sz w:val="22"/>
          <w:szCs w:val="22"/>
          <w:lang w:eastAsia="en-US"/>
          <w14:ligatures w14:val="standardContextual"/>
        </w:rPr>
        <w:t xml:space="preserve"> SEM; numbers of cells/experiments = 22/4, 17/4, 22/4, 2</w:t>
      </w:r>
      <w:r w:rsidR="003259F1">
        <w:rPr>
          <w:rFonts w:ascii="Arial" w:eastAsia="DengXian" w:hAnsi="Arial" w:cs="Arial"/>
          <w:color w:val="000000" w:themeColor="text1"/>
          <w:kern w:val="2"/>
          <w:sz w:val="22"/>
          <w:szCs w:val="22"/>
          <w:lang w:eastAsia="en-US"/>
          <w14:ligatures w14:val="standardContextual"/>
        </w:rPr>
        <w:t>3</w:t>
      </w:r>
      <w:r w:rsidRPr="009E2974">
        <w:rPr>
          <w:rFonts w:ascii="Arial" w:eastAsia="DengXian" w:hAnsi="Arial" w:cs="Arial"/>
          <w:color w:val="000000" w:themeColor="text1"/>
          <w:kern w:val="2"/>
          <w:sz w:val="22"/>
          <w:szCs w:val="22"/>
          <w:lang w:eastAsia="en-US"/>
          <w14:ligatures w14:val="standardContextual"/>
        </w:rPr>
        <w:t xml:space="preserve">/4, and 16/3 for each column, left to right). </w:t>
      </w:r>
      <w:r w:rsidR="00DD2ED4" w:rsidRPr="002C55A1">
        <w:rPr>
          <w:rFonts w:ascii="Arial" w:eastAsia="DengXian" w:hAnsi="Arial" w:cs="Arial"/>
          <w:color w:val="4472C4" w:themeColor="accent1"/>
          <w:kern w:val="2"/>
          <w:sz w:val="22"/>
          <w:szCs w:val="22"/>
          <w:lang w:eastAsia="en-US"/>
          <w14:ligatures w14:val="standardContextual"/>
        </w:rPr>
        <w:t xml:space="preserve">Nonsignificant </w:t>
      </w:r>
      <w:r w:rsidR="00DD2ED4" w:rsidRPr="002C55A1">
        <w:rPr>
          <w:rFonts w:ascii="Arial" w:eastAsia="DengXian" w:hAnsi="Arial" w:cs="Arial"/>
          <w:i/>
          <w:iCs/>
          <w:color w:val="4472C4" w:themeColor="accent1"/>
          <w:kern w:val="2"/>
          <w:sz w:val="22"/>
          <w:szCs w:val="22"/>
          <w:lang w:eastAsia="en-US"/>
          <w14:ligatures w14:val="standardContextual"/>
        </w:rPr>
        <w:t>p</w:t>
      </w:r>
      <w:r w:rsidR="00DD2ED4" w:rsidRPr="002C55A1">
        <w:rPr>
          <w:rFonts w:ascii="Arial" w:eastAsia="DengXian" w:hAnsi="Arial" w:cs="Arial"/>
          <w:color w:val="4472C4" w:themeColor="accent1"/>
          <w:kern w:val="2"/>
          <w:sz w:val="22"/>
          <w:szCs w:val="22"/>
          <w:lang w:eastAsia="en-US"/>
          <w14:ligatures w14:val="standardContextual"/>
        </w:rPr>
        <w:t>&gt;0.05</w:t>
      </w:r>
      <w:r w:rsidR="00DD2ED4">
        <w:rPr>
          <w:rFonts w:ascii="Arial" w:eastAsia="DengXian" w:hAnsi="Arial" w:cs="Arial"/>
          <w:color w:val="4472C4" w:themeColor="accent1"/>
          <w:kern w:val="2"/>
          <w:sz w:val="22"/>
          <w:szCs w:val="22"/>
          <w:lang w:eastAsia="en-US"/>
          <w14:ligatures w14:val="standardContextual"/>
        </w:rPr>
        <w:t>;</w:t>
      </w:r>
      <w:r w:rsidRPr="009E2974">
        <w:rPr>
          <w:rFonts w:ascii="Arial" w:eastAsia="DengXian" w:hAnsi="Arial" w:cs="Arial"/>
          <w:color w:val="000000" w:themeColor="text1"/>
          <w:kern w:val="2"/>
          <w:sz w:val="22"/>
          <w:szCs w:val="22"/>
          <w:lang w:eastAsia="en-US"/>
          <w14:ligatures w14:val="standardContextual"/>
        </w:rPr>
        <w:t xml:space="preserve"> </w:t>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Arial" w:eastAsia="DengXian" w:hAnsi="Arial" w:cs="Arial"/>
          <w:i/>
          <w:iCs/>
          <w:color w:val="000000" w:themeColor="text1"/>
          <w:kern w:val="2"/>
          <w:sz w:val="22"/>
          <w:szCs w:val="22"/>
          <w:lang w:eastAsia="en-US"/>
          <w14:ligatures w14:val="standardContextual"/>
        </w:rPr>
        <w:t>p</w:t>
      </w:r>
      <w:r w:rsidRPr="009E2974">
        <w:rPr>
          <w:rFonts w:ascii="Arial" w:eastAsia="DengXian" w:hAnsi="Arial" w:cs="Arial"/>
          <w:color w:val="000000" w:themeColor="text1"/>
          <w:kern w:val="2"/>
          <w:sz w:val="22"/>
          <w:szCs w:val="22"/>
          <w:lang w:eastAsia="en-US"/>
          <w14:ligatures w14:val="standardContextual"/>
        </w:rPr>
        <w:t xml:space="preserve">&lt;0.01; </w:t>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Arial" w:eastAsia="DengXian" w:hAnsi="Arial" w:cs="Arial"/>
          <w:i/>
          <w:iCs/>
          <w:color w:val="000000" w:themeColor="text1"/>
          <w:kern w:val="2"/>
          <w:sz w:val="22"/>
          <w:szCs w:val="22"/>
          <w:lang w:eastAsia="en-US"/>
          <w14:ligatures w14:val="standardContextual"/>
        </w:rPr>
        <w:t>p</w:t>
      </w:r>
      <w:r w:rsidRPr="009E2974">
        <w:rPr>
          <w:rFonts w:ascii="Arial" w:eastAsia="DengXian" w:hAnsi="Arial" w:cs="Arial"/>
          <w:color w:val="000000" w:themeColor="text1"/>
          <w:kern w:val="2"/>
          <w:sz w:val="22"/>
          <w:szCs w:val="22"/>
          <w:lang w:eastAsia="en-US"/>
          <w14:ligatures w14:val="standardContextual"/>
        </w:rPr>
        <w:t xml:space="preserve">&lt;0.0001, one-way ANOVA </w:t>
      </w:r>
      <w:r w:rsidR="00623306">
        <w:rPr>
          <w:rFonts w:ascii="Arial" w:eastAsia="DengXian" w:hAnsi="Arial" w:cs="Arial"/>
          <w:color w:val="000000" w:themeColor="text1"/>
          <w:kern w:val="2"/>
          <w:sz w:val="22"/>
          <w:szCs w:val="22"/>
          <w:lang w:eastAsia="en-US"/>
          <w14:ligatures w14:val="standardContextual"/>
        </w:rPr>
        <w:t>with post-hoc</w:t>
      </w:r>
      <w:r w:rsidRPr="009E2974">
        <w:rPr>
          <w:rFonts w:ascii="Arial" w:eastAsia="DengXian" w:hAnsi="Arial" w:cs="Arial"/>
          <w:color w:val="000000" w:themeColor="text1"/>
          <w:kern w:val="2"/>
          <w:sz w:val="22"/>
          <w:szCs w:val="22"/>
          <w:lang w:eastAsia="en-US"/>
          <w14:ligatures w14:val="standardContextual"/>
        </w:rPr>
        <w:t xml:space="preserve"> </w:t>
      </w:r>
      <w:r w:rsidRPr="009E2974">
        <w:rPr>
          <w:rFonts w:ascii="Arial" w:eastAsia="DengXian" w:hAnsi="Arial" w:cs="Arial"/>
          <w:color w:val="000000" w:themeColor="text1"/>
          <w:kern w:val="2"/>
          <w:sz w:val="22"/>
          <w:szCs w:val="22"/>
          <w14:ligatures w14:val="standardContextual"/>
        </w:rPr>
        <w:t xml:space="preserve">Dunnett’s </w:t>
      </w:r>
      <w:r w:rsidRPr="009E2974">
        <w:rPr>
          <w:rFonts w:ascii="Arial" w:eastAsia="DengXian" w:hAnsi="Arial" w:cs="Arial" w:hint="eastAsia"/>
          <w:color w:val="000000" w:themeColor="text1"/>
          <w:kern w:val="2"/>
          <w:sz w:val="22"/>
          <w:szCs w:val="22"/>
          <w14:ligatures w14:val="standardContextual"/>
        </w:rPr>
        <w:t>Multiple</w:t>
      </w:r>
      <w:r w:rsidRPr="009E2974">
        <w:rPr>
          <w:rFonts w:ascii="Arial" w:eastAsia="DengXian" w:hAnsi="Arial" w:cs="Arial"/>
          <w:color w:val="000000" w:themeColor="text1"/>
          <w:kern w:val="2"/>
          <w:sz w:val="22"/>
          <w:szCs w:val="22"/>
          <w14:ligatures w14:val="standardContextual"/>
        </w:rPr>
        <w:t xml:space="preserve"> </w:t>
      </w:r>
      <w:r w:rsidRPr="009E2974">
        <w:rPr>
          <w:rFonts w:ascii="Arial" w:eastAsia="DengXian" w:hAnsi="Arial" w:cs="Arial" w:hint="eastAsia"/>
          <w:color w:val="000000" w:themeColor="text1"/>
          <w:kern w:val="2"/>
          <w:sz w:val="22"/>
          <w:szCs w:val="22"/>
          <w14:ligatures w14:val="standardContextual"/>
        </w:rPr>
        <w:t>comparisons</w:t>
      </w:r>
      <w:r w:rsidRPr="009E2974">
        <w:rPr>
          <w:rFonts w:ascii="Arial" w:eastAsia="DengXian" w:hAnsi="Arial" w:cs="Arial"/>
          <w:color w:val="000000" w:themeColor="text1"/>
          <w:kern w:val="2"/>
          <w:sz w:val="22"/>
          <w:szCs w:val="22"/>
          <w14:ligatures w14:val="standardContextual"/>
        </w:rPr>
        <w:t xml:space="preserve">. Nonsignificant relations are indicated as </w:t>
      </w:r>
      <w:r w:rsidR="00623306">
        <w:rPr>
          <w:rFonts w:ascii="Arial" w:eastAsia="DengXian" w:hAnsi="Arial" w:cs="Arial"/>
          <w:color w:val="000000" w:themeColor="text1"/>
          <w:kern w:val="2"/>
          <w:sz w:val="22"/>
          <w:szCs w:val="22"/>
          <w14:ligatures w14:val="standardContextual"/>
        </w:rPr>
        <w:t>ns</w:t>
      </w:r>
      <w:r w:rsidRPr="009E2974">
        <w:rPr>
          <w:rFonts w:ascii="Arial" w:eastAsia="DengXian" w:hAnsi="Arial" w:cs="Arial"/>
          <w:color w:val="000000" w:themeColor="text1"/>
          <w:kern w:val="2"/>
          <w:sz w:val="22"/>
          <w:szCs w:val="22"/>
          <w14:ligatures w14:val="standardContextual"/>
        </w:rPr>
        <w:t>.</w:t>
      </w:r>
    </w:p>
    <w:p w14:paraId="4C1DCCEE" w14:textId="35F1416B" w:rsidR="009E2974" w:rsidRDefault="009E2974" w:rsidP="00D92566">
      <w:pPr>
        <w:spacing w:after="120" w:line="276" w:lineRule="auto"/>
        <w:rPr>
          <w:rFonts w:ascii="Arial" w:hAnsi="Arial" w:cs="Arial"/>
          <w:b/>
          <w:bCs/>
        </w:rPr>
      </w:pPr>
      <w:r>
        <w:rPr>
          <w:rFonts w:ascii="Arial" w:hAnsi="Arial" w:cs="Arial"/>
          <w:b/>
          <w:bCs/>
        </w:rPr>
        <w:br w:type="page"/>
      </w:r>
    </w:p>
    <w:p w14:paraId="6D6A44E5" w14:textId="77777777" w:rsidR="009E2974" w:rsidRPr="009E2974" w:rsidRDefault="009E2974" w:rsidP="009E2974">
      <w:pPr>
        <w:jc w:val="both"/>
        <w:rPr>
          <w:rFonts w:ascii="Arial" w:eastAsiaTheme="minorEastAsia" w:hAnsi="Arial" w:cs="Arial"/>
          <w:b/>
          <w:bCs/>
          <w:kern w:val="2"/>
          <w14:ligatures w14:val="standardContextual"/>
        </w:rPr>
      </w:pPr>
      <w:r w:rsidRPr="009E2974">
        <w:rPr>
          <w:rFonts w:ascii="Arial" w:eastAsiaTheme="minorEastAsia" w:hAnsi="Arial" w:cs="Arial"/>
          <w:b/>
          <w:bCs/>
          <w:kern w:val="2"/>
          <w14:ligatures w14:val="standardContextual"/>
        </w:rPr>
        <w:lastRenderedPageBreak/>
        <w:t>Figure 7. Nlgn1 function in excitatory synapses does not require Neurexin-binding, MDGA-binding, or dimerization.</w:t>
      </w:r>
    </w:p>
    <w:p w14:paraId="20E1E7CD" w14:textId="77777777" w:rsidR="009E2974" w:rsidRPr="009E2974" w:rsidRDefault="009E2974" w:rsidP="009E2974">
      <w:pPr>
        <w:numPr>
          <w:ilvl w:val="0"/>
          <w:numId w:val="7"/>
        </w:numPr>
        <w:contextualSpacing/>
        <w:jc w:val="both"/>
        <w:rPr>
          <w:rFonts w:eastAsiaTheme="minorEastAsia"/>
          <w:kern w:val="2"/>
          <w14:ligatures w14:val="standardContextual"/>
        </w:rPr>
      </w:pPr>
      <w:r w:rsidRPr="009E2974">
        <w:rPr>
          <w:rFonts w:ascii="Arial" w:eastAsia="DengXian" w:hAnsi="Arial" w:cs="Arial"/>
          <w:kern w:val="2"/>
          <w:sz w:val="22"/>
          <w:szCs w:val="22"/>
          <w:lang w:eastAsia="en-US"/>
          <w14:ligatures w14:val="standardContextual"/>
        </w:rPr>
        <w:t>Schematic of Nlgn1-</w:t>
      </w:r>
      <w:r w:rsidRPr="009E2974">
        <w:rPr>
          <w:rFonts w:ascii="Arial" w:eastAsia="DengXian" w:hAnsi="Arial" w:cs="Arial" w:hint="eastAsia"/>
          <w:kern w:val="2"/>
          <w:sz w:val="22"/>
          <w:szCs w:val="22"/>
          <w14:ligatures w14:val="standardContextual"/>
        </w:rPr>
        <w:t>NRXN</w:t>
      </w:r>
      <w:r w:rsidRPr="009E2974">
        <w:rPr>
          <w:rFonts w:ascii="Arial" w:eastAsia="DengXian" w:hAnsi="Arial" w:cs="Arial"/>
          <w:kern w:val="2"/>
          <w:sz w:val="22"/>
          <w:szCs w:val="22"/>
          <w14:ligatures w14:val="standardContextual"/>
        </w:rPr>
        <w:t>mt (</w:t>
      </w:r>
      <w:r w:rsidRPr="009E2974">
        <w:rPr>
          <w:rFonts w:ascii="Arial" w:eastAsia="DengXian" w:hAnsi="Arial" w:cs="Arial"/>
          <w:color w:val="000000" w:themeColor="text1"/>
          <w:kern w:val="2"/>
          <w:sz w:val="22"/>
          <w:szCs w:val="22"/>
          <w:lang w:eastAsia="en-US"/>
          <w14:ligatures w14:val="standardContextual"/>
        </w:rPr>
        <w:t xml:space="preserve">Nlgn1 with </w:t>
      </w:r>
      <w:r w:rsidRPr="009E2974">
        <w:rPr>
          <w:rFonts w:ascii="Arial" w:eastAsia="DengXian" w:hAnsi="Arial" w:cs="Arial" w:hint="eastAsia"/>
          <w:color w:val="000000" w:themeColor="text1"/>
          <w:kern w:val="2"/>
          <w:sz w:val="22"/>
          <w:szCs w:val="22"/>
          <w14:ligatures w14:val="standardContextual"/>
        </w:rPr>
        <w:t>neurexin</w:t>
      </w:r>
      <w:r w:rsidRPr="009E2974">
        <w:rPr>
          <w:rFonts w:ascii="Arial" w:eastAsia="DengXian" w:hAnsi="Arial" w:cs="Arial"/>
          <w:color w:val="000000" w:themeColor="text1"/>
          <w:kern w:val="2"/>
          <w:sz w:val="22"/>
          <w:szCs w:val="22"/>
          <w14:ligatures w14:val="standardContextual"/>
        </w:rPr>
        <w:t>-</w:t>
      </w:r>
      <w:r w:rsidRPr="009E2974">
        <w:rPr>
          <w:rFonts w:ascii="Arial" w:eastAsia="DengXian" w:hAnsi="Arial" w:cs="Arial"/>
          <w:color w:val="000000" w:themeColor="text1"/>
          <w:kern w:val="2"/>
          <w:sz w:val="22"/>
          <w:szCs w:val="22"/>
          <w:lang w:eastAsia="en-US"/>
          <w14:ligatures w14:val="standardContextual"/>
        </w:rPr>
        <w:t>binding point mutation</w:t>
      </w:r>
      <w:r w:rsidRPr="009E2974">
        <w:rPr>
          <w:rFonts w:ascii="Arial" w:eastAsia="DengXian" w:hAnsi="Arial" w:cs="Arial"/>
          <w:kern w:val="2"/>
          <w:sz w:val="22"/>
          <w:szCs w:val="22"/>
          <w14:ligatures w14:val="standardContextual"/>
        </w:rPr>
        <w:t>),</w:t>
      </w:r>
      <w:r w:rsidRPr="009E2974">
        <w:rPr>
          <w:rFonts w:ascii="Arial" w:eastAsia="DengXian" w:hAnsi="Arial" w:cs="Arial"/>
          <w:kern w:val="2"/>
          <w:sz w:val="22"/>
          <w:szCs w:val="22"/>
          <w:lang w:eastAsia="en-US"/>
          <w14:ligatures w14:val="standardContextual"/>
        </w:rPr>
        <w:t xml:space="preserve"> Nlgn1-dimmt (</w:t>
      </w:r>
      <w:r w:rsidRPr="009E2974">
        <w:rPr>
          <w:rFonts w:ascii="Arial" w:eastAsia="DengXian" w:hAnsi="Arial" w:cs="Arial"/>
          <w:color w:val="000000" w:themeColor="text1"/>
          <w:kern w:val="2"/>
          <w:sz w:val="22"/>
          <w:szCs w:val="22"/>
          <w:lang w:eastAsia="en-US"/>
          <w14:ligatures w14:val="standardContextual"/>
        </w:rPr>
        <w:t>Nlgn1 dimerization point mutation</w:t>
      </w:r>
      <w:r w:rsidRPr="009E2974">
        <w:rPr>
          <w:rFonts w:ascii="Arial" w:eastAsia="DengXian" w:hAnsi="Arial" w:cs="Arial"/>
          <w:kern w:val="2"/>
          <w:sz w:val="22"/>
          <w:szCs w:val="22"/>
          <w:lang w:eastAsia="en-US"/>
          <w14:ligatures w14:val="standardContextual"/>
        </w:rPr>
        <w:t>), Nlgn1-MDGA1mt (</w:t>
      </w:r>
      <w:r w:rsidRPr="009E2974">
        <w:rPr>
          <w:rFonts w:ascii="Arial" w:eastAsia="DengXian" w:hAnsi="Arial" w:cs="Arial"/>
          <w:color w:val="000000" w:themeColor="text1"/>
          <w:kern w:val="2"/>
          <w:sz w:val="22"/>
          <w:szCs w:val="22"/>
          <w:lang w:eastAsia="en-US"/>
          <w14:ligatures w14:val="standardContextual"/>
        </w:rPr>
        <w:t>Nlgn1 with MDGA1-binding point mutation</w:t>
      </w:r>
      <w:r w:rsidRPr="009E2974">
        <w:rPr>
          <w:rFonts w:ascii="Arial" w:eastAsia="DengXian" w:hAnsi="Arial" w:cs="Arial"/>
          <w:kern w:val="2"/>
          <w:sz w:val="22"/>
          <w:szCs w:val="22"/>
          <w:lang w:eastAsia="en-US"/>
          <w14:ligatures w14:val="standardContextual"/>
        </w:rPr>
        <w:t xml:space="preserve">) constructs. </w:t>
      </w:r>
    </w:p>
    <w:p w14:paraId="15865873" w14:textId="77777777" w:rsidR="009E2974" w:rsidRPr="009E2974" w:rsidRDefault="009E2974" w:rsidP="009E2974">
      <w:pPr>
        <w:numPr>
          <w:ilvl w:val="0"/>
          <w:numId w:val="7"/>
        </w:numPr>
        <w:contextualSpacing/>
        <w:jc w:val="both"/>
        <w:rPr>
          <w:rFonts w:eastAsiaTheme="minorEastAsia"/>
          <w:kern w:val="2"/>
          <w14:ligatures w14:val="standardContextual"/>
        </w:rPr>
      </w:pPr>
      <w:r w:rsidRPr="009E2974">
        <w:rPr>
          <w:rFonts w:ascii="Arial" w:eastAsia="DengXian" w:hAnsi="Arial" w:cs="Arial"/>
          <w:color w:val="000000" w:themeColor="text1"/>
          <w:kern w:val="2"/>
          <w:sz w:val="22"/>
          <w:szCs w:val="22"/>
          <w:lang w:eastAsia="en-US"/>
          <w14:ligatures w14:val="standardContextual"/>
        </w:rPr>
        <w:t xml:space="preserve">Representative traces of </w:t>
      </w:r>
      <w:r w:rsidRPr="009E2974">
        <w:rPr>
          <w:rFonts w:ascii="Arial" w:eastAsia="DengXian" w:hAnsi="Arial" w:cs="Arial" w:hint="eastAsia"/>
          <w:color w:val="000000" w:themeColor="text1"/>
          <w:kern w:val="2"/>
          <w:sz w:val="22"/>
          <w:szCs w:val="22"/>
          <w14:ligatures w14:val="standardContextual"/>
        </w:rPr>
        <w:t>e</w:t>
      </w:r>
      <w:r w:rsidRPr="009E2974">
        <w:rPr>
          <w:rFonts w:ascii="Arial" w:eastAsia="DengXian" w:hAnsi="Arial" w:cs="Arial"/>
          <w:color w:val="000000" w:themeColor="text1"/>
          <w:kern w:val="2"/>
          <w:sz w:val="22"/>
          <w:szCs w:val="22"/>
          <w:lang w:eastAsia="en-US"/>
          <w14:ligatures w14:val="standardContextual"/>
        </w:rPr>
        <w:t xml:space="preserve">voked AMPAR- and NMDAR-EPSCs recorded from </w:t>
      </w:r>
      <w:r w:rsidRPr="009E2974">
        <w:rPr>
          <w:rFonts w:ascii="Arial" w:eastAsia="DengXian" w:hAnsi="Arial" w:cs="Arial"/>
          <w:kern w:val="2"/>
          <w:sz w:val="22"/>
          <w:szCs w:val="22"/>
          <w:lang w:eastAsia="en-US"/>
          <w14:ligatures w14:val="standardContextual"/>
        </w:rPr>
        <w:t>DIV14-16 cultured Nlgn1234 conditional knockout mice neurons</w:t>
      </w:r>
      <w:r w:rsidRPr="009E2974">
        <w:rPr>
          <w:rFonts w:ascii="Arial" w:eastAsia="DengXian" w:hAnsi="Arial" w:cs="Arial"/>
          <w:color w:val="000000" w:themeColor="text1"/>
          <w:kern w:val="2"/>
          <w:sz w:val="22"/>
          <w:szCs w:val="22"/>
          <w:lang w:eastAsia="en-US"/>
          <w14:ligatures w14:val="standardContextual"/>
        </w:rPr>
        <w:t xml:space="preserve">. AMPAR-EPSCs and NMDAR-EPSC recorded at -70 mV and +40 mV, respectively, in the </w:t>
      </w:r>
      <w:r w:rsidRPr="009E2974">
        <w:rPr>
          <w:rFonts w:ascii="Arial" w:eastAsia="DengXian" w:hAnsi="Arial" w:cs="Arial"/>
          <w:color w:val="000000" w:themeColor="text1"/>
          <w:kern w:val="2"/>
          <w:sz w:val="22"/>
          <w:szCs w:val="22"/>
          <w14:ligatures w14:val="standardContextual"/>
        </w:rPr>
        <w:t>five conditions (</w:t>
      </w:r>
      <w:r w:rsidRPr="009E2974">
        <w:rPr>
          <w:rFonts w:ascii="Arial" w:eastAsia="DengXian" w:hAnsi="Arial" w:cs="Arial"/>
          <w:color w:val="000000" w:themeColor="text1"/>
          <w:kern w:val="2"/>
          <w:sz w:val="22"/>
          <w:szCs w:val="22"/>
          <w14:ligatures w14:val="standardContextual"/>
        </w:rPr>
        <w:sym w:font="Symbol" w:char="F044"/>
      </w:r>
      <w:r w:rsidRPr="009E2974">
        <w:rPr>
          <w:rFonts w:ascii="Arial" w:eastAsia="DengXian" w:hAnsi="Arial" w:cs="Arial"/>
          <w:color w:val="000000" w:themeColor="text1"/>
          <w:kern w:val="2"/>
          <w:sz w:val="22"/>
          <w:szCs w:val="22"/>
          <w14:ligatures w14:val="standardContextual"/>
        </w:rPr>
        <w:t xml:space="preserve">Cre, Cre, Cre+Nlgn1-NRXNmt, Cre+Nlgn1-dimmt, Cre+Nlgn1-MDGA1mt). </w:t>
      </w:r>
      <w:r w:rsidRPr="009E2974">
        <w:rPr>
          <w:rFonts w:ascii="Arial" w:eastAsia="DengXian" w:hAnsi="Arial" w:cs="Arial"/>
          <w:color w:val="000000" w:themeColor="text1"/>
          <w:kern w:val="2"/>
          <w:sz w:val="22"/>
          <w:szCs w:val="22"/>
          <w:lang w:eastAsia="en-US"/>
          <w14:ligatures w14:val="standardContextual"/>
        </w:rPr>
        <w:t xml:space="preserve"> </w:t>
      </w:r>
    </w:p>
    <w:p w14:paraId="5DFBF75C" w14:textId="4FA46BDD" w:rsidR="009E2974" w:rsidRPr="009E2974" w:rsidRDefault="009E2974" w:rsidP="009E2974">
      <w:pPr>
        <w:numPr>
          <w:ilvl w:val="0"/>
          <w:numId w:val="7"/>
        </w:numPr>
        <w:contextualSpacing/>
        <w:jc w:val="both"/>
        <w:rPr>
          <w:rFonts w:ascii="Arial" w:eastAsia="DengXian" w:hAnsi="Arial" w:cs="Arial"/>
          <w:color w:val="000000" w:themeColor="text1"/>
          <w:kern w:val="2"/>
          <w:sz w:val="22"/>
          <w:szCs w:val="22"/>
          <w14:ligatures w14:val="standardContextual"/>
        </w:rPr>
      </w:pPr>
      <w:r w:rsidRPr="009E2974">
        <w:rPr>
          <w:rFonts w:ascii="Arial" w:eastAsia="DengXian" w:hAnsi="Arial" w:cs="Arial"/>
          <w:color w:val="000000" w:themeColor="text1"/>
          <w:kern w:val="2"/>
          <w:sz w:val="22"/>
          <w:szCs w:val="22"/>
          <w:lang w:eastAsia="en-US"/>
          <w14:ligatures w14:val="standardContextual"/>
        </w:rPr>
        <w:t xml:space="preserve">Summary graph of evoked AMPAR-EPSC amplitude in all conditions (Bar and line graphs indicate mean </w:t>
      </w:r>
      <w:r w:rsidRPr="009E2974">
        <w:rPr>
          <w:rFonts w:asciiTheme="minorHAnsi" w:eastAsiaTheme="minorEastAsia" w:hAnsiTheme="minorHAnsi" w:cstheme="minorBidi"/>
          <w:kern w:val="2"/>
          <w:lang w:eastAsia="en-US"/>
          <w14:ligatures w14:val="standardContextual"/>
        </w:rPr>
        <w:sym w:font="Symbol" w:char="F0B1"/>
      </w:r>
      <w:r w:rsidRPr="009E2974">
        <w:rPr>
          <w:rFonts w:ascii="Arial" w:eastAsia="DengXian" w:hAnsi="Arial" w:cs="Arial"/>
          <w:color w:val="000000" w:themeColor="text1"/>
          <w:kern w:val="2"/>
          <w:sz w:val="22"/>
          <w:szCs w:val="22"/>
          <w:lang w:eastAsia="en-US"/>
          <w14:ligatures w14:val="standardContextual"/>
        </w:rPr>
        <w:t xml:space="preserve"> SEM; numbers of cells/experiments = 17/4, 14/4, 1</w:t>
      </w:r>
      <w:r w:rsidR="003259F1">
        <w:rPr>
          <w:rFonts w:ascii="Arial" w:eastAsia="DengXian" w:hAnsi="Arial" w:cs="Arial"/>
          <w:color w:val="000000" w:themeColor="text1"/>
          <w:kern w:val="2"/>
          <w:sz w:val="22"/>
          <w:szCs w:val="22"/>
          <w:lang w:eastAsia="en-US"/>
          <w14:ligatures w14:val="standardContextual"/>
        </w:rPr>
        <w:t>5</w:t>
      </w:r>
      <w:r w:rsidRPr="009E2974">
        <w:rPr>
          <w:rFonts w:ascii="Arial" w:eastAsia="DengXian" w:hAnsi="Arial" w:cs="Arial"/>
          <w:color w:val="000000" w:themeColor="text1"/>
          <w:kern w:val="2"/>
          <w:sz w:val="22"/>
          <w:szCs w:val="22"/>
          <w:lang w:eastAsia="en-US"/>
          <w14:ligatures w14:val="standardContextual"/>
        </w:rPr>
        <w:t xml:space="preserve">/4, 18/4, and 15/4 for each column, left to right). </w:t>
      </w:r>
      <w:r w:rsidR="00DD2ED4" w:rsidRPr="002C55A1">
        <w:rPr>
          <w:rFonts w:ascii="Arial" w:eastAsia="DengXian" w:hAnsi="Arial" w:cs="Arial"/>
          <w:color w:val="4472C4" w:themeColor="accent1"/>
          <w:kern w:val="2"/>
          <w:sz w:val="22"/>
          <w:szCs w:val="22"/>
          <w:lang w:eastAsia="en-US"/>
          <w14:ligatures w14:val="standardContextual"/>
        </w:rPr>
        <w:t xml:space="preserve">Nonsignificant </w:t>
      </w:r>
      <w:r w:rsidR="00DD2ED4" w:rsidRPr="002C55A1">
        <w:rPr>
          <w:rFonts w:ascii="Arial" w:eastAsia="DengXian" w:hAnsi="Arial" w:cs="Arial"/>
          <w:i/>
          <w:iCs/>
          <w:color w:val="4472C4" w:themeColor="accent1"/>
          <w:kern w:val="2"/>
          <w:sz w:val="22"/>
          <w:szCs w:val="22"/>
          <w:lang w:eastAsia="en-US"/>
          <w14:ligatures w14:val="standardContextual"/>
        </w:rPr>
        <w:t>p</w:t>
      </w:r>
      <w:r w:rsidR="00DD2ED4" w:rsidRPr="002C55A1">
        <w:rPr>
          <w:rFonts w:ascii="Arial" w:eastAsia="DengXian" w:hAnsi="Arial" w:cs="Arial"/>
          <w:color w:val="4472C4" w:themeColor="accent1"/>
          <w:kern w:val="2"/>
          <w:sz w:val="22"/>
          <w:szCs w:val="22"/>
          <w:lang w:eastAsia="en-US"/>
          <w14:ligatures w14:val="standardContextual"/>
        </w:rPr>
        <w:t>&gt;0.05</w:t>
      </w:r>
      <w:r w:rsidR="00DD2ED4">
        <w:rPr>
          <w:rFonts w:ascii="Arial" w:eastAsia="DengXian" w:hAnsi="Arial" w:cs="Arial"/>
          <w:color w:val="4472C4" w:themeColor="accent1"/>
          <w:kern w:val="2"/>
          <w:sz w:val="22"/>
          <w:szCs w:val="22"/>
          <w:lang w:eastAsia="en-US"/>
          <w14:ligatures w14:val="standardContextual"/>
        </w:rPr>
        <w:t>;</w:t>
      </w:r>
      <w:r w:rsidR="00DD2ED4" w:rsidRPr="009E2974">
        <w:rPr>
          <w:rFonts w:ascii="Arial" w:eastAsia="DengXian" w:hAnsi="Arial" w:cs="Arial"/>
          <w:color w:val="000000" w:themeColor="text1"/>
          <w:kern w:val="2"/>
          <w:sz w:val="22"/>
          <w:szCs w:val="22"/>
          <w:lang w:eastAsia="en-US"/>
          <w14:ligatures w14:val="standardContextual"/>
        </w:rPr>
        <w:t xml:space="preserve"> </w:t>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Arial" w:eastAsia="DengXian" w:hAnsi="Arial" w:cs="Arial"/>
          <w:i/>
          <w:iCs/>
          <w:color w:val="000000" w:themeColor="text1"/>
          <w:kern w:val="2"/>
          <w:sz w:val="22"/>
          <w:szCs w:val="22"/>
          <w:lang w:eastAsia="en-US"/>
          <w14:ligatures w14:val="standardContextual"/>
        </w:rPr>
        <w:t>p</w:t>
      </w:r>
      <w:r w:rsidRPr="009E2974">
        <w:rPr>
          <w:rFonts w:ascii="Arial" w:eastAsia="DengXian" w:hAnsi="Arial" w:cs="Arial"/>
          <w:color w:val="000000" w:themeColor="text1"/>
          <w:kern w:val="2"/>
          <w:sz w:val="22"/>
          <w:szCs w:val="22"/>
          <w:lang w:eastAsia="en-US"/>
          <w14:ligatures w14:val="standardContextual"/>
        </w:rPr>
        <w:t xml:space="preserve">&lt;0.05, one-way ANOVA </w:t>
      </w:r>
      <w:r w:rsidR="00623306">
        <w:rPr>
          <w:rFonts w:ascii="Arial" w:eastAsia="DengXian" w:hAnsi="Arial" w:cs="Arial"/>
          <w:color w:val="000000" w:themeColor="text1"/>
          <w:kern w:val="2"/>
          <w:sz w:val="22"/>
          <w:szCs w:val="22"/>
          <w:lang w:eastAsia="en-US"/>
          <w14:ligatures w14:val="standardContextual"/>
        </w:rPr>
        <w:t>with post-hoc</w:t>
      </w:r>
      <w:r w:rsidRPr="009E2974">
        <w:rPr>
          <w:rFonts w:ascii="Arial" w:eastAsia="DengXian" w:hAnsi="Arial" w:cs="Arial"/>
          <w:color w:val="000000" w:themeColor="text1"/>
          <w:kern w:val="2"/>
          <w:sz w:val="22"/>
          <w:szCs w:val="22"/>
          <w:lang w:eastAsia="en-US"/>
          <w14:ligatures w14:val="standardContextual"/>
        </w:rPr>
        <w:t xml:space="preserve"> </w:t>
      </w:r>
      <w:r w:rsidRPr="009E2974">
        <w:rPr>
          <w:rFonts w:ascii="Arial" w:eastAsia="DengXian" w:hAnsi="Arial" w:cs="Arial"/>
          <w:color w:val="000000" w:themeColor="text1"/>
          <w:kern w:val="2"/>
          <w:sz w:val="22"/>
          <w:szCs w:val="22"/>
          <w14:ligatures w14:val="standardContextual"/>
        </w:rPr>
        <w:t xml:space="preserve">Dunnett’s </w:t>
      </w:r>
      <w:r w:rsidRPr="009E2974">
        <w:rPr>
          <w:rFonts w:ascii="Arial" w:eastAsia="DengXian" w:hAnsi="Arial" w:cs="Arial" w:hint="eastAsia"/>
          <w:color w:val="000000" w:themeColor="text1"/>
          <w:kern w:val="2"/>
          <w:sz w:val="22"/>
          <w:szCs w:val="22"/>
          <w14:ligatures w14:val="standardContextual"/>
        </w:rPr>
        <w:t>Multiple</w:t>
      </w:r>
      <w:r w:rsidRPr="009E2974">
        <w:rPr>
          <w:rFonts w:ascii="Arial" w:eastAsia="DengXian" w:hAnsi="Arial" w:cs="Arial"/>
          <w:color w:val="000000" w:themeColor="text1"/>
          <w:kern w:val="2"/>
          <w:sz w:val="22"/>
          <w:szCs w:val="22"/>
          <w14:ligatures w14:val="standardContextual"/>
        </w:rPr>
        <w:t xml:space="preserve"> </w:t>
      </w:r>
      <w:r w:rsidRPr="009E2974">
        <w:rPr>
          <w:rFonts w:ascii="Arial" w:eastAsia="DengXian" w:hAnsi="Arial" w:cs="Arial" w:hint="eastAsia"/>
          <w:color w:val="000000" w:themeColor="text1"/>
          <w:kern w:val="2"/>
          <w:sz w:val="22"/>
          <w:szCs w:val="22"/>
          <w14:ligatures w14:val="standardContextual"/>
        </w:rPr>
        <w:t>comparisons</w:t>
      </w:r>
      <w:r w:rsidRPr="009E2974">
        <w:rPr>
          <w:rFonts w:ascii="Arial" w:eastAsia="DengXian" w:hAnsi="Arial" w:cs="Arial"/>
          <w:color w:val="000000" w:themeColor="text1"/>
          <w:kern w:val="2"/>
          <w:sz w:val="22"/>
          <w:szCs w:val="22"/>
          <w14:ligatures w14:val="standardContextual"/>
        </w:rPr>
        <w:t xml:space="preserve">. Nonsignificant relations are indicated as </w:t>
      </w:r>
      <w:r w:rsidR="00623306">
        <w:rPr>
          <w:rFonts w:ascii="Arial" w:eastAsia="DengXian" w:hAnsi="Arial" w:cs="Arial"/>
          <w:color w:val="000000" w:themeColor="text1"/>
          <w:kern w:val="2"/>
          <w:sz w:val="22"/>
          <w:szCs w:val="22"/>
          <w14:ligatures w14:val="standardContextual"/>
        </w:rPr>
        <w:t>ns</w:t>
      </w:r>
      <w:r w:rsidRPr="009E2974">
        <w:rPr>
          <w:rFonts w:ascii="Arial" w:eastAsia="DengXian" w:hAnsi="Arial" w:cs="Arial"/>
          <w:color w:val="000000" w:themeColor="text1"/>
          <w:kern w:val="2"/>
          <w:sz w:val="22"/>
          <w:szCs w:val="22"/>
          <w14:ligatures w14:val="standardContextual"/>
        </w:rPr>
        <w:t>.</w:t>
      </w:r>
    </w:p>
    <w:p w14:paraId="264D7E7B" w14:textId="5674D6DF" w:rsidR="009E2974" w:rsidRPr="009E2974" w:rsidRDefault="009E2974" w:rsidP="009E2974">
      <w:pPr>
        <w:numPr>
          <w:ilvl w:val="0"/>
          <w:numId w:val="7"/>
        </w:numPr>
        <w:contextualSpacing/>
        <w:jc w:val="both"/>
        <w:rPr>
          <w:rFonts w:ascii="Arial" w:eastAsia="DengXian" w:hAnsi="Arial" w:cs="Arial"/>
          <w:color w:val="000000" w:themeColor="text1"/>
          <w:kern w:val="2"/>
          <w:sz w:val="22"/>
          <w:szCs w:val="22"/>
          <w14:ligatures w14:val="standardContextual"/>
        </w:rPr>
      </w:pPr>
      <w:r w:rsidRPr="009E2974">
        <w:rPr>
          <w:rFonts w:ascii="Arial" w:eastAsia="DengXian" w:hAnsi="Arial" w:cs="Arial"/>
          <w:color w:val="000000" w:themeColor="text1"/>
          <w:kern w:val="2"/>
          <w:sz w:val="22"/>
          <w:szCs w:val="22"/>
          <w:lang w:eastAsia="en-US"/>
          <w14:ligatures w14:val="standardContextual"/>
        </w:rPr>
        <w:t xml:space="preserve">Summary graph of evoked NMDAR-EPSC amplitude in all conditions (Bar and line graphs indicate mean </w:t>
      </w:r>
      <w:r w:rsidRPr="009E2974">
        <w:rPr>
          <w:rFonts w:asciiTheme="minorHAnsi" w:eastAsiaTheme="minorEastAsia" w:hAnsiTheme="minorHAnsi" w:cstheme="minorBidi"/>
          <w:kern w:val="2"/>
          <w:lang w:eastAsia="en-US"/>
          <w14:ligatures w14:val="standardContextual"/>
        </w:rPr>
        <w:sym w:font="Symbol" w:char="F0B1"/>
      </w:r>
      <w:r w:rsidRPr="009E2974">
        <w:rPr>
          <w:rFonts w:ascii="Arial" w:eastAsia="DengXian" w:hAnsi="Arial" w:cs="Arial"/>
          <w:color w:val="000000" w:themeColor="text1"/>
          <w:kern w:val="2"/>
          <w:sz w:val="22"/>
          <w:szCs w:val="22"/>
          <w:lang w:eastAsia="en-US"/>
          <w14:ligatures w14:val="standardContextual"/>
        </w:rPr>
        <w:t xml:space="preserve"> SEM; numbers of cells/experiments = 17/4, 14/4, 1</w:t>
      </w:r>
      <w:r w:rsidR="003259F1">
        <w:rPr>
          <w:rFonts w:ascii="Arial" w:eastAsia="DengXian" w:hAnsi="Arial" w:cs="Arial"/>
          <w:color w:val="000000" w:themeColor="text1"/>
          <w:kern w:val="2"/>
          <w:sz w:val="22"/>
          <w:szCs w:val="22"/>
          <w:lang w:eastAsia="en-US"/>
          <w14:ligatures w14:val="standardContextual"/>
        </w:rPr>
        <w:t>5</w:t>
      </w:r>
      <w:r w:rsidRPr="009E2974">
        <w:rPr>
          <w:rFonts w:ascii="Arial" w:eastAsia="DengXian" w:hAnsi="Arial" w:cs="Arial"/>
          <w:color w:val="000000" w:themeColor="text1"/>
          <w:kern w:val="2"/>
          <w:sz w:val="22"/>
          <w:szCs w:val="22"/>
          <w:lang w:eastAsia="en-US"/>
          <w14:ligatures w14:val="standardContextual"/>
        </w:rPr>
        <w:t xml:space="preserve">/4, 18/4, and 15/4 for each column, left to right). </w:t>
      </w:r>
      <w:r w:rsidR="00DD2ED4" w:rsidRPr="002C55A1">
        <w:rPr>
          <w:rFonts w:ascii="Arial" w:eastAsia="DengXian" w:hAnsi="Arial" w:cs="Arial"/>
          <w:color w:val="4472C4" w:themeColor="accent1"/>
          <w:kern w:val="2"/>
          <w:sz w:val="22"/>
          <w:szCs w:val="22"/>
          <w:lang w:eastAsia="en-US"/>
          <w14:ligatures w14:val="standardContextual"/>
        </w:rPr>
        <w:t xml:space="preserve">Nonsignificant </w:t>
      </w:r>
      <w:r w:rsidR="00DD2ED4" w:rsidRPr="002C55A1">
        <w:rPr>
          <w:rFonts w:ascii="Arial" w:eastAsia="DengXian" w:hAnsi="Arial" w:cs="Arial"/>
          <w:i/>
          <w:iCs/>
          <w:color w:val="4472C4" w:themeColor="accent1"/>
          <w:kern w:val="2"/>
          <w:sz w:val="22"/>
          <w:szCs w:val="22"/>
          <w:lang w:eastAsia="en-US"/>
          <w14:ligatures w14:val="standardContextual"/>
        </w:rPr>
        <w:t>p</w:t>
      </w:r>
      <w:r w:rsidR="00DD2ED4" w:rsidRPr="002C55A1">
        <w:rPr>
          <w:rFonts w:ascii="Arial" w:eastAsia="DengXian" w:hAnsi="Arial" w:cs="Arial"/>
          <w:color w:val="4472C4" w:themeColor="accent1"/>
          <w:kern w:val="2"/>
          <w:sz w:val="22"/>
          <w:szCs w:val="22"/>
          <w:lang w:eastAsia="en-US"/>
          <w14:ligatures w14:val="standardContextual"/>
        </w:rPr>
        <w:t>&gt;0.05</w:t>
      </w:r>
      <w:r w:rsidR="00DD2ED4">
        <w:rPr>
          <w:rFonts w:ascii="Arial" w:eastAsia="DengXian" w:hAnsi="Arial" w:cs="Arial"/>
          <w:color w:val="4472C4" w:themeColor="accent1"/>
          <w:kern w:val="2"/>
          <w:sz w:val="22"/>
          <w:szCs w:val="22"/>
          <w:lang w:eastAsia="en-US"/>
          <w14:ligatures w14:val="standardContextual"/>
        </w:rPr>
        <w:t>;</w:t>
      </w:r>
      <w:r w:rsidRPr="009E2974">
        <w:rPr>
          <w:rFonts w:ascii="Arial" w:eastAsia="DengXian" w:hAnsi="Arial" w:cs="Arial"/>
          <w:color w:val="000000" w:themeColor="text1"/>
          <w:kern w:val="2"/>
          <w:sz w:val="22"/>
          <w:szCs w:val="22"/>
          <w:lang w:eastAsia="en-US"/>
          <w14:ligatures w14:val="standardContextual"/>
        </w:rPr>
        <w:t xml:space="preserve"> </w:t>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Theme="minorHAnsi" w:eastAsiaTheme="minorEastAsia" w:hAnsiTheme="minorHAnsi" w:cstheme="minorBidi"/>
          <w:kern w:val="2"/>
          <w:vertAlign w:val="superscript"/>
          <w:lang w:eastAsia="en-US"/>
          <w14:ligatures w14:val="standardContextual"/>
        </w:rPr>
        <w:sym w:font="Symbol" w:char="F02A"/>
      </w:r>
      <w:r w:rsidRPr="009E2974">
        <w:rPr>
          <w:rFonts w:ascii="Arial" w:eastAsia="DengXian" w:hAnsi="Arial" w:cs="Arial"/>
          <w:i/>
          <w:iCs/>
          <w:color w:val="000000" w:themeColor="text1"/>
          <w:kern w:val="2"/>
          <w:sz w:val="22"/>
          <w:szCs w:val="22"/>
          <w:lang w:eastAsia="en-US"/>
          <w14:ligatures w14:val="standardContextual"/>
        </w:rPr>
        <w:t>p</w:t>
      </w:r>
      <w:r w:rsidRPr="009E2974">
        <w:rPr>
          <w:rFonts w:ascii="Arial" w:eastAsia="DengXian" w:hAnsi="Arial" w:cs="Arial"/>
          <w:color w:val="000000" w:themeColor="text1"/>
          <w:kern w:val="2"/>
          <w:sz w:val="22"/>
          <w:szCs w:val="22"/>
          <w:lang w:eastAsia="en-US"/>
          <w14:ligatures w14:val="standardContextual"/>
        </w:rPr>
        <w:t xml:space="preserve">&lt;0.01, one-way ANOVA </w:t>
      </w:r>
      <w:r w:rsidR="00623306">
        <w:rPr>
          <w:rFonts w:ascii="Arial" w:eastAsia="DengXian" w:hAnsi="Arial" w:cs="Arial"/>
          <w:color w:val="000000" w:themeColor="text1"/>
          <w:kern w:val="2"/>
          <w:sz w:val="22"/>
          <w:szCs w:val="22"/>
          <w:lang w:eastAsia="en-US"/>
          <w14:ligatures w14:val="standardContextual"/>
        </w:rPr>
        <w:t>with post-hoc</w:t>
      </w:r>
      <w:r w:rsidRPr="009E2974">
        <w:rPr>
          <w:rFonts w:ascii="Arial" w:eastAsia="DengXian" w:hAnsi="Arial" w:cs="Arial"/>
          <w:color w:val="000000" w:themeColor="text1"/>
          <w:kern w:val="2"/>
          <w:sz w:val="22"/>
          <w:szCs w:val="22"/>
          <w:lang w:eastAsia="en-US"/>
          <w14:ligatures w14:val="standardContextual"/>
        </w:rPr>
        <w:t xml:space="preserve"> </w:t>
      </w:r>
      <w:r w:rsidRPr="009E2974">
        <w:rPr>
          <w:rFonts w:ascii="Arial" w:eastAsia="DengXian" w:hAnsi="Arial" w:cs="Arial"/>
          <w:color w:val="000000" w:themeColor="text1"/>
          <w:kern w:val="2"/>
          <w:sz w:val="22"/>
          <w:szCs w:val="22"/>
          <w14:ligatures w14:val="standardContextual"/>
        </w:rPr>
        <w:t xml:space="preserve">Dunnett’s </w:t>
      </w:r>
      <w:r w:rsidRPr="009E2974">
        <w:rPr>
          <w:rFonts w:ascii="Arial" w:eastAsia="DengXian" w:hAnsi="Arial" w:cs="Arial" w:hint="eastAsia"/>
          <w:color w:val="000000" w:themeColor="text1"/>
          <w:kern w:val="2"/>
          <w:sz w:val="22"/>
          <w:szCs w:val="22"/>
          <w14:ligatures w14:val="standardContextual"/>
        </w:rPr>
        <w:t>Multiple</w:t>
      </w:r>
      <w:r w:rsidRPr="009E2974">
        <w:rPr>
          <w:rFonts w:ascii="Arial" w:eastAsia="DengXian" w:hAnsi="Arial" w:cs="Arial"/>
          <w:color w:val="000000" w:themeColor="text1"/>
          <w:kern w:val="2"/>
          <w:sz w:val="22"/>
          <w:szCs w:val="22"/>
          <w14:ligatures w14:val="standardContextual"/>
        </w:rPr>
        <w:t xml:space="preserve"> </w:t>
      </w:r>
      <w:r w:rsidRPr="009E2974">
        <w:rPr>
          <w:rFonts w:ascii="Arial" w:eastAsia="DengXian" w:hAnsi="Arial" w:cs="Arial" w:hint="eastAsia"/>
          <w:color w:val="000000" w:themeColor="text1"/>
          <w:kern w:val="2"/>
          <w:sz w:val="22"/>
          <w:szCs w:val="22"/>
          <w14:ligatures w14:val="standardContextual"/>
        </w:rPr>
        <w:t>comparisons</w:t>
      </w:r>
      <w:r w:rsidRPr="009E2974">
        <w:rPr>
          <w:rFonts w:ascii="Arial" w:eastAsia="DengXian" w:hAnsi="Arial" w:cs="Arial"/>
          <w:color w:val="000000" w:themeColor="text1"/>
          <w:kern w:val="2"/>
          <w:sz w:val="22"/>
          <w:szCs w:val="22"/>
          <w14:ligatures w14:val="standardContextual"/>
        </w:rPr>
        <w:t xml:space="preserve">. Nonsignificant relations are indicated as </w:t>
      </w:r>
      <w:r w:rsidR="00623306">
        <w:rPr>
          <w:rFonts w:ascii="Arial" w:eastAsia="DengXian" w:hAnsi="Arial" w:cs="Arial"/>
          <w:color w:val="000000" w:themeColor="text1"/>
          <w:kern w:val="2"/>
          <w:sz w:val="22"/>
          <w:szCs w:val="22"/>
          <w14:ligatures w14:val="standardContextual"/>
        </w:rPr>
        <w:t>ns</w:t>
      </w:r>
      <w:r w:rsidRPr="009E2974">
        <w:rPr>
          <w:rFonts w:ascii="Arial" w:eastAsia="DengXian" w:hAnsi="Arial" w:cs="Arial"/>
          <w:color w:val="000000" w:themeColor="text1"/>
          <w:kern w:val="2"/>
          <w:sz w:val="22"/>
          <w:szCs w:val="22"/>
          <w14:ligatures w14:val="standardContextual"/>
        </w:rPr>
        <w:t>.</w:t>
      </w:r>
    </w:p>
    <w:p w14:paraId="03676929" w14:textId="6F6D03B5" w:rsidR="009E2974" w:rsidRDefault="009E2974" w:rsidP="00D92566">
      <w:pPr>
        <w:spacing w:after="120" w:line="276" w:lineRule="auto"/>
        <w:rPr>
          <w:rFonts w:ascii="Arial" w:hAnsi="Arial" w:cs="Arial"/>
          <w:b/>
          <w:bCs/>
        </w:rPr>
      </w:pPr>
      <w:r>
        <w:rPr>
          <w:rFonts w:ascii="Arial" w:hAnsi="Arial" w:cs="Arial"/>
          <w:b/>
          <w:bCs/>
        </w:rPr>
        <w:br w:type="page"/>
      </w:r>
    </w:p>
    <w:p w14:paraId="167A8437" w14:textId="7895191E" w:rsidR="009A27A8" w:rsidRPr="009A27A8" w:rsidRDefault="009A27A8" w:rsidP="009A27A8">
      <w:pPr>
        <w:spacing w:line="276" w:lineRule="auto"/>
        <w:rPr>
          <w:rFonts w:ascii="Arial" w:eastAsiaTheme="minorEastAsia" w:hAnsi="Arial" w:cs="Arial"/>
          <w:b/>
          <w:bCs/>
          <w:kern w:val="2"/>
          <w14:ligatures w14:val="standardContextual"/>
        </w:rPr>
      </w:pPr>
      <w:r w:rsidRPr="009A27A8">
        <w:rPr>
          <w:rFonts w:ascii="Arial" w:eastAsiaTheme="minorEastAsia" w:hAnsi="Arial" w:cs="Arial"/>
          <w:b/>
          <w:bCs/>
          <w:kern w:val="2"/>
          <w14:ligatures w14:val="standardContextual"/>
        </w:rPr>
        <w:lastRenderedPageBreak/>
        <w:t>Expanded View Figure</w:t>
      </w:r>
      <w:r>
        <w:rPr>
          <w:rFonts w:ascii="Arial" w:eastAsiaTheme="minorEastAsia" w:hAnsi="Arial" w:cs="Arial"/>
          <w:b/>
          <w:bCs/>
          <w:kern w:val="2"/>
          <w14:ligatures w14:val="standardContextual"/>
        </w:rPr>
        <w:t xml:space="preserve"> </w:t>
      </w:r>
      <w:r w:rsidRPr="00096A4F">
        <w:rPr>
          <w:rFonts w:ascii="Arial" w:eastAsia="DengXian" w:hAnsi="Arial" w:cs="Arial"/>
          <w:b/>
          <w:bCs/>
          <w:lang w:eastAsia="en-US"/>
        </w:rPr>
        <w:t>LEGENDS</w:t>
      </w:r>
    </w:p>
    <w:p w14:paraId="37E12271" w14:textId="77777777" w:rsidR="001613F7" w:rsidRPr="002172F3" w:rsidRDefault="001613F7" w:rsidP="001613F7">
      <w:pPr>
        <w:jc w:val="both"/>
        <w:rPr>
          <w:rFonts w:ascii="Arial" w:hAnsi="Arial" w:cs="Arial"/>
          <w:b/>
          <w:bCs/>
          <w:color w:val="000000" w:themeColor="text1"/>
        </w:rPr>
      </w:pPr>
      <w:r w:rsidRPr="002172F3">
        <w:rPr>
          <w:rFonts w:ascii="Arial" w:hAnsi="Arial" w:cs="Arial"/>
          <w:b/>
          <w:bCs/>
          <w:color w:val="000000" w:themeColor="text1"/>
        </w:rPr>
        <w:t xml:space="preserve">Figure EV1. Neuroligin protein measurement and co-staining Homer1 with Gephyrin in Nlgn1234 </w:t>
      </w:r>
      <w:proofErr w:type="spellStart"/>
      <w:r w:rsidRPr="002172F3">
        <w:rPr>
          <w:rFonts w:ascii="Arial" w:hAnsi="Arial" w:cs="Arial"/>
          <w:b/>
          <w:bCs/>
          <w:color w:val="000000" w:themeColor="text1"/>
        </w:rPr>
        <w:t>cKO</w:t>
      </w:r>
      <w:proofErr w:type="spellEnd"/>
      <w:r w:rsidRPr="002172F3">
        <w:rPr>
          <w:rFonts w:ascii="Arial" w:hAnsi="Arial" w:cs="Arial"/>
          <w:b/>
          <w:bCs/>
          <w:color w:val="000000" w:themeColor="text1"/>
        </w:rPr>
        <w:t xml:space="preserve"> cultured hippocampal neurons (related to Fig 1).</w:t>
      </w:r>
    </w:p>
    <w:p w14:paraId="52F324D6" w14:textId="44CA966F" w:rsidR="001613F7" w:rsidRPr="002172F3" w:rsidRDefault="001613F7" w:rsidP="001613F7">
      <w:pPr>
        <w:pStyle w:val="ListParagraph"/>
        <w:numPr>
          <w:ilvl w:val="0"/>
          <w:numId w:val="14"/>
        </w:numPr>
        <w:jc w:val="both"/>
        <w:rPr>
          <w:rFonts w:ascii="Arial" w:hAnsi="Arial" w:cs="Arial"/>
          <w:color w:val="000000" w:themeColor="text1"/>
          <w:sz w:val="22"/>
          <w:szCs w:val="22"/>
        </w:rPr>
      </w:pPr>
      <w:r w:rsidRPr="002172F3">
        <w:rPr>
          <w:rFonts w:ascii="Arial" w:hAnsi="Arial" w:cs="Arial"/>
          <w:color w:val="000000" w:themeColor="text1"/>
          <w:sz w:val="22"/>
          <w:szCs w:val="22"/>
        </w:rPr>
        <w:t xml:space="preserve">Representative images of western blot for Nlgn1, Nlgn2, and Nlgn3 protein expressions from </w:t>
      </w:r>
      <w:r w:rsidRPr="002172F3">
        <w:rPr>
          <w:rFonts w:ascii="Arial" w:eastAsia="DengXian" w:hAnsi="Arial" w:cs="Arial"/>
          <w:color w:val="000000" w:themeColor="text1"/>
          <w:sz w:val="22"/>
          <w:szCs w:val="22"/>
          <w:lang w:eastAsia="en-US"/>
        </w:rPr>
        <w:t xml:space="preserve">DIV14-16 cultured Nlgn1234 conditional knockout mice neurons, infected with </w:t>
      </w:r>
      <w:r w:rsidRPr="002172F3">
        <w:rPr>
          <w:rFonts w:ascii="Arial" w:hAnsi="Arial" w:cs="Arial"/>
          <w:color w:val="000000" w:themeColor="text1"/>
          <w:sz w:val="22"/>
          <w:szCs w:val="22"/>
        </w:rPr>
        <w:t xml:space="preserve">either </w:t>
      </w:r>
      <w:r w:rsidRPr="002172F3">
        <w:rPr>
          <w:color w:val="000000" w:themeColor="text1"/>
          <w:sz w:val="22"/>
          <w:szCs w:val="22"/>
        </w:rPr>
        <w:sym w:font="Symbol" w:char="F044"/>
      </w:r>
      <w:r w:rsidRPr="002172F3">
        <w:rPr>
          <w:rFonts w:ascii="Arial" w:eastAsia="DengXian" w:hAnsi="Arial" w:cs="Arial"/>
          <w:color w:val="000000" w:themeColor="text1"/>
          <w:sz w:val="22"/>
          <w:szCs w:val="22"/>
        </w:rPr>
        <w:t>Cre</w:t>
      </w:r>
      <w:r w:rsidRPr="002172F3">
        <w:rPr>
          <w:rFonts w:ascii="Arial" w:hAnsi="Arial" w:cs="Arial"/>
          <w:color w:val="000000" w:themeColor="text1"/>
          <w:sz w:val="22"/>
          <w:szCs w:val="22"/>
        </w:rPr>
        <w:t xml:space="preserve"> or Cre.</w:t>
      </w:r>
      <w:r w:rsidR="009A14C0">
        <w:rPr>
          <w:rFonts w:ascii="Arial" w:hAnsi="Arial" w:cs="Arial"/>
          <w:color w:val="000000" w:themeColor="text1"/>
          <w:sz w:val="22"/>
          <w:szCs w:val="22"/>
        </w:rPr>
        <w:t xml:space="preserve"> </w:t>
      </w:r>
      <w:r w:rsidR="009A14C0" w:rsidRPr="002172F3">
        <w:rPr>
          <w:rFonts w:ascii="Arial" w:eastAsia="DengXian" w:hAnsi="Arial" w:cs="Arial"/>
          <w:color w:val="000000" w:themeColor="text1"/>
          <w:sz w:val="22"/>
          <w:szCs w:val="22"/>
        </w:rPr>
        <w:t>Note that t</w:t>
      </w:r>
      <w:r w:rsidR="009A14C0" w:rsidRPr="002172F3">
        <w:rPr>
          <w:rFonts w:ascii="Arial" w:eastAsia="DengXian" w:hAnsi="Arial" w:cs="Arial" w:hint="eastAsia"/>
          <w:color w:val="000000" w:themeColor="text1"/>
          <w:sz w:val="22"/>
          <w:szCs w:val="22"/>
        </w:rPr>
        <w:t>he</w:t>
      </w:r>
      <w:r w:rsidR="009A14C0" w:rsidRPr="002172F3">
        <w:rPr>
          <w:rFonts w:ascii="Arial" w:eastAsia="DengXian" w:hAnsi="Arial" w:cs="Arial"/>
          <w:color w:val="000000" w:themeColor="text1"/>
          <w:sz w:val="22"/>
          <w:szCs w:val="22"/>
        </w:rPr>
        <w:t xml:space="preserve"> Nlgn3 antibody detects Nlgn3 (blue arrow) and nonspecific band (red arrow).</w:t>
      </w:r>
    </w:p>
    <w:p w14:paraId="54D91323" w14:textId="54EA63AE" w:rsidR="001613F7" w:rsidRPr="002409A0" w:rsidRDefault="001613F7" w:rsidP="001613F7">
      <w:pPr>
        <w:pStyle w:val="ListParagraph"/>
        <w:numPr>
          <w:ilvl w:val="0"/>
          <w:numId w:val="14"/>
        </w:numPr>
        <w:jc w:val="both"/>
        <w:rPr>
          <w:rFonts w:ascii="Arial" w:hAnsi="Arial" w:cs="Arial"/>
          <w:color w:val="4472C4" w:themeColor="accent1"/>
        </w:rPr>
      </w:pPr>
      <w:r w:rsidRPr="002172F3">
        <w:rPr>
          <w:rFonts w:ascii="Arial" w:eastAsia="DengXian" w:hAnsi="Arial" w:cs="Arial"/>
          <w:color w:val="000000" w:themeColor="text1"/>
          <w:sz w:val="22"/>
          <w:szCs w:val="22"/>
          <w:lang w:eastAsia="en-US"/>
        </w:rPr>
        <w:t>Summary graphs of western blot analysis for Nlgn1, Nlgn2, and Nlgn3 protein expressions.</w:t>
      </w:r>
      <w:r w:rsidR="00430806" w:rsidRPr="002172F3">
        <w:rPr>
          <w:rFonts w:ascii="Arial" w:eastAsia="DengXian" w:hAnsi="Arial" w:cs="Arial" w:hint="eastAsia"/>
          <w:color w:val="000000" w:themeColor="text1"/>
          <w:sz w:val="22"/>
          <w:szCs w:val="22"/>
        </w:rPr>
        <w:t xml:space="preserve"> </w:t>
      </w:r>
      <w:r w:rsidR="00CB2567" w:rsidRPr="002409A0">
        <w:rPr>
          <w:rFonts w:ascii="Arial" w:eastAsia="DengXian" w:hAnsi="Arial" w:cs="Arial"/>
          <w:color w:val="4472C4" w:themeColor="accent1"/>
          <w:sz w:val="22"/>
          <w:szCs w:val="22"/>
          <w:lang w:eastAsia="en-US"/>
        </w:rPr>
        <w:t xml:space="preserve">(Bar and line graphs indicate mean </w:t>
      </w:r>
      <w:r w:rsidR="00CB2567" w:rsidRPr="002409A0">
        <w:rPr>
          <w:color w:val="4472C4" w:themeColor="accent1"/>
          <w:lang w:eastAsia="en-US"/>
        </w:rPr>
        <w:sym w:font="Symbol" w:char="F0B1"/>
      </w:r>
      <w:r w:rsidR="00CB2567" w:rsidRPr="002409A0">
        <w:rPr>
          <w:rFonts w:ascii="Arial" w:eastAsia="DengXian" w:hAnsi="Arial" w:cs="Arial"/>
          <w:color w:val="4472C4" w:themeColor="accent1"/>
          <w:sz w:val="22"/>
          <w:szCs w:val="22"/>
          <w:lang w:eastAsia="en-US"/>
        </w:rPr>
        <w:t xml:space="preserve"> SEM; </w:t>
      </w:r>
      <w:r w:rsidR="000E0B23">
        <w:rPr>
          <w:rFonts w:ascii="Arial" w:eastAsia="DengXian" w:hAnsi="Arial" w:cs="Arial"/>
          <w:color w:val="4472C4" w:themeColor="accent1"/>
          <w:sz w:val="22"/>
          <w:szCs w:val="22"/>
          <w:lang w:eastAsia="en-US"/>
        </w:rPr>
        <w:t>samples/</w:t>
      </w:r>
      <w:r w:rsidR="00B003A2">
        <w:rPr>
          <w:rFonts w:ascii="Arial" w:eastAsia="DengXian" w:hAnsi="Arial" w:cs="Arial"/>
          <w:color w:val="4472C4" w:themeColor="accent1"/>
          <w:sz w:val="22"/>
          <w:szCs w:val="22"/>
          <w:lang w:eastAsia="en-US"/>
        </w:rPr>
        <w:t xml:space="preserve">experiments=3/3. </w:t>
      </w:r>
      <w:r w:rsidR="002409A0" w:rsidRPr="002409A0">
        <w:rPr>
          <w:rFonts w:ascii="Arial" w:eastAsia="DengXian" w:hAnsi="Arial" w:cs="Arial"/>
          <w:color w:val="4472C4" w:themeColor="accent1"/>
          <w:sz w:val="22"/>
          <w:szCs w:val="22"/>
          <w:lang w:eastAsia="en-US"/>
        </w:rPr>
        <w:t xml:space="preserve">3 technical replicates. </w:t>
      </w:r>
      <w:r w:rsidR="00CB2567" w:rsidRPr="002409A0">
        <w:rPr>
          <w:rFonts w:ascii="Arial" w:eastAsia="DengXian" w:hAnsi="Arial" w:cs="Arial"/>
          <w:color w:val="4472C4" w:themeColor="accent1"/>
          <w:sz w:val="22"/>
          <w:szCs w:val="22"/>
          <w:lang w:eastAsia="en-US"/>
        </w:rPr>
        <w:t>Statistical significance was assessed by unpaired t test</w:t>
      </w:r>
      <w:r w:rsidR="00CB2567" w:rsidRPr="002409A0">
        <w:rPr>
          <w:rFonts w:ascii="Arial" w:eastAsia="DengXian" w:hAnsi="Arial" w:cs="Arial"/>
          <w:color w:val="4472C4" w:themeColor="accent1"/>
          <w:sz w:val="22"/>
          <w:szCs w:val="22"/>
        </w:rPr>
        <w:t>,</w:t>
      </w:r>
      <w:r w:rsidR="00CB2567" w:rsidRPr="002409A0">
        <w:rPr>
          <w:rFonts w:ascii="Arial" w:eastAsia="DengXian" w:hAnsi="Arial" w:cs="Arial"/>
          <w:color w:val="4472C4" w:themeColor="accent1"/>
          <w:sz w:val="22"/>
          <w:szCs w:val="22"/>
          <w:lang w:eastAsia="en-US"/>
        </w:rPr>
        <w:t xml:space="preserve"> </w:t>
      </w:r>
      <w:r w:rsidR="002409A0" w:rsidRPr="002409A0">
        <w:rPr>
          <w:color w:val="4472C4" w:themeColor="accent1"/>
          <w:vertAlign w:val="superscript"/>
          <w:lang w:eastAsia="en-US"/>
        </w:rPr>
        <w:sym w:font="Symbol" w:char="F02A"/>
      </w:r>
      <w:r w:rsidR="002409A0" w:rsidRPr="002409A0">
        <w:rPr>
          <w:color w:val="4472C4" w:themeColor="accent1"/>
          <w:vertAlign w:val="superscript"/>
          <w:lang w:eastAsia="en-US"/>
        </w:rPr>
        <w:sym w:font="Symbol" w:char="F02A"/>
      </w:r>
      <w:r w:rsidR="002409A0" w:rsidRPr="002409A0">
        <w:rPr>
          <w:color w:val="4472C4" w:themeColor="accent1"/>
          <w:vertAlign w:val="superscript"/>
          <w:lang w:eastAsia="en-US"/>
        </w:rPr>
        <w:sym w:font="Symbol" w:char="F02A"/>
      </w:r>
      <w:r w:rsidR="002409A0" w:rsidRPr="002409A0">
        <w:rPr>
          <w:rFonts w:ascii="Arial" w:eastAsia="DengXian" w:hAnsi="Arial" w:cs="Arial"/>
          <w:i/>
          <w:iCs/>
          <w:color w:val="4472C4" w:themeColor="accent1"/>
          <w:sz w:val="22"/>
          <w:szCs w:val="22"/>
          <w:lang w:eastAsia="en-US"/>
        </w:rPr>
        <w:t>p</w:t>
      </w:r>
      <w:r w:rsidR="002409A0" w:rsidRPr="002409A0">
        <w:rPr>
          <w:rFonts w:ascii="Arial" w:eastAsia="DengXian" w:hAnsi="Arial" w:cs="Arial"/>
          <w:color w:val="4472C4" w:themeColor="accent1"/>
          <w:sz w:val="22"/>
          <w:szCs w:val="22"/>
          <w:lang w:eastAsia="en-US"/>
        </w:rPr>
        <w:t xml:space="preserve">&lt;0.001; </w:t>
      </w:r>
      <w:r w:rsidR="00CB2567" w:rsidRPr="002409A0">
        <w:rPr>
          <w:color w:val="4472C4" w:themeColor="accent1"/>
          <w:vertAlign w:val="superscript"/>
          <w:lang w:eastAsia="en-US"/>
        </w:rPr>
        <w:sym w:font="Symbol" w:char="F02A"/>
      </w:r>
      <w:r w:rsidR="00CB2567" w:rsidRPr="002409A0">
        <w:rPr>
          <w:color w:val="4472C4" w:themeColor="accent1"/>
          <w:vertAlign w:val="superscript"/>
          <w:lang w:eastAsia="en-US"/>
        </w:rPr>
        <w:sym w:font="Symbol" w:char="F02A"/>
      </w:r>
      <w:r w:rsidR="00CB2567" w:rsidRPr="002409A0">
        <w:rPr>
          <w:color w:val="4472C4" w:themeColor="accent1"/>
          <w:vertAlign w:val="superscript"/>
          <w:lang w:eastAsia="en-US"/>
        </w:rPr>
        <w:sym w:font="Symbol" w:char="F02A"/>
      </w:r>
      <w:r w:rsidR="00CB2567" w:rsidRPr="002409A0">
        <w:rPr>
          <w:color w:val="4472C4" w:themeColor="accent1"/>
          <w:vertAlign w:val="superscript"/>
          <w:lang w:eastAsia="en-US"/>
        </w:rPr>
        <w:sym w:font="Symbol" w:char="F02A"/>
      </w:r>
      <w:r w:rsidR="00CB2567" w:rsidRPr="002409A0">
        <w:rPr>
          <w:rFonts w:ascii="Arial" w:eastAsia="DengXian" w:hAnsi="Arial" w:cs="Arial"/>
          <w:i/>
          <w:iCs/>
          <w:color w:val="4472C4" w:themeColor="accent1"/>
          <w:sz w:val="22"/>
          <w:szCs w:val="22"/>
          <w:lang w:eastAsia="en-US"/>
        </w:rPr>
        <w:t>p</w:t>
      </w:r>
      <w:r w:rsidR="00CB2567" w:rsidRPr="002409A0">
        <w:rPr>
          <w:rFonts w:ascii="Arial" w:eastAsia="DengXian" w:hAnsi="Arial" w:cs="Arial"/>
          <w:color w:val="4472C4" w:themeColor="accent1"/>
          <w:sz w:val="22"/>
          <w:szCs w:val="22"/>
          <w:lang w:eastAsia="en-US"/>
        </w:rPr>
        <w:t>&lt;0.0001).</w:t>
      </w:r>
    </w:p>
    <w:p w14:paraId="26C0070C" w14:textId="77777777" w:rsidR="001613F7" w:rsidRPr="002172F3" w:rsidRDefault="001613F7" w:rsidP="001613F7">
      <w:pPr>
        <w:pStyle w:val="ListParagraph"/>
        <w:numPr>
          <w:ilvl w:val="0"/>
          <w:numId w:val="14"/>
        </w:numPr>
        <w:rPr>
          <w:rFonts w:ascii="Arial" w:eastAsia="DengXian" w:hAnsi="Arial" w:cs="Arial"/>
          <w:color w:val="000000" w:themeColor="text1"/>
          <w:sz w:val="22"/>
          <w:szCs w:val="22"/>
          <w:lang w:eastAsia="en-US"/>
        </w:rPr>
      </w:pPr>
      <w:r w:rsidRPr="002172F3">
        <w:rPr>
          <w:rFonts w:ascii="Arial" w:eastAsia="DengXian" w:hAnsi="Arial" w:cs="Arial"/>
          <w:color w:val="000000" w:themeColor="text1"/>
          <w:sz w:val="22"/>
          <w:szCs w:val="22"/>
          <w:lang w:eastAsia="en-US"/>
        </w:rPr>
        <w:t xml:space="preserve">Representative image from DIV14-16 cultured Nlgn1234 conditional knockout mice neurons. The neuron was labeled with antibodies to Homer1 (Green), Gephyrin (red), and MAP2 (blue). Scale bar: 20 </w:t>
      </w:r>
      <w:r w:rsidRPr="002172F3">
        <w:rPr>
          <w:rFonts w:ascii="Symbol" w:eastAsia="DengXian" w:hAnsi="Symbol" w:cs="Arial"/>
          <w:color w:val="000000" w:themeColor="text1"/>
          <w:sz w:val="22"/>
          <w:szCs w:val="22"/>
          <w:lang w:eastAsia="en-US"/>
        </w:rPr>
        <w:t>m</w:t>
      </w:r>
      <w:r w:rsidRPr="002172F3">
        <w:rPr>
          <w:rFonts w:ascii="Arial" w:eastAsia="DengXian" w:hAnsi="Arial" w:cs="Arial"/>
          <w:color w:val="000000" w:themeColor="text1"/>
          <w:sz w:val="22"/>
          <w:szCs w:val="22"/>
          <w:lang w:eastAsia="en-US"/>
        </w:rPr>
        <w:t xml:space="preserve">m. The right panels show an enlarged box area (arrowheads indicate Homer1 puncta overlapped with Gephyrin puncta) Scale bar: 5 </w:t>
      </w:r>
      <w:r w:rsidRPr="002172F3">
        <w:rPr>
          <w:rFonts w:ascii="Symbol" w:eastAsia="DengXian" w:hAnsi="Symbol" w:cs="Arial"/>
          <w:color w:val="000000" w:themeColor="text1"/>
          <w:sz w:val="22"/>
          <w:szCs w:val="22"/>
          <w:lang w:eastAsia="en-US"/>
        </w:rPr>
        <w:t></w:t>
      </w:r>
      <w:r w:rsidRPr="002172F3">
        <w:rPr>
          <w:rFonts w:ascii="Arial" w:eastAsia="DengXian" w:hAnsi="Arial" w:cs="Arial"/>
          <w:color w:val="000000" w:themeColor="text1"/>
          <w:sz w:val="22"/>
          <w:szCs w:val="22"/>
          <w:lang w:eastAsia="en-US"/>
        </w:rPr>
        <w:t xml:space="preserve">m. </w:t>
      </w:r>
    </w:p>
    <w:p w14:paraId="2FDB2F54" w14:textId="6F2A2267" w:rsidR="001613F7" w:rsidRPr="002172F3" w:rsidRDefault="001613F7" w:rsidP="001613F7">
      <w:pPr>
        <w:pStyle w:val="ListParagraph"/>
        <w:numPr>
          <w:ilvl w:val="0"/>
          <w:numId w:val="14"/>
        </w:numPr>
        <w:jc w:val="both"/>
        <w:rPr>
          <w:rFonts w:ascii="Arial" w:eastAsia="DengXian" w:hAnsi="Arial" w:cs="Arial"/>
          <w:color w:val="000000" w:themeColor="text1"/>
          <w:sz w:val="22"/>
          <w:szCs w:val="22"/>
          <w:lang w:eastAsia="en-US"/>
        </w:rPr>
      </w:pPr>
      <w:commentRangeStart w:id="3"/>
      <w:commentRangeStart w:id="4"/>
      <w:r w:rsidRPr="002172F3">
        <w:rPr>
          <w:rFonts w:ascii="Arial" w:eastAsia="DengXian" w:hAnsi="Arial" w:cs="Arial"/>
          <w:color w:val="000000" w:themeColor="text1"/>
          <w:sz w:val="22"/>
          <w:szCs w:val="22"/>
          <w:lang w:eastAsia="en-US"/>
        </w:rPr>
        <w:t xml:space="preserve">Summary graph of </w:t>
      </w:r>
      <w:commentRangeEnd w:id="3"/>
      <w:r w:rsidR="009A14C0">
        <w:rPr>
          <w:rStyle w:val="CommentReference"/>
        </w:rPr>
        <w:commentReference w:id="3"/>
      </w:r>
      <w:commentRangeEnd w:id="4"/>
      <w:r w:rsidR="000938C3">
        <w:rPr>
          <w:rStyle w:val="CommentReference"/>
        </w:rPr>
        <w:commentReference w:id="4"/>
      </w:r>
      <w:r w:rsidRPr="002172F3">
        <w:rPr>
          <w:rFonts w:ascii="Arial" w:eastAsia="DengXian" w:hAnsi="Arial" w:cs="Arial"/>
          <w:color w:val="000000" w:themeColor="text1"/>
          <w:sz w:val="22"/>
          <w:szCs w:val="22"/>
          <w:lang w:eastAsia="en-US"/>
        </w:rPr>
        <w:t>Homer1 overlap percentage with Gephyrin and Gephyrin overlap percentage with Homer1</w:t>
      </w:r>
      <w:r w:rsidR="002172F3" w:rsidRPr="002172F3">
        <w:rPr>
          <w:rFonts w:ascii="Arial" w:eastAsia="DengXian" w:hAnsi="Arial" w:cs="Arial"/>
          <w:color w:val="4472C4" w:themeColor="accent1"/>
          <w:sz w:val="22"/>
          <w:szCs w:val="22"/>
          <w:lang w:eastAsia="en-US"/>
        </w:rPr>
        <w:t xml:space="preserve"> (Bar and line graphs indicate mean </w:t>
      </w:r>
      <w:r w:rsidR="002172F3" w:rsidRPr="002172F3">
        <w:rPr>
          <w:color w:val="4472C4" w:themeColor="accent1"/>
          <w:lang w:eastAsia="en-US"/>
        </w:rPr>
        <w:sym w:font="Symbol" w:char="F0B1"/>
      </w:r>
      <w:r w:rsidR="002172F3" w:rsidRPr="002172F3">
        <w:rPr>
          <w:rFonts w:ascii="Arial" w:eastAsia="DengXian" w:hAnsi="Arial" w:cs="Arial"/>
          <w:color w:val="4472C4" w:themeColor="accent1"/>
          <w:sz w:val="22"/>
          <w:szCs w:val="22"/>
          <w:lang w:eastAsia="en-US"/>
        </w:rPr>
        <w:t xml:space="preserve"> SEM</w:t>
      </w:r>
      <w:r w:rsidR="000938C3">
        <w:rPr>
          <w:rFonts w:ascii="Arial" w:eastAsia="DengXian" w:hAnsi="Arial" w:cs="Arial"/>
          <w:color w:val="4472C4" w:themeColor="accent1"/>
          <w:sz w:val="22"/>
          <w:szCs w:val="22"/>
          <w:lang w:eastAsia="en-US"/>
        </w:rPr>
        <w:t>; numbers of cells/experiment=14/1</w:t>
      </w:r>
      <w:r w:rsidR="002172F3" w:rsidRPr="002172F3">
        <w:rPr>
          <w:rFonts w:ascii="Arial" w:eastAsia="DengXian" w:hAnsi="Arial" w:cs="Arial"/>
          <w:color w:val="4472C4" w:themeColor="accent1"/>
          <w:sz w:val="22"/>
          <w:szCs w:val="22"/>
          <w:lang w:eastAsia="en-US"/>
        </w:rPr>
        <w:t>)</w:t>
      </w:r>
      <w:r w:rsidRPr="002172F3">
        <w:rPr>
          <w:rFonts w:ascii="Arial" w:eastAsia="DengXian" w:hAnsi="Arial" w:cs="Arial"/>
          <w:color w:val="4472C4" w:themeColor="accent1"/>
          <w:sz w:val="22"/>
          <w:szCs w:val="22"/>
          <w:lang w:eastAsia="en-US"/>
        </w:rPr>
        <w:t>.</w:t>
      </w:r>
    </w:p>
    <w:p w14:paraId="0A477F28" w14:textId="77777777" w:rsidR="00C976DF" w:rsidRDefault="00C976DF" w:rsidP="009A27A8">
      <w:pPr>
        <w:jc w:val="both"/>
        <w:rPr>
          <w:rFonts w:ascii="Arial" w:hAnsi="Arial" w:cs="Arial"/>
          <w:b/>
          <w:bCs/>
        </w:rPr>
      </w:pPr>
      <w:r>
        <w:rPr>
          <w:rFonts w:ascii="Arial" w:hAnsi="Arial" w:cs="Arial"/>
          <w:b/>
          <w:bCs/>
        </w:rPr>
        <w:br w:type="page"/>
      </w:r>
    </w:p>
    <w:p w14:paraId="5D7F57FC" w14:textId="77777777" w:rsidR="001613F7" w:rsidRPr="002409A0" w:rsidRDefault="001613F7" w:rsidP="001613F7">
      <w:pPr>
        <w:jc w:val="both"/>
        <w:rPr>
          <w:rFonts w:ascii="Arial" w:hAnsi="Arial" w:cs="Arial"/>
          <w:b/>
          <w:bCs/>
          <w:color w:val="000000" w:themeColor="text1"/>
        </w:rPr>
      </w:pPr>
      <w:r w:rsidRPr="002409A0">
        <w:rPr>
          <w:rFonts w:ascii="Arial" w:hAnsi="Arial" w:cs="Arial"/>
          <w:b/>
          <w:bCs/>
          <w:color w:val="000000" w:themeColor="text1"/>
        </w:rPr>
        <w:lastRenderedPageBreak/>
        <w:t>Figure EV2. Nlgn2 is specifically localized on inhibitory synapses is determined by the extracellular sequence of Nlgn2 and cytoplasmic gephyrin binding motif is required whereas tyrosine phosphorylation is not (related to Fig 2, Fig3 and Fig 5).</w:t>
      </w:r>
    </w:p>
    <w:p w14:paraId="795F414D" w14:textId="77777777" w:rsidR="001613F7" w:rsidRPr="002409A0" w:rsidRDefault="001613F7" w:rsidP="001613F7">
      <w:pPr>
        <w:pStyle w:val="ListParagraph"/>
        <w:numPr>
          <w:ilvl w:val="0"/>
          <w:numId w:val="17"/>
        </w:numPr>
        <w:jc w:val="both"/>
        <w:rPr>
          <w:rFonts w:ascii="Times New Roman" w:hAnsi="Times New Roman" w:cs="Times New Roman"/>
          <w:color w:val="000000" w:themeColor="text1"/>
        </w:rPr>
      </w:pPr>
      <w:r w:rsidRPr="002409A0">
        <w:rPr>
          <w:rFonts w:ascii="Arial" w:eastAsia="DengXian" w:hAnsi="Arial" w:cs="Arial"/>
          <w:color w:val="000000" w:themeColor="text1"/>
          <w:sz w:val="22"/>
          <w:szCs w:val="22"/>
          <w:lang w:eastAsia="en-US"/>
        </w:rPr>
        <w:t xml:space="preserve">Representative image from DIV14-16 cultured Nlgn1234 conditional knockout mice neurons, infected with Cre (blue) and Nlgn2-GPI, </w:t>
      </w:r>
      <w:r w:rsidRPr="002409A0">
        <w:rPr>
          <w:rFonts w:ascii="Arial" w:eastAsia="DengXian" w:hAnsi="Arial" w:cs="Arial" w:hint="eastAsia"/>
          <w:color w:val="000000" w:themeColor="text1"/>
          <w:sz w:val="22"/>
          <w:szCs w:val="22"/>
        </w:rPr>
        <w:t>Nlgn</w:t>
      </w:r>
      <w:r w:rsidRPr="002409A0">
        <w:rPr>
          <w:rFonts w:ascii="Arial" w:eastAsia="DengXian" w:hAnsi="Arial" w:cs="Arial"/>
          <w:color w:val="000000" w:themeColor="text1"/>
          <w:sz w:val="22"/>
          <w:szCs w:val="22"/>
        </w:rPr>
        <w:t>1-Nlgn2, Nlgn2-Nlgn1, and Nlgn2-MDGA1mt</w:t>
      </w:r>
      <w:r w:rsidRPr="002409A0">
        <w:rPr>
          <w:rFonts w:ascii="Arial" w:eastAsia="DengXian" w:hAnsi="Arial" w:cs="Arial"/>
          <w:color w:val="000000" w:themeColor="text1"/>
          <w:sz w:val="22"/>
          <w:szCs w:val="22"/>
          <w:lang w:eastAsia="en-US"/>
        </w:rPr>
        <w:t xml:space="preserve"> (from top to bottom). The neurons were labeled with antibodies to Gephyrin (red), HA (green), and MAP2 (blue). Scale bar: 20 </w:t>
      </w:r>
      <w:r w:rsidRPr="002409A0">
        <w:rPr>
          <w:rFonts w:ascii="Symbol" w:eastAsia="DengXian" w:hAnsi="Symbol" w:cs="Arial"/>
          <w:color w:val="000000" w:themeColor="text1"/>
          <w:sz w:val="22"/>
          <w:szCs w:val="22"/>
          <w:lang w:eastAsia="en-US"/>
        </w:rPr>
        <w:t>m</w:t>
      </w:r>
      <w:r w:rsidRPr="002409A0">
        <w:rPr>
          <w:rFonts w:ascii="Arial" w:eastAsia="DengXian" w:hAnsi="Arial" w:cs="Arial"/>
          <w:color w:val="000000" w:themeColor="text1"/>
          <w:sz w:val="22"/>
          <w:szCs w:val="22"/>
          <w:lang w:eastAsia="en-US"/>
        </w:rPr>
        <w:t xml:space="preserve">m. </w:t>
      </w:r>
      <w:r w:rsidRPr="002409A0">
        <w:rPr>
          <w:rFonts w:ascii="Arial" w:eastAsia="DengXian" w:hAnsi="Arial" w:cs="Arial"/>
          <w:color w:val="000000" w:themeColor="text1"/>
          <w:kern w:val="0"/>
          <w:sz w:val="22"/>
          <w:szCs w:val="22"/>
          <w:lang w:eastAsia="en-US"/>
          <w14:ligatures w14:val="none"/>
        </w:rPr>
        <w:t>The right panels show an enlarged box area (</w:t>
      </w:r>
      <w:r w:rsidRPr="002409A0">
        <w:rPr>
          <w:rFonts w:ascii="Arial" w:eastAsia="DengXian" w:hAnsi="Arial" w:cs="Arial"/>
          <w:color w:val="000000" w:themeColor="text1"/>
          <w:sz w:val="22"/>
          <w:szCs w:val="22"/>
          <w:lang w:eastAsia="en-US"/>
        </w:rPr>
        <w:t>arrowheads indicate HA puncta overlapped with Gephyrin puncta).</w:t>
      </w:r>
      <w:r w:rsidRPr="002409A0">
        <w:rPr>
          <w:rFonts w:ascii="Arial" w:eastAsia="DengXian" w:hAnsi="Arial" w:cs="Arial"/>
          <w:color w:val="000000" w:themeColor="text1"/>
          <w:kern w:val="0"/>
          <w:sz w:val="22"/>
          <w:szCs w:val="22"/>
          <w:lang w:eastAsia="en-US"/>
          <w14:ligatures w14:val="none"/>
        </w:rPr>
        <w:t xml:space="preserve"> </w:t>
      </w:r>
      <w:r w:rsidRPr="002409A0">
        <w:rPr>
          <w:rFonts w:ascii="Arial" w:eastAsia="DengXian" w:hAnsi="Arial" w:cs="Arial"/>
          <w:color w:val="000000" w:themeColor="text1"/>
          <w:sz w:val="22"/>
          <w:szCs w:val="22"/>
          <w:lang w:eastAsia="en-US"/>
        </w:rPr>
        <w:t xml:space="preserve">Scale bar: 5 </w:t>
      </w:r>
      <w:r w:rsidRPr="002409A0">
        <w:rPr>
          <w:rFonts w:ascii="Symbol" w:eastAsia="DengXian" w:hAnsi="Symbol" w:cs="Arial"/>
          <w:color w:val="000000" w:themeColor="text1"/>
          <w:sz w:val="22"/>
          <w:szCs w:val="22"/>
          <w:lang w:eastAsia="en-US"/>
        </w:rPr>
        <w:t>m</w:t>
      </w:r>
      <w:r w:rsidRPr="002409A0">
        <w:rPr>
          <w:rFonts w:ascii="Arial" w:eastAsia="DengXian" w:hAnsi="Arial" w:cs="Arial"/>
          <w:color w:val="000000" w:themeColor="text1"/>
          <w:sz w:val="22"/>
          <w:szCs w:val="22"/>
          <w:lang w:eastAsia="en-US"/>
        </w:rPr>
        <w:t>m.</w:t>
      </w:r>
    </w:p>
    <w:p w14:paraId="5659103F" w14:textId="77777777" w:rsidR="001613F7" w:rsidRPr="002409A0" w:rsidRDefault="001613F7" w:rsidP="001613F7">
      <w:pPr>
        <w:pStyle w:val="ListParagraph"/>
        <w:numPr>
          <w:ilvl w:val="0"/>
          <w:numId w:val="17"/>
        </w:numPr>
        <w:jc w:val="both"/>
        <w:rPr>
          <w:rFonts w:ascii="Arial" w:eastAsia="DengXian" w:hAnsi="Arial" w:cs="Arial"/>
          <w:color w:val="000000" w:themeColor="text1"/>
          <w:sz w:val="22"/>
          <w:szCs w:val="22"/>
          <w:lang w:eastAsia="en-US"/>
        </w:rPr>
      </w:pPr>
      <w:r w:rsidRPr="002409A0">
        <w:rPr>
          <w:rFonts w:ascii="Arial" w:eastAsia="DengXian" w:hAnsi="Arial" w:cs="Arial"/>
          <w:color w:val="000000" w:themeColor="text1"/>
          <w:sz w:val="22"/>
          <w:szCs w:val="22"/>
          <w:lang w:eastAsia="en-US"/>
        </w:rPr>
        <w:t xml:space="preserve">Summary graph of the HA-Gephyrin overlap percentage in Nlgn2-GPI, Nlgn1-Nlgn2, Nlgn2-Nlgn1, and Nlgn2-MDGA1mt conditions. </w:t>
      </w:r>
    </w:p>
    <w:p w14:paraId="31D122AB" w14:textId="14B2B20F" w:rsidR="001613F7" w:rsidRPr="00902179" w:rsidRDefault="001613F7" w:rsidP="001613F7">
      <w:pPr>
        <w:pStyle w:val="ListParagraph"/>
        <w:numPr>
          <w:ilvl w:val="0"/>
          <w:numId w:val="17"/>
        </w:numPr>
        <w:jc w:val="both"/>
        <w:rPr>
          <w:rFonts w:ascii="Arial" w:eastAsia="DengXian" w:hAnsi="Arial" w:cs="Arial"/>
          <w:color w:val="4472C4" w:themeColor="accent1"/>
          <w:sz w:val="22"/>
          <w:szCs w:val="22"/>
          <w:lang w:eastAsia="en-US"/>
        </w:rPr>
      </w:pPr>
      <w:r w:rsidRPr="002409A0">
        <w:rPr>
          <w:rFonts w:ascii="Arial" w:eastAsia="DengXian" w:hAnsi="Arial" w:cs="Arial"/>
          <w:color w:val="000000" w:themeColor="text1"/>
          <w:sz w:val="22"/>
          <w:szCs w:val="22"/>
          <w:lang w:eastAsia="en-US"/>
        </w:rPr>
        <w:t>Summary graph of the surface levels of HA-tagged Nlgn2 forms relative to MAP2 signal</w:t>
      </w:r>
      <w:ins w:id="5" w:author="Jinzhao Wang" w:date="2024-09-04T09:51:00Z" w16du:dateUtc="2024-09-04T16:51:00Z">
        <w:r w:rsidR="008C0E63">
          <w:rPr>
            <w:rFonts w:ascii="Arial" w:eastAsia="DengXian" w:hAnsi="Arial" w:cs="Arial"/>
            <w:color w:val="000000" w:themeColor="text1"/>
            <w:sz w:val="22"/>
            <w:szCs w:val="22"/>
            <w:lang w:eastAsia="en-US"/>
          </w:rPr>
          <w:t xml:space="preserve">. </w:t>
        </w:r>
      </w:ins>
      <w:r w:rsidR="008C0E63" w:rsidRPr="00902179">
        <w:rPr>
          <w:rFonts w:ascii="Arial" w:eastAsia="DengXian" w:hAnsi="Arial" w:cs="Arial"/>
          <w:color w:val="4472C4" w:themeColor="accent1"/>
          <w:sz w:val="22"/>
          <w:szCs w:val="22"/>
          <w:lang w:eastAsia="en-US"/>
        </w:rPr>
        <w:t xml:space="preserve">B and C </w:t>
      </w:r>
      <w:r w:rsidRPr="00902179">
        <w:rPr>
          <w:rFonts w:ascii="Arial" w:eastAsia="DengXian" w:hAnsi="Arial" w:cs="Arial"/>
          <w:color w:val="4472C4" w:themeColor="accent1"/>
          <w:sz w:val="22"/>
          <w:szCs w:val="22"/>
          <w:lang w:eastAsia="en-US"/>
        </w:rPr>
        <w:t xml:space="preserve">(Bar and line graphs indicate mean </w:t>
      </w:r>
      <w:r w:rsidRPr="00902179">
        <w:rPr>
          <w:color w:val="4472C4" w:themeColor="accent1"/>
          <w:lang w:eastAsia="en-US"/>
        </w:rPr>
        <w:sym w:font="Symbol" w:char="F0B1"/>
      </w:r>
      <w:r w:rsidRPr="00902179">
        <w:rPr>
          <w:rFonts w:ascii="Arial" w:eastAsia="DengXian" w:hAnsi="Arial" w:cs="Arial"/>
          <w:color w:val="4472C4" w:themeColor="accent1"/>
          <w:sz w:val="22"/>
          <w:szCs w:val="22"/>
          <w:lang w:eastAsia="en-US"/>
        </w:rPr>
        <w:t xml:space="preserve"> SEM; numbers of cells/experiments = 10/3, 11/3, 9/3 and 9/3 for each column, left to right. Statistical significance was assessed by one-way ANOVA with post-hoc </w:t>
      </w:r>
      <w:r w:rsidRPr="00902179">
        <w:rPr>
          <w:rFonts w:ascii="Arial" w:eastAsia="DengXian" w:hAnsi="Arial" w:cs="Arial"/>
          <w:color w:val="4472C4" w:themeColor="accent1"/>
          <w:sz w:val="22"/>
          <w:szCs w:val="22"/>
        </w:rPr>
        <w:t xml:space="preserve">Dunnett’s </w:t>
      </w:r>
      <w:r w:rsidRPr="00902179">
        <w:rPr>
          <w:rFonts w:ascii="Arial" w:eastAsia="DengXian" w:hAnsi="Arial" w:cs="Arial" w:hint="eastAsia"/>
          <w:color w:val="4472C4" w:themeColor="accent1"/>
          <w:sz w:val="22"/>
          <w:szCs w:val="22"/>
        </w:rPr>
        <w:t>Multiple</w:t>
      </w:r>
      <w:r w:rsidRPr="00902179">
        <w:rPr>
          <w:rFonts w:ascii="Arial" w:eastAsia="DengXian" w:hAnsi="Arial" w:cs="Arial"/>
          <w:color w:val="4472C4" w:themeColor="accent1"/>
          <w:sz w:val="22"/>
          <w:szCs w:val="22"/>
        </w:rPr>
        <w:t xml:space="preserve"> </w:t>
      </w:r>
      <w:r w:rsidRPr="00902179">
        <w:rPr>
          <w:rFonts w:ascii="Arial" w:eastAsia="DengXian" w:hAnsi="Arial" w:cs="Arial" w:hint="eastAsia"/>
          <w:color w:val="4472C4" w:themeColor="accent1"/>
          <w:sz w:val="22"/>
          <w:szCs w:val="22"/>
        </w:rPr>
        <w:t>comparisons</w:t>
      </w:r>
      <w:r w:rsidRPr="00902179">
        <w:rPr>
          <w:rFonts w:ascii="Arial" w:eastAsia="DengXian" w:hAnsi="Arial" w:cs="Arial"/>
          <w:color w:val="4472C4" w:themeColor="accent1"/>
          <w:sz w:val="22"/>
          <w:szCs w:val="22"/>
        </w:rPr>
        <w:t>,</w:t>
      </w:r>
      <w:r w:rsidR="00902179" w:rsidRPr="00902179">
        <w:rPr>
          <w:rFonts w:ascii="Arial" w:eastAsia="DengXian" w:hAnsi="Arial" w:cs="Arial"/>
          <w:color w:val="4472C4" w:themeColor="accent1"/>
          <w:sz w:val="22"/>
          <w:szCs w:val="22"/>
        </w:rPr>
        <w:t xml:space="preserve"> </w:t>
      </w:r>
      <w:r w:rsidR="00902179" w:rsidRPr="00902179">
        <w:rPr>
          <w:rFonts w:ascii="Arial" w:eastAsia="DengXian" w:hAnsi="Arial" w:cs="Arial"/>
          <w:color w:val="4472C4" w:themeColor="accent1"/>
          <w:sz w:val="22"/>
          <w:szCs w:val="22"/>
          <w:lang w:eastAsia="en-US"/>
        </w:rPr>
        <w:t xml:space="preserve">Nonsignificant </w:t>
      </w:r>
      <w:r w:rsidR="00902179" w:rsidRPr="00902179">
        <w:rPr>
          <w:rFonts w:ascii="Arial" w:hAnsi="Arial" w:cs="Arial"/>
          <w:i/>
          <w:iCs/>
          <w:color w:val="4472C4" w:themeColor="accent1"/>
          <w:sz w:val="22"/>
          <w:szCs w:val="22"/>
          <w:lang w:eastAsia="en-US"/>
        </w:rPr>
        <w:t>p</w:t>
      </w:r>
      <w:r w:rsidR="00902179" w:rsidRPr="00902179">
        <w:rPr>
          <w:rFonts w:ascii="Arial" w:hAnsi="Arial" w:cs="Arial"/>
          <w:color w:val="4472C4" w:themeColor="accent1"/>
          <w:sz w:val="22"/>
          <w:szCs w:val="22"/>
          <w:lang w:eastAsia="en-US"/>
        </w:rPr>
        <w:t>&gt;0.05</w:t>
      </w:r>
      <w:r w:rsidR="00902179" w:rsidRPr="00902179">
        <w:rPr>
          <w:rFonts w:ascii="Arial" w:eastAsia="DengXian" w:hAnsi="Arial" w:cs="Arial"/>
          <w:color w:val="4472C4" w:themeColor="accent1"/>
          <w:sz w:val="22"/>
          <w:szCs w:val="22"/>
          <w:lang w:eastAsia="en-US"/>
        </w:rPr>
        <w:t xml:space="preserve">; </w:t>
      </w:r>
      <w:r w:rsidRPr="00902179">
        <w:rPr>
          <w:rFonts w:ascii="Arial" w:eastAsia="DengXian" w:hAnsi="Arial" w:cs="Arial"/>
          <w:color w:val="4472C4" w:themeColor="accent1"/>
          <w:sz w:val="22"/>
          <w:szCs w:val="22"/>
          <w:lang w:eastAsia="en-US"/>
        </w:rPr>
        <w:t xml:space="preserve"> </w:t>
      </w:r>
      <w:r w:rsidRPr="00902179">
        <w:rPr>
          <w:color w:val="4472C4" w:themeColor="accent1"/>
          <w:vertAlign w:val="superscript"/>
          <w:lang w:eastAsia="en-US"/>
        </w:rPr>
        <w:sym w:font="Symbol" w:char="F02A"/>
      </w:r>
      <w:r w:rsidRPr="00902179">
        <w:rPr>
          <w:color w:val="4472C4" w:themeColor="accent1"/>
          <w:vertAlign w:val="superscript"/>
          <w:lang w:eastAsia="en-US"/>
        </w:rPr>
        <w:sym w:font="Symbol" w:char="F02A"/>
      </w:r>
      <w:r w:rsidRPr="00902179">
        <w:rPr>
          <w:rFonts w:ascii="Arial" w:eastAsia="DengXian" w:hAnsi="Arial" w:cs="Arial"/>
          <w:i/>
          <w:iCs/>
          <w:color w:val="4472C4" w:themeColor="accent1"/>
          <w:sz w:val="22"/>
          <w:szCs w:val="22"/>
          <w:lang w:eastAsia="en-US"/>
        </w:rPr>
        <w:t>p</w:t>
      </w:r>
      <w:r w:rsidRPr="00902179">
        <w:rPr>
          <w:rFonts w:ascii="Arial" w:eastAsia="DengXian" w:hAnsi="Arial" w:cs="Arial"/>
          <w:color w:val="4472C4" w:themeColor="accent1"/>
          <w:sz w:val="22"/>
          <w:szCs w:val="22"/>
          <w:lang w:eastAsia="en-US"/>
        </w:rPr>
        <w:t>&lt;0.01;</w:t>
      </w:r>
      <w:r w:rsidR="00902179" w:rsidRPr="00902179">
        <w:rPr>
          <w:rFonts w:ascii="Arial" w:eastAsia="DengXian" w:hAnsi="Arial" w:cs="Arial"/>
          <w:color w:val="4472C4" w:themeColor="accent1"/>
          <w:sz w:val="22"/>
          <w:szCs w:val="22"/>
          <w:lang w:eastAsia="en-US"/>
        </w:rPr>
        <w:t xml:space="preserve"> </w:t>
      </w:r>
      <w:r w:rsidRPr="00902179">
        <w:rPr>
          <w:color w:val="4472C4" w:themeColor="accent1"/>
          <w:vertAlign w:val="superscript"/>
          <w:lang w:eastAsia="en-US"/>
        </w:rPr>
        <w:sym w:font="Symbol" w:char="F02A"/>
      </w:r>
      <w:r w:rsidRPr="00902179">
        <w:rPr>
          <w:color w:val="4472C4" w:themeColor="accent1"/>
          <w:vertAlign w:val="superscript"/>
          <w:lang w:eastAsia="en-US"/>
        </w:rPr>
        <w:sym w:font="Symbol" w:char="F02A"/>
      </w:r>
      <w:r w:rsidRPr="00902179">
        <w:rPr>
          <w:color w:val="4472C4" w:themeColor="accent1"/>
          <w:vertAlign w:val="superscript"/>
          <w:lang w:eastAsia="en-US"/>
        </w:rPr>
        <w:sym w:font="Symbol" w:char="F02A"/>
      </w:r>
      <w:r w:rsidRPr="00902179">
        <w:rPr>
          <w:color w:val="4472C4" w:themeColor="accent1"/>
          <w:vertAlign w:val="superscript"/>
          <w:lang w:eastAsia="en-US"/>
        </w:rPr>
        <w:sym w:font="Symbol" w:char="F02A"/>
      </w:r>
      <w:r w:rsidRPr="00902179">
        <w:rPr>
          <w:rFonts w:ascii="Arial" w:eastAsia="DengXian" w:hAnsi="Arial" w:cs="Arial"/>
          <w:i/>
          <w:iCs/>
          <w:color w:val="4472C4" w:themeColor="accent1"/>
          <w:sz w:val="22"/>
          <w:szCs w:val="22"/>
          <w:lang w:eastAsia="en-US"/>
        </w:rPr>
        <w:t>p</w:t>
      </w:r>
      <w:r w:rsidRPr="00902179">
        <w:rPr>
          <w:rFonts w:ascii="Arial" w:eastAsia="DengXian" w:hAnsi="Arial" w:cs="Arial"/>
          <w:color w:val="4472C4" w:themeColor="accent1"/>
          <w:sz w:val="22"/>
          <w:szCs w:val="22"/>
          <w:lang w:eastAsia="en-US"/>
        </w:rPr>
        <w:t>&lt;0.0001).</w:t>
      </w:r>
    </w:p>
    <w:p w14:paraId="3F2BD589" w14:textId="77777777" w:rsidR="001613F7" w:rsidRPr="002409A0" w:rsidRDefault="001613F7" w:rsidP="001613F7">
      <w:pPr>
        <w:pStyle w:val="ListParagraph"/>
        <w:numPr>
          <w:ilvl w:val="0"/>
          <w:numId w:val="17"/>
        </w:numPr>
        <w:jc w:val="both"/>
        <w:rPr>
          <w:rFonts w:ascii="Arial" w:eastAsia="DengXian" w:hAnsi="Arial" w:cs="Arial"/>
          <w:color w:val="000000" w:themeColor="text1"/>
          <w:sz w:val="22"/>
          <w:szCs w:val="22"/>
          <w:lang w:eastAsia="en-US"/>
        </w:rPr>
      </w:pPr>
      <w:r w:rsidRPr="002409A0">
        <w:rPr>
          <w:rFonts w:ascii="Arial" w:eastAsia="DengXian" w:hAnsi="Arial" w:cs="Arial"/>
          <w:color w:val="000000" w:themeColor="text1"/>
          <w:sz w:val="22"/>
          <w:szCs w:val="22"/>
          <w:lang w:eastAsia="en-US"/>
        </w:rPr>
        <w:t>Representative image from DIV14-16 cultured Nlgn1234 conditional knockout mice neurons, infected with Cre (blue) and Nlgn2-</w:t>
      </w:r>
      <w:r w:rsidRPr="002409A0">
        <w:rPr>
          <w:rFonts w:ascii="Arial" w:eastAsia="DengXian" w:hAnsi="Arial" w:cs="Arial" w:hint="eastAsia"/>
          <w:color w:val="000000" w:themeColor="text1"/>
          <w:sz w:val="22"/>
          <w:szCs w:val="22"/>
        </w:rPr>
        <w:t>Nlgn</w:t>
      </w:r>
      <w:r w:rsidRPr="002409A0">
        <w:rPr>
          <w:rFonts w:ascii="Arial" w:eastAsia="DengXian" w:hAnsi="Arial" w:cs="Arial"/>
          <w:color w:val="000000" w:themeColor="text1"/>
          <w:sz w:val="22"/>
          <w:szCs w:val="22"/>
        </w:rPr>
        <w:t>1Y770A</w:t>
      </w:r>
      <w:r w:rsidRPr="002409A0">
        <w:rPr>
          <w:rFonts w:ascii="Arial" w:eastAsia="DengXian" w:hAnsi="Arial" w:cs="Arial"/>
          <w:color w:val="000000" w:themeColor="text1"/>
          <w:sz w:val="22"/>
          <w:szCs w:val="22"/>
          <w:lang w:eastAsia="en-US"/>
        </w:rPr>
        <w:t xml:space="preserve"> and Nlgn2-Nlgn1DelGeph. The neurons were labeled with antibodies to Gephyrin (red), HA (green), and MAP2 (blue). Scale bar: 20 </w:t>
      </w:r>
      <w:r w:rsidRPr="002409A0">
        <w:rPr>
          <w:rFonts w:ascii="Symbol" w:eastAsia="DengXian" w:hAnsi="Symbol" w:cs="Arial"/>
          <w:color w:val="000000" w:themeColor="text1"/>
          <w:sz w:val="22"/>
          <w:szCs w:val="22"/>
          <w:lang w:eastAsia="en-US"/>
        </w:rPr>
        <w:t>m</w:t>
      </w:r>
      <w:r w:rsidRPr="002409A0">
        <w:rPr>
          <w:rFonts w:ascii="Arial" w:eastAsia="DengXian" w:hAnsi="Arial" w:cs="Arial"/>
          <w:color w:val="000000" w:themeColor="text1"/>
          <w:sz w:val="22"/>
          <w:szCs w:val="22"/>
          <w:lang w:eastAsia="en-US"/>
        </w:rPr>
        <w:t xml:space="preserve">m. </w:t>
      </w:r>
      <w:r w:rsidRPr="002409A0">
        <w:rPr>
          <w:rFonts w:ascii="Arial" w:eastAsia="DengXian" w:hAnsi="Arial" w:cs="Arial"/>
          <w:color w:val="000000" w:themeColor="text1"/>
          <w:kern w:val="0"/>
          <w:sz w:val="22"/>
          <w:szCs w:val="22"/>
          <w:lang w:eastAsia="en-US"/>
          <w14:ligatures w14:val="none"/>
        </w:rPr>
        <w:t>The right panels show an enlarged box area (</w:t>
      </w:r>
      <w:r w:rsidRPr="002409A0">
        <w:rPr>
          <w:rFonts w:ascii="Arial" w:eastAsia="DengXian" w:hAnsi="Arial" w:cs="Arial"/>
          <w:color w:val="000000" w:themeColor="text1"/>
          <w:sz w:val="22"/>
          <w:szCs w:val="22"/>
          <w:lang w:eastAsia="en-US"/>
        </w:rPr>
        <w:t>arrowheads indicate HA puncta overlapped with Gephyrin puncta).</w:t>
      </w:r>
      <w:r w:rsidRPr="002409A0">
        <w:rPr>
          <w:rFonts w:ascii="Arial" w:eastAsia="DengXian" w:hAnsi="Arial" w:cs="Arial"/>
          <w:color w:val="000000" w:themeColor="text1"/>
          <w:kern w:val="0"/>
          <w:sz w:val="22"/>
          <w:szCs w:val="22"/>
          <w:lang w:eastAsia="en-US"/>
          <w14:ligatures w14:val="none"/>
        </w:rPr>
        <w:t xml:space="preserve"> </w:t>
      </w:r>
      <w:r w:rsidRPr="002409A0">
        <w:rPr>
          <w:rFonts w:ascii="Arial" w:eastAsia="DengXian" w:hAnsi="Arial" w:cs="Arial"/>
          <w:color w:val="000000" w:themeColor="text1"/>
          <w:sz w:val="22"/>
          <w:szCs w:val="22"/>
          <w:lang w:eastAsia="en-US"/>
        </w:rPr>
        <w:t xml:space="preserve">Scale bar: 5 </w:t>
      </w:r>
      <w:r w:rsidRPr="002409A0">
        <w:rPr>
          <w:rFonts w:ascii="Symbol" w:eastAsia="DengXian" w:hAnsi="Symbol" w:cs="Arial"/>
          <w:color w:val="000000" w:themeColor="text1"/>
          <w:sz w:val="22"/>
          <w:szCs w:val="22"/>
          <w:lang w:eastAsia="en-US"/>
        </w:rPr>
        <w:t>m</w:t>
      </w:r>
      <w:r w:rsidRPr="002409A0">
        <w:rPr>
          <w:rFonts w:ascii="Arial" w:eastAsia="DengXian" w:hAnsi="Arial" w:cs="Arial"/>
          <w:color w:val="000000" w:themeColor="text1"/>
          <w:sz w:val="22"/>
          <w:szCs w:val="22"/>
          <w:lang w:eastAsia="en-US"/>
        </w:rPr>
        <w:t>m.</w:t>
      </w:r>
    </w:p>
    <w:p w14:paraId="0FABB354" w14:textId="77777777" w:rsidR="001613F7" w:rsidRPr="002409A0" w:rsidRDefault="001613F7" w:rsidP="001613F7">
      <w:pPr>
        <w:pStyle w:val="ListParagraph"/>
        <w:numPr>
          <w:ilvl w:val="0"/>
          <w:numId w:val="17"/>
        </w:numPr>
        <w:jc w:val="both"/>
        <w:rPr>
          <w:rFonts w:ascii="Arial" w:eastAsia="DengXian" w:hAnsi="Arial" w:cs="Arial"/>
          <w:color w:val="000000" w:themeColor="text1"/>
          <w:sz w:val="22"/>
          <w:szCs w:val="22"/>
          <w:lang w:eastAsia="en-US"/>
        </w:rPr>
      </w:pPr>
      <w:r w:rsidRPr="002409A0">
        <w:rPr>
          <w:rFonts w:ascii="Arial" w:eastAsia="DengXian" w:hAnsi="Arial" w:cs="Arial"/>
          <w:color w:val="000000" w:themeColor="text1"/>
          <w:sz w:val="22"/>
          <w:szCs w:val="22"/>
          <w:lang w:eastAsia="en-US"/>
        </w:rPr>
        <w:t xml:space="preserve">Summary graph of the HA-Gephyrin overlap percentage in Nlgn2-Nlgn1Y770A and Nlgn2-Nlgn1DelGeph conditions. </w:t>
      </w:r>
    </w:p>
    <w:p w14:paraId="490B46BA" w14:textId="5642CC5A" w:rsidR="001613F7" w:rsidRPr="00902179" w:rsidRDefault="001613F7" w:rsidP="001613F7">
      <w:pPr>
        <w:pStyle w:val="ListParagraph"/>
        <w:numPr>
          <w:ilvl w:val="0"/>
          <w:numId w:val="17"/>
        </w:numPr>
        <w:jc w:val="both"/>
        <w:rPr>
          <w:rFonts w:ascii="Arial" w:eastAsia="DengXian" w:hAnsi="Arial" w:cs="Arial"/>
          <w:color w:val="4472C4" w:themeColor="accent1"/>
          <w:sz w:val="22"/>
          <w:szCs w:val="22"/>
          <w:lang w:eastAsia="en-US"/>
        </w:rPr>
      </w:pPr>
      <w:r w:rsidRPr="002409A0">
        <w:rPr>
          <w:rFonts w:ascii="Arial" w:eastAsia="DengXian" w:hAnsi="Arial" w:cs="Arial"/>
          <w:color w:val="000000" w:themeColor="text1"/>
          <w:sz w:val="22"/>
          <w:szCs w:val="22"/>
          <w:lang w:eastAsia="en-US"/>
        </w:rPr>
        <w:t>Summary graph of the surface levels of HA-tagged Nlgn2-Nlgn1Y770A and Nlgn2-Nlgn1DelGeph relative to MAP2 signal</w:t>
      </w:r>
      <w:r w:rsidR="00902179" w:rsidRPr="00902179">
        <w:rPr>
          <w:rFonts w:ascii="Arial" w:eastAsia="DengXian" w:hAnsi="Arial" w:cs="Arial"/>
          <w:color w:val="4472C4" w:themeColor="accent1"/>
          <w:sz w:val="22"/>
          <w:szCs w:val="22"/>
          <w:lang w:eastAsia="en-US"/>
        </w:rPr>
        <w:t>. E and F</w:t>
      </w:r>
      <w:r w:rsidRPr="00902179">
        <w:rPr>
          <w:rFonts w:ascii="Arial" w:eastAsia="DengXian" w:hAnsi="Arial" w:cs="Arial"/>
          <w:color w:val="4472C4" w:themeColor="accent1"/>
          <w:sz w:val="22"/>
          <w:szCs w:val="22"/>
          <w:lang w:eastAsia="en-US"/>
        </w:rPr>
        <w:t xml:space="preserve"> (Bar and line graphs indicate mean </w:t>
      </w:r>
      <w:r w:rsidRPr="00902179">
        <w:rPr>
          <w:color w:val="4472C4" w:themeColor="accent1"/>
          <w:lang w:eastAsia="en-US"/>
        </w:rPr>
        <w:sym w:font="Symbol" w:char="F0B1"/>
      </w:r>
      <w:r w:rsidRPr="00902179">
        <w:rPr>
          <w:rFonts w:ascii="Arial" w:eastAsia="DengXian" w:hAnsi="Arial" w:cs="Arial"/>
          <w:color w:val="4472C4" w:themeColor="accent1"/>
          <w:sz w:val="22"/>
          <w:szCs w:val="22"/>
          <w:lang w:eastAsia="en-US"/>
        </w:rPr>
        <w:t xml:space="preserve"> SEM; numbers of cells/experiments = 19/3 and 12/3 for each column, left to right.  Statistical significance was assessed by one-way ANOVA with post-hoc </w:t>
      </w:r>
      <w:r w:rsidRPr="00902179">
        <w:rPr>
          <w:rFonts w:ascii="Arial" w:eastAsia="DengXian" w:hAnsi="Arial" w:cs="Arial"/>
          <w:color w:val="4472C4" w:themeColor="accent1"/>
          <w:sz w:val="22"/>
          <w:szCs w:val="22"/>
        </w:rPr>
        <w:t xml:space="preserve">Dunnett’s </w:t>
      </w:r>
      <w:r w:rsidRPr="00902179">
        <w:rPr>
          <w:rFonts w:ascii="Arial" w:eastAsia="DengXian" w:hAnsi="Arial" w:cs="Arial" w:hint="eastAsia"/>
          <w:color w:val="4472C4" w:themeColor="accent1"/>
          <w:sz w:val="22"/>
          <w:szCs w:val="22"/>
        </w:rPr>
        <w:t>Multiple</w:t>
      </w:r>
      <w:r w:rsidRPr="00902179">
        <w:rPr>
          <w:rFonts w:ascii="Arial" w:eastAsia="DengXian" w:hAnsi="Arial" w:cs="Arial"/>
          <w:color w:val="4472C4" w:themeColor="accent1"/>
          <w:sz w:val="22"/>
          <w:szCs w:val="22"/>
        </w:rPr>
        <w:t xml:space="preserve"> </w:t>
      </w:r>
      <w:r w:rsidRPr="00902179">
        <w:rPr>
          <w:rFonts w:ascii="Arial" w:eastAsia="DengXian" w:hAnsi="Arial" w:cs="Arial" w:hint="eastAsia"/>
          <w:color w:val="4472C4" w:themeColor="accent1"/>
          <w:sz w:val="22"/>
          <w:szCs w:val="22"/>
        </w:rPr>
        <w:t>comparisons</w:t>
      </w:r>
      <w:r w:rsidRPr="00902179">
        <w:rPr>
          <w:rFonts w:ascii="Arial" w:eastAsia="DengXian" w:hAnsi="Arial" w:cs="Arial"/>
          <w:color w:val="4472C4" w:themeColor="accent1"/>
          <w:sz w:val="22"/>
          <w:szCs w:val="22"/>
        </w:rPr>
        <w:t>,</w:t>
      </w:r>
      <w:r w:rsidR="00902179" w:rsidRPr="00902179">
        <w:rPr>
          <w:rFonts w:ascii="Arial" w:eastAsia="DengXian" w:hAnsi="Arial" w:cs="Arial"/>
          <w:color w:val="4472C4" w:themeColor="accent1"/>
          <w:sz w:val="22"/>
          <w:szCs w:val="22"/>
          <w:lang w:eastAsia="en-US"/>
        </w:rPr>
        <w:t xml:space="preserve"> Nonsignificant </w:t>
      </w:r>
      <w:r w:rsidR="00902179" w:rsidRPr="00902179">
        <w:rPr>
          <w:rFonts w:ascii="Arial" w:hAnsi="Arial" w:cs="Arial"/>
          <w:i/>
          <w:iCs/>
          <w:color w:val="4472C4" w:themeColor="accent1"/>
          <w:sz w:val="22"/>
          <w:szCs w:val="22"/>
          <w:lang w:eastAsia="en-US"/>
        </w:rPr>
        <w:t>p</w:t>
      </w:r>
      <w:r w:rsidR="00902179" w:rsidRPr="00902179">
        <w:rPr>
          <w:rFonts w:ascii="Arial" w:hAnsi="Arial" w:cs="Arial"/>
          <w:color w:val="4472C4" w:themeColor="accent1"/>
          <w:sz w:val="22"/>
          <w:szCs w:val="22"/>
          <w:lang w:eastAsia="en-US"/>
        </w:rPr>
        <w:t>&gt;0.05</w:t>
      </w:r>
      <w:r w:rsidR="00902179" w:rsidRPr="00902179">
        <w:rPr>
          <w:rFonts w:ascii="Arial" w:eastAsia="DengXian" w:hAnsi="Arial" w:cs="Arial"/>
          <w:color w:val="4472C4" w:themeColor="accent1"/>
          <w:sz w:val="22"/>
          <w:szCs w:val="22"/>
          <w:lang w:eastAsia="en-US"/>
        </w:rPr>
        <w:t xml:space="preserve">; </w:t>
      </w:r>
      <w:r w:rsidRPr="00902179">
        <w:rPr>
          <w:rFonts w:ascii="Arial" w:eastAsia="DengXian" w:hAnsi="Arial" w:cs="Arial"/>
          <w:color w:val="4472C4" w:themeColor="accent1"/>
          <w:sz w:val="22"/>
          <w:szCs w:val="22"/>
          <w:lang w:eastAsia="en-US"/>
        </w:rPr>
        <w:t xml:space="preserve"> </w:t>
      </w:r>
      <w:r w:rsidRPr="00902179">
        <w:rPr>
          <w:color w:val="4472C4" w:themeColor="accent1"/>
          <w:vertAlign w:val="superscript"/>
          <w:lang w:eastAsia="en-US"/>
        </w:rPr>
        <w:sym w:font="Symbol" w:char="F02A"/>
      </w:r>
      <w:r w:rsidRPr="00902179">
        <w:rPr>
          <w:color w:val="4472C4" w:themeColor="accent1"/>
          <w:vertAlign w:val="superscript"/>
          <w:lang w:eastAsia="en-US"/>
        </w:rPr>
        <w:sym w:font="Symbol" w:char="F02A"/>
      </w:r>
      <w:r w:rsidRPr="00902179">
        <w:rPr>
          <w:color w:val="4472C4" w:themeColor="accent1"/>
          <w:vertAlign w:val="superscript"/>
          <w:lang w:eastAsia="en-US"/>
        </w:rPr>
        <w:sym w:font="Symbol" w:char="F02A"/>
      </w:r>
      <w:r w:rsidRPr="00902179">
        <w:rPr>
          <w:color w:val="4472C4" w:themeColor="accent1"/>
          <w:vertAlign w:val="superscript"/>
          <w:lang w:eastAsia="en-US"/>
        </w:rPr>
        <w:sym w:font="Symbol" w:char="F02A"/>
      </w:r>
      <w:r w:rsidRPr="00902179">
        <w:rPr>
          <w:rFonts w:ascii="Arial" w:eastAsia="DengXian" w:hAnsi="Arial" w:cs="Arial"/>
          <w:i/>
          <w:iCs/>
          <w:color w:val="4472C4" w:themeColor="accent1"/>
          <w:sz w:val="22"/>
          <w:szCs w:val="22"/>
          <w:lang w:eastAsia="en-US"/>
        </w:rPr>
        <w:t>p</w:t>
      </w:r>
      <w:r w:rsidRPr="00902179">
        <w:rPr>
          <w:rFonts w:ascii="Arial" w:eastAsia="DengXian" w:hAnsi="Arial" w:cs="Arial"/>
          <w:color w:val="4472C4" w:themeColor="accent1"/>
          <w:sz w:val="22"/>
          <w:szCs w:val="22"/>
          <w:lang w:eastAsia="en-US"/>
        </w:rPr>
        <w:t>&lt;0.0001).</w:t>
      </w:r>
    </w:p>
    <w:p w14:paraId="23679F0B" w14:textId="233FF817" w:rsidR="009A27A8" w:rsidRPr="00902179" w:rsidRDefault="009A27A8" w:rsidP="001613F7">
      <w:pPr>
        <w:rPr>
          <w:rFonts w:ascii="Arial" w:hAnsi="Arial" w:cs="Arial"/>
          <w:b/>
          <w:bCs/>
          <w:color w:val="4472C4" w:themeColor="accent1"/>
        </w:rPr>
      </w:pPr>
      <w:r w:rsidRPr="00902179">
        <w:rPr>
          <w:rFonts w:ascii="Arial" w:hAnsi="Arial" w:cs="Arial"/>
          <w:b/>
          <w:bCs/>
          <w:color w:val="4472C4" w:themeColor="accent1"/>
        </w:rPr>
        <w:br w:type="page"/>
      </w:r>
    </w:p>
    <w:p w14:paraId="7C63DDA6" w14:textId="77777777" w:rsidR="001613F7" w:rsidRPr="00902179" w:rsidRDefault="001613F7" w:rsidP="001613F7">
      <w:pPr>
        <w:jc w:val="both"/>
        <w:rPr>
          <w:rFonts w:ascii="Arial" w:hAnsi="Arial" w:cs="Arial"/>
          <w:b/>
          <w:bCs/>
          <w:color w:val="000000" w:themeColor="text1"/>
        </w:rPr>
      </w:pPr>
      <w:r w:rsidRPr="00902179">
        <w:rPr>
          <w:rFonts w:ascii="Arial" w:hAnsi="Arial" w:cs="Arial"/>
          <w:b/>
          <w:bCs/>
          <w:color w:val="000000" w:themeColor="text1"/>
        </w:rPr>
        <w:lastRenderedPageBreak/>
        <w:t>Figure EV3. All Nlgn2 intracellular domain truncation constructs can properly traffic to the neuron membrane surface, but Nlgn2-NRXNmt and Nlgn2-dimmt constructs traffic to the neuron membrane surface signification decrease compared to the Nlgn2-WT construct (related to Fig 4).</w:t>
      </w:r>
    </w:p>
    <w:p w14:paraId="1E3B35CC" w14:textId="77777777" w:rsidR="001613F7" w:rsidRPr="00902179" w:rsidRDefault="001613F7" w:rsidP="001613F7">
      <w:pPr>
        <w:pStyle w:val="ListParagraph"/>
        <w:numPr>
          <w:ilvl w:val="0"/>
          <w:numId w:val="10"/>
        </w:numPr>
        <w:jc w:val="both"/>
        <w:rPr>
          <w:color w:val="000000" w:themeColor="text1"/>
        </w:rPr>
      </w:pPr>
      <w:r w:rsidRPr="00902179">
        <w:rPr>
          <w:rFonts w:ascii="Arial" w:eastAsia="DengXian" w:hAnsi="Arial" w:cs="Arial"/>
          <w:color w:val="000000" w:themeColor="text1"/>
          <w:sz w:val="22"/>
          <w:szCs w:val="22"/>
          <w:lang w:eastAsia="en-US"/>
        </w:rPr>
        <w:t xml:space="preserve">Representative image from DIV14-16 cultured Nlgn1234 conditional knockout mice neurons, infected with Cre (blue) and Nlgn2-mt1, </w:t>
      </w:r>
      <w:r w:rsidRPr="00902179">
        <w:rPr>
          <w:rFonts w:ascii="Arial" w:eastAsia="DengXian" w:hAnsi="Arial" w:cs="Arial" w:hint="eastAsia"/>
          <w:color w:val="000000" w:themeColor="text1"/>
          <w:sz w:val="22"/>
          <w:szCs w:val="22"/>
        </w:rPr>
        <w:t>Nlgn</w:t>
      </w:r>
      <w:r w:rsidRPr="00902179">
        <w:rPr>
          <w:rFonts w:ascii="Arial" w:eastAsia="DengXian" w:hAnsi="Arial" w:cs="Arial"/>
          <w:color w:val="000000" w:themeColor="text1"/>
          <w:sz w:val="22"/>
          <w:szCs w:val="22"/>
        </w:rPr>
        <w:t>2-mt2, Nlgn2-mt3, Nlgn2-mt4 and Nlgn2-mt5</w:t>
      </w:r>
      <w:r w:rsidRPr="00902179">
        <w:rPr>
          <w:rFonts w:ascii="Arial" w:eastAsia="DengXian" w:hAnsi="Arial" w:cs="Arial"/>
          <w:color w:val="000000" w:themeColor="text1"/>
          <w:sz w:val="22"/>
          <w:szCs w:val="22"/>
          <w:lang w:eastAsia="en-US"/>
        </w:rPr>
        <w:t xml:space="preserve"> (from left to right). The neurons were labeled with antibodies to HA (green) and MAP2 (blue). Scale bar: 20 </w:t>
      </w:r>
      <w:r w:rsidRPr="00902179">
        <w:rPr>
          <w:rFonts w:ascii="Symbol" w:eastAsia="DengXian" w:hAnsi="Symbol" w:cs="Arial"/>
          <w:color w:val="000000" w:themeColor="text1"/>
          <w:sz w:val="22"/>
          <w:szCs w:val="22"/>
          <w:lang w:eastAsia="en-US"/>
        </w:rPr>
        <w:t>m</w:t>
      </w:r>
      <w:r w:rsidRPr="00902179">
        <w:rPr>
          <w:rFonts w:ascii="Arial" w:eastAsia="DengXian" w:hAnsi="Arial" w:cs="Arial"/>
          <w:color w:val="000000" w:themeColor="text1"/>
          <w:sz w:val="22"/>
          <w:szCs w:val="22"/>
          <w:lang w:eastAsia="en-US"/>
        </w:rPr>
        <w:t xml:space="preserve">m. </w:t>
      </w:r>
    </w:p>
    <w:p w14:paraId="608B9CC3" w14:textId="3A11E4C5" w:rsidR="001613F7" w:rsidRPr="00902179" w:rsidRDefault="001613F7" w:rsidP="001613F7">
      <w:pPr>
        <w:pStyle w:val="ListParagraph"/>
        <w:numPr>
          <w:ilvl w:val="0"/>
          <w:numId w:val="10"/>
        </w:numPr>
        <w:jc w:val="both"/>
        <w:rPr>
          <w:color w:val="000000" w:themeColor="text1"/>
        </w:rPr>
      </w:pPr>
      <w:r w:rsidRPr="00902179">
        <w:rPr>
          <w:rFonts w:ascii="Arial" w:eastAsia="DengXian" w:hAnsi="Arial" w:cs="Arial"/>
          <w:color w:val="000000" w:themeColor="text1"/>
          <w:sz w:val="22"/>
          <w:szCs w:val="22"/>
          <w:lang w:eastAsia="en-US"/>
        </w:rPr>
        <w:t xml:space="preserve">Representative image from DIV14-16 cultured Nlgn1234 conditional knockout mice neurons, infected with Nlgn2-WT, Nlgn2-NRXNmt, and </w:t>
      </w:r>
      <w:r w:rsidRPr="00902179">
        <w:rPr>
          <w:rFonts w:ascii="Arial" w:eastAsia="DengXian" w:hAnsi="Arial" w:cs="Arial" w:hint="eastAsia"/>
          <w:color w:val="000000" w:themeColor="text1"/>
          <w:sz w:val="22"/>
          <w:szCs w:val="22"/>
        </w:rPr>
        <w:t>Nlgn</w:t>
      </w:r>
      <w:r w:rsidRPr="00902179">
        <w:rPr>
          <w:rFonts w:ascii="Arial" w:eastAsia="DengXian" w:hAnsi="Arial" w:cs="Arial"/>
          <w:color w:val="000000" w:themeColor="text1"/>
          <w:sz w:val="22"/>
          <w:szCs w:val="22"/>
        </w:rPr>
        <w:t>2-dimmt</w:t>
      </w:r>
      <w:r w:rsidRPr="00902179">
        <w:rPr>
          <w:rFonts w:ascii="Arial" w:eastAsia="DengXian" w:hAnsi="Arial" w:cs="Arial"/>
          <w:color w:val="000000" w:themeColor="text1"/>
          <w:sz w:val="22"/>
          <w:szCs w:val="22"/>
          <w:lang w:eastAsia="en-US"/>
        </w:rPr>
        <w:t xml:space="preserve">. The neurons were labeled with antibodies to total HA (red) and surface HA (green). Scale bar: 20 </w:t>
      </w:r>
      <w:r w:rsidRPr="00902179">
        <w:rPr>
          <w:rFonts w:ascii="Symbol" w:eastAsia="DengXian" w:hAnsi="Symbol" w:cs="Arial"/>
          <w:color w:val="000000" w:themeColor="text1"/>
          <w:sz w:val="22"/>
          <w:szCs w:val="22"/>
          <w:lang w:eastAsia="en-US"/>
        </w:rPr>
        <w:t>m</w:t>
      </w:r>
      <w:r w:rsidRPr="00902179">
        <w:rPr>
          <w:rFonts w:ascii="Arial" w:eastAsia="DengXian" w:hAnsi="Arial" w:cs="Arial"/>
          <w:color w:val="000000" w:themeColor="text1"/>
          <w:sz w:val="22"/>
          <w:szCs w:val="22"/>
          <w:lang w:eastAsia="en-US"/>
        </w:rPr>
        <w:t xml:space="preserve">m. </w:t>
      </w:r>
    </w:p>
    <w:p w14:paraId="6709D3E2" w14:textId="32E91A1E" w:rsidR="001613F7" w:rsidRPr="00075297" w:rsidRDefault="001613F7" w:rsidP="001613F7">
      <w:pPr>
        <w:pStyle w:val="ListParagraph"/>
        <w:numPr>
          <w:ilvl w:val="0"/>
          <w:numId w:val="10"/>
        </w:numPr>
        <w:jc w:val="both"/>
        <w:rPr>
          <w:rFonts w:ascii="Arial" w:eastAsia="DengXian" w:hAnsi="Arial" w:cs="Arial"/>
          <w:color w:val="4472C4" w:themeColor="accent1"/>
          <w:sz w:val="22"/>
          <w:szCs w:val="22"/>
          <w:lang w:eastAsia="en-US"/>
        </w:rPr>
      </w:pPr>
      <w:r w:rsidRPr="00902179">
        <w:rPr>
          <w:rFonts w:ascii="Arial" w:eastAsia="DengXian" w:hAnsi="Arial" w:cs="Arial"/>
          <w:color w:val="000000" w:themeColor="text1"/>
          <w:sz w:val="22"/>
          <w:szCs w:val="22"/>
          <w:lang w:eastAsia="en-US"/>
        </w:rPr>
        <w:t xml:space="preserve">Summary graph of the surface HA/total HA in Nlgn2-WT, Nlgn2-NRXNmt, and Nlgn2-dimmt conditions </w:t>
      </w:r>
      <w:r w:rsidRPr="00075297">
        <w:rPr>
          <w:rFonts w:ascii="Arial" w:eastAsia="DengXian" w:hAnsi="Arial" w:cs="Arial"/>
          <w:color w:val="4472C4" w:themeColor="accent1"/>
          <w:sz w:val="22"/>
          <w:szCs w:val="22"/>
          <w:lang w:eastAsia="en-US"/>
        </w:rPr>
        <w:t xml:space="preserve">(Bar and line graphs indicate mean </w:t>
      </w:r>
      <w:r w:rsidRPr="00075297">
        <w:rPr>
          <w:color w:val="4472C4" w:themeColor="accent1"/>
          <w:lang w:eastAsia="en-US"/>
        </w:rPr>
        <w:sym w:font="Symbol" w:char="F0B1"/>
      </w:r>
      <w:r w:rsidRPr="00075297">
        <w:rPr>
          <w:rFonts w:ascii="Arial" w:eastAsia="DengXian" w:hAnsi="Arial" w:cs="Arial"/>
          <w:color w:val="4472C4" w:themeColor="accent1"/>
          <w:sz w:val="22"/>
          <w:szCs w:val="22"/>
          <w:lang w:eastAsia="en-US"/>
        </w:rPr>
        <w:t xml:space="preserve"> SEM. </w:t>
      </w:r>
      <w:r w:rsidR="00075297" w:rsidRPr="00075297">
        <w:rPr>
          <w:rFonts w:ascii="Arial" w:eastAsia="DengXian" w:hAnsi="Arial" w:cs="Arial"/>
          <w:color w:val="4472C4" w:themeColor="accent1"/>
          <w:sz w:val="22"/>
          <w:szCs w:val="22"/>
          <w:lang w:eastAsia="en-US"/>
        </w:rPr>
        <w:t>numbers of cells/experiments = 1</w:t>
      </w:r>
      <w:r w:rsidR="00075297">
        <w:rPr>
          <w:rFonts w:ascii="Arial" w:eastAsia="DengXian" w:hAnsi="Arial" w:cs="Arial"/>
          <w:color w:val="4472C4" w:themeColor="accent1"/>
          <w:sz w:val="22"/>
          <w:szCs w:val="22"/>
          <w:lang w:eastAsia="en-US"/>
        </w:rPr>
        <w:t>0</w:t>
      </w:r>
      <w:r w:rsidR="00075297" w:rsidRPr="00075297">
        <w:rPr>
          <w:rFonts w:ascii="Arial" w:eastAsia="DengXian" w:hAnsi="Arial" w:cs="Arial"/>
          <w:color w:val="4472C4" w:themeColor="accent1"/>
          <w:sz w:val="22"/>
          <w:szCs w:val="22"/>
          <w:lang w:eastAsia="en-US"/>
        </w:rPr>
        <w:t>/3</w:t>
      </w:r>
      <w:r w:rsidR="00075297">
        <w:rPr>
          <w:rFonts w:ascii="Arial" w:eastAsia="DengXian" w:hAnsi="Arial" w:cs="Arial"/>
          <w:color w:val="4472C4" w:themeColor="accent1"/>
          <w:sz w:val="22"/>
          <w:szCs w:val="22"/>
          <w:lang w:eastAsia="en-US"/>
        </w:rPr>
        <w:t>, 9</w:t>
      </w:r>
      <w:r w:rsidR="00075297" w:rsidRPr="00075297">
        <w:rPr>
          <w:rFonts w:ascii="Arial" w:eastAsia="DengXian" w:hAnsi="Arial" w:cs="Arial"/>
          <w:color w:val="4472C4" w:themeColor="accent1"/>
          <w:sz w:val="22"/>
          <w:szCs w:val="22"/>
          <w:lang w:eastAsia="en-US"/>
        </w:rPr>
        <w:t>/3</w:t>
      </w:r>
      <w:r w:rsidR="00075297">
        <w:rPr>
          <w:rFonts w:ascii="Arial" w:eastAsia="DengXian" w:hAnsi="Arial" w:cs="Arial"/>
          <w:color w:val="4472C4" w:themeColor="accent1"/>
          <w:sz w:val="22"/>
          <w:szCs w:val="22"/>
          <w:lang w:eastAsia="en-US"/>
        </w:rPr>
        <w:t xml:space="preserve"> and 7/3</w:t>
      </w:r>
      <w:r w:rsidR="00075297" w:rsidRPr="00075297">
        <w:rPr>
          <w:rFonts w:ascii="Arial" w:eastAsia="DengXian" w:hAnsi="Arial" w:cs="Arial"/>
          <w:color w:val="4472C4" w:themeColor="accent1"/>
          <w:sz w:val="22"/>
          <w:szCs w:val="22"/>
          <w:lang w:eastAsia="en-US"/>
        </w:rPr>
        <w:t xml:space="preserve"> for each column, left to right.  </w:t>
      </w:r>
      <w:r w:rsidRPr="00075297">
        <w:rPr>
          <w:rFonts w:ascii="Arial" w:eastAsia="DengXian" w:hAnsi="Arial" w:cs="Arial"/>
          <w:color w:val="4472C4" w:themeColor="accent1"/>
          <w:sz w:val="22"/>
          <w:szCs w:val="22"/>
          <w:lang w:eastAsia="en-US"/>
        </w:rPr>
        <w:t xml:space="preserve">Statistical significance was assessed by one-way ANOVA with post-hoc </w:t>
      </w:r>
      <w:r w:rsidRPr="00075297">
        <w:rPr>
          <w:rFonts w:ascii="Arial" w:eastAsia="DengXian" w:hAnsi="Arial" w:cs="Arial"/>
          <w:color w:val="4472C4" w:themeColor="accent1"/>
          <w:sz w:val="22"/>
          <w:szCs w:val="22"/>
        </w:rPr>
        <w:t xml:space="preserve">Dunnett’s </w:t>
      </w:r>
      <w:r w:rsidRPr="00075297">
        <w:rPr>
          <w:rFonts w:ascii="Arial" w:eastAsia="DengXian" w:hAnsi="Arial" w:cs="Arial" w:hint="eastAsia"/>
          <w:color w:val="4472C4" w:themeColor="accent1"/>
          <w:sz w:val="22"/>
          <w:szCs w:val="22"/>
        </w:rPr>
        <w:t>Multiple</w:t>
      </w:r>
      <w:r w:rsidRPr="00075297">
        <w:rPr>
          <w:rFonts w:ascii="Arial" w:eastAsia="DengXian" w:hAnsi="Arial" w:cs="Arial"/>
          <w:color w:val="4472C4" w:themeColor="accent1"/>
          <w:sz w:val="22"/>
          <w:szCs w:val="22"/>
        </w:rPr>
        <w:t xml:space="preserve"> </w:t>
      </w:r>
      <w:r w:rsidRPr="00075297">
        <w:rPr>
          <w:rFonts w:ascii="Arial" w:eastAsia="DengXian" w:hAnsi="Arial" w:cs="Arial" w:hint="eastAsia"/>
          <w:color w:val="4472C4" w:themeColor="accent1"/>
          <w:sz w:val="22"/>
          <w:szCs w:val="22"/>
        </w:rPr>
        <w:t>comparisons</w:t>
      </w:r>
      <w:r w:rsidRPr="00075297">
        <w:rPr>
          <w:rFonts w:ascii="Arial" w:eastAsia="DengXian" w:hAnsi="Arial" w:cs="Arial"/>
          <w:color w:val="4472C4" w:themeColor="accent1"/>
          <w:sz w:val="22"/>
          <w:szCs w:val="22"/>
        </w:rPr>
        <w:t>,</w:t>
      </w:r>
      <w:r w:rsidRPr="00075297">
        <w:rPr>
          <w:rFonts w:ascii="Arial" w:eastAsia="DengXian" w:hAnsi="Arial" w:cs="Arial"/>
          <w:color w:val="4472C4" w:themeColor="accent1"/>
          <w:sz w:val="22"/>
          <w:szCs w:val="22"/>
          <w:lang w:eastAsia="en-US"/>
        </w:rPr>
        <w:t xml:space="preserve"> </w:t>
      </w:r>
      <w:r w:rsidRPr="00075297">
        <w:rPr>
          <w:color w:val="4472C4" w:themeColor="accent1"/>
          <w:vertAlign w:val="superscript"/>
          <w:lang w:eastAsia="en-US"/>
        </w:rPr>
        <w:sym w:font="Symbol" w:char="F02A"/>
      </w:r>
      <w:r w:rsidRPr="00075297">
        <w:rPr>
          <w:color w:val="4472C4" w:themeColor="accent1"/>
          <w:vertAlign w:val="superscript"/>
          <w:lang w:eastAsia="en-US"/>
        </w:rPr>
        <w:sym w:font="Symbol" w:char="F02A"/>
      </w:r>
      <w:r w:rsidRPr="00075297">
        <w:rPr>
          <w:color w:val="4472C4" w:themeColor="accent1"/>
          <w:vertAlign w:val="superscript"/>
          <w:lang w:eastAsia="en-US"/>
        </w:rPr>
        <w:sym w:font="Symbol" w:char="F02A"/>
      </w:r>
      <w:r w:rsidRPr="00075297">
        <w:rPr>
          <w:color w:val="4472C4" w:themeColor="accent1"/>
          <w:vertAlign w:val="superscript"/>
          <w:lang w:eastAsia="en-US"/>
        </w:rPr>
        <w:sym w:font="Symbol" w:char="F02A"/>
      </w:r>
      <w:r w:rsidRPr="00075297">
        <w:rPr>
          <w:rFonts w:ascii="Arial" w:eastAsia="DengXian" w:hAnsi="Arial" w:cs="Arial"/>
          <w:i/>
          <w:iCs/>
          <w:color w:val="4472C4" w:themeColor="accent1"/>
          <w:sz w:val="22"/>
          <w:szCs w:val="22"/>
          <w:lang w:eastAsia="en-US"/>
        </w:rPr>
        <w:t>p</w:t>
      </w:r>
      <w:r w:rsidRPr="00075297">
        <w:rPr>
          <w:rFonts w:ascii="Arial" w:eastAsia="DengXian" w:hAnsi="Arial" w:cs="Arial"/>
          <w:color w:val="4472C4" w:themeColor="accent1"/>
          <w:sz w:val="22"/>
          <w:szCs w:val="22"/>
          <w:lang w:eastAsia="en-US"/>
        </w:rPr>
        <w:t>&lt;0.0001).</w:t>
      </w:r>
    </w:p>
    <w:p w14:paraId="0581CC51" w14:textId="77777777" w:rsidR="009A27A8" w:rsidRDefault="009A27A8" w:rsidP="009A27A8">
      <w:pPr>
        <w:jc w:val="center"/>
      </w:pPr>
    </w:p>
    <w:p w14:paraId="681D3D14" w14:textId="107E9A95" w:rsidR="009A27A8" w:rsidRDefault="009A27A8" w:rsidP="00D92566">
      <w:pPr>
        <w:spacing w:after="120" w:line="276" w:lineRule="auto"/>
        <w:rPr>
          <w:rFonts w:ascii="Arial" w:hAnsi="Arial" w:cs="Arial"/>
          <w:b/>
          <w:bCs/>
        </w:rPr>
      </w:pPr>
      <w:r>
        <w:rPr>
          <w:rFonts w:ascii="Arial" w:hAnsi="Arial" w:cs="Arial"/>
          <w:b/>
          <w:bCs/>
        </w:rPr>
        <w:br w:type="page"/>
      </w:r>
    </w:p>
    <w:p w14:paraId="5757F8E3" w14:textId="77777777" w:rsidR="001613F7" w:rsidRPr="00075297" w:rsidRDefault="001613F7" w:rsidP="001613F7">
      <w:pPr>
        <w:jc w:val="both"/>
        <w:rPr>
          <w:rFonts w:ascii="Arial" w:hAnsi="Arial" w:cs="Arial"/>
          <w:b/>
          <w:bCs/>
          <w:color w:val="000000" w:themeColor="text1"/>
        </w:rPr>
      </w:pPr>
      <w:r w:rsidRPr="00075297">
        <w:rPr>
          <w:rFonts w:ascii="Arial" w:hAnsi="Arial" w:cs="Arial"/>
          <w:b/>
          <w:bCs/>
          <w:color w:val="000000" w:themeColor="text1"/>
        </w:rPr>
        <w:lastRenderedPageBreak/>
        <w:t>Figure EV4. Nlgn1 is specifically localized on excitatory synapses is determined by the extracellular sequence of Nlgn1, and does not require Neurexin-binding, MDGA-binding, or dimerization (related to Fig 6 and Fig 7).</w:t>
      </w:r>
    </w:p>
    <w:p w14:paraId="64F4043D" w14:textId="77777777" w:rsidR="001613F7" w:rsidRPr="00075297" w:rsidRDefault="001613F7" w:rsidP="001613F7">
      <w:pPr>
        <w:pStyle w:val="ListParagraph"/>
        <w:numPr>
          <w:ilvl w:val="0"/>
          <w:numId w:val="12"/>
        </w:numPr>
        <w:jc w:val="both"/>
        <w:rPr>
          <w:rFonts w:ascii="Times New Roman" w:hAnsi="Times New Roman" w:cs="Times New Roman"/>
          <w:color w:val="000000" w:themeColor="text1"/>
        </w:rPr>
      </w:pPr>
      <w:r w:rsidRPr="00075297">
        <w:rPr>
          <w:rFonts w:ascii="Arial" w:eastAsia="DengXian" w:hAnsi="Arial" w:cs="Arial"/>
          <w:color w:val="000000" w:themeColor="text1"/>
          <w:sz w:val="22"/>
          <w:szCs w:val="22"/>
          <w:lang w:eastAsia="en-US"/>
        </w:rPr>
        <w:t>Representative image from DIV14-16 cultured Nlgn1234 conditional knockout mice neurons, infected with Cre (blue) and Nlgn1-</w:t>
      </w:r>
      <w:r w:rsidRPr="00075297">
        <w:rPr>
          <w:rFonts w:ascii="Arial" w:eastAsia="DengXian" w:hAnsi="Arial" w:cs="Arial"/>
          <w:color w:val="000000" w:themeColor="text1"/>
          <w:sz w:val="22"/>
          <w:szCs w:val="22"/>
        </w:rPr>
        <w:t>GPI</w:t>
      </w:r>
      <w:r w:rsidRPr="00075297">
        <w:rPr>
          <w:rFonts w:ascii="Arial" w:eastAsia="DengXian" w:hAnsi="Arial" w:cs="Arial"/>
          <w:color w:val="000000" w:themeColor="text1"/>
          <w:sz w:val="22"/>
          <w:szCs w:val="22"/>
          <w:lang w:eastAsia="en-US"/>
        </w:rPr>
        <w:t xml:space="preserve">, Nlgn1-Nlgn2, and Nlgn2-Nlgn1. The neurons were labeled with antibodies to Homer1 (red), HA (green), and MAP2 (blue). Scale bar: 20 </w:t>
      </w:r>
      <w:r w:rsidRPr="00075297">
        <w:rPr>
          <w:rFonts w:ascii="Symbol" w:eastAsia="DengXian" w:hAnsi="Symbol" w:cs="Arial"/>
          <w:color w:val="000000" w:themeColor="text1"/>
          <w:sz w:val="22"/>
          <w:szCs w:val="22"/>
          <w:lang w:eastAsia="en-US"/>
        </w:rPr>
        <w:t>m</w:t>
      </w:r>
      <w:r w:rsidRPr="00075297">
        <w:rPr>
          <w:rFonts w:ascii="Arial" w:eastAsia="DengXian" w:hAnsi="Arial" w:cs="Arial"/>
          <w:color w:val="000000" w:themeColor="text1"/>
          <w:sz w:val="22"/>
          <w:szCs w:val="22"/>
          <w:lang w:eastAsia="en-US"/>
        </w:rPr>
        <w:t xml:space="preserve">m. </w:t>
      </w:r>
      <w:r w:rsidRPr="00075297">
        <w:rPr>
          <w:rFonts w:ascii="Arial" w:eastAsia="DengXian" w:hAnsi="Arial" w:cs="Arial"/>
          <w:color w:val="000000" w:themeColor="text1"/>
          <w:kern w:val="0"/>
          <w:sz w:val="22"/>
          <w:szCs w:val="22"/>
          <w:lang w:eastAsia="en-US"/>
          <w14:ligatures w14:val="none"/>
        </w:rPr>
        <w:t>The right panels show an enlarged box area (</w:t>
      </w:r>
      <w:r w:rsidRPr="00075297">
        <w:rPr>
          <w:rFonts w:ascii="Arial" w:eastAsia="DengXian" w:hAnsi="Arial" w:cs="Arial"/>
          <w:color w:val="000000" w:themeColor="text1"/>
          <w:sz w:val="22"/>
          <w:szCs w:val="22"/>
          <w:lang w:eastAsia="en-US"/>
        </w:rPr>
        <w:t>arrowheads indicate HA puncta overlapped with Homer1 puncta).</w:t>
      </w:r>
      <w:r w:rsidRPr="00075297">
        <w:rPr>
          <w:rFonts w:ascii="Arial" w:eastAsia="DengXian" w:hAnsi="Arial" w:cs="Arial"/>
          <w:color w:val="000000" w:themeColor="text1"/>
          <w:kern w:val="0"/>
          <w:sz w:val="22"/>
          <w:szCs w:val="22"/>
          <w:lang w:eastAsia="en-US"/>
          <w14:ligatures w14:val="none"/>
        </w:rPr>
        <w:t xml:space="preserve"> </w:t>
      </w:r>
      <w:r w:rsidRPr="00075297">
        <w:rPr>
          <w:rFonts w:ascii="Arial" w:eastAsia="DengXian" w:hAnsi="Arial" w:cs="Arial"/>
          <w:color w:val="000000" w:themeColor="text1"/>
          <w:sz w:val="22"/>
          <w:szCs w:val="22"/>
          <w:lang w:eastAsia="en-US"/>
        </w:rPr>
        <w:t xml:space="preserve">Scale bar: 5 </w:t>
      </w:r>
      <w:r w:rsidRPr="00075297">
        <w:rPr>
          <w:rFonts w:ascii="Symbol" w:eastAsia="DengXian" w:hAnsi="Symbol" w:cs="Arial"/>
          <w:color w:val="000000" w:themeColor="text1"/>
          <w:sz w:val="22"/>
          <w:szCs w:val="22"/>
          <w:lang w:eastAsia="en-US"/>
        </w:rPr>
        <w:t>m</w:t>
      </w:r>
      <w:r w:rsidRPr="00075297">
        <w:rPr>
          <w:rFonts w:ascii="Arial" w:eastAsia="DengXian" w:hAnsi="Arial" w:cs="Arial"/>
          <w:color w:val="000000" w:themeColor="text1"/>
          <w:sz w:val="22"/>
          <w:szCs w:val="22"/>
          <w:lang w:eastAsia="en-US"/>
        </w:rPr>
        <w:t>m.</w:t>
      </w:r>
    </w:p>
    <w:p w14:paraId="005387F5" w14:textId="77777777" w:rsidR="001613F7" w:rsidRPr="00075297" w:rsidRDefault="001613F7" w:rsidP="001613F7">
      <w:pPr>
        <w:pStyle w:val="ListParagraph"/>
        <w:numPr>
          <w:ilvl w:val="0"/>
          <w:numId w:val="12"/>
        </w:numPr>
        <w:jc w:val="both"/>
        <w:rPr>
          <w:rFonts w:ascii="Arial" w:eastAsia="DengXian" w:hAnsi="Arial" w:cs="Arial"/>
          <w:color w:val="000000" w:themeColor="text1"/>
          <w:sz w:val="22"/>
          <w:szCs w:val="22"/>
          <w:lang w:eastAsia="en-US"/>
        </w:rPr>
      </w:pPr>
      <w:r w:rsidRPr="00075297">
        <w:rPr>
          <w:rFonts w:ascii="Arial" w:eastAsia="DengXian" w:hAnsi="Arial" w:cs="Arial"/>
          <w:color w:val="000000" w:themeColor="text1"/>
          <w:sz w:val="22"/>
          <w:szCs w:val="22"/>
          <w:lang w:eastAsia="en-US"/>
        </w:rPr>
        <w:t>Summary graph of the HA-Homer1 overlap percentage in Nlgn1-</w:t>
      </w:r>
      <w:r w:rsidRPr="00075297">
        <w:rPr>
          <w:rFonts w:ascii="Arial" w:eastAsia="DengXian" w:hAnsi="Arial" w:cs="Arial"/>
          <w:color w:val="000000" w:themeColor="text1"/>
          <w:sz w:val="22"/>
          <w:szCs w:val="22"/>
        </w:rPr>
        <w:t>GPI</w:t>
      </w:r>
      <w:r w:rsidRPr="00075297">
        <w:rPr>
          <w:rFonts w:ascii="Arial" w:eastAsia="DengXian" w:hAnsi="Arial" w:cs="Arial"/>
          <w:color w:val="000000" w:themeColor="text1"/>
          <w:sz w:val="22"/>
          <w:szCs w:val="22"/>
          <w:lang w:eastAsia="en-US"/>
        </w:rPr>
        <w:t xml:space="preserve">, Nlgn1-Nlgn2, and Nlgn2-Nlgn1 conditions. </w:t>
      </w:r>
    </w:p>
    <w:p w14:paraId="1F9375C8" w14:textId="46C0C78B" w:rsidR="001613F7" w:rsidRPr="00075297" w:rsidRDefault="001613F7" w:rsidP="001613F7">
      <w:pPr>
        <w:pStyle w:val="ListParagraph"/>
        <w:numPr>
          <w:ilvl w:val="0"/>
          <w:numId w:val="12"/>
        </w:numPr>
        <w:jc w:val="both"/>
        <w:rPr>
          <w:rFonts w:ascii="Arial" w:eastAsia="DengXian" w:hAnsi="Arial" w:cs="Arial"/>
          <w:color w:val="000000" w:themeColor="text1"/>
          <w:sz w:val="22"/>
          <w:szCs w:val="22"/>
          <w:lang w:eastAsia="en-US"/>
        </w:rPr>
      </w:pPr>
      <w:r w:rsidRPr="00075297">
        <w:rPr>
          <w:rFonts w:ascii="Arial" w:eastAsia="DengXian" w:hAnsi="Arial" w:cs="Arial"/>
          <w:color w:val="000000" w:themeColor="text1"/>
          <w:sz w:val="22"/>
          <w:szCs w:val="22"/>
          <w:lang w:eastAsia="en-US"/>
        </w:rPr>
        <w:t>Summary graph of the surface levels of HA-tagged Nlgn1 forms relative to MAP2 signal</w:t>
      </w:r>
      <w:r w:rsidR="002A6930">
        <w:rPr>
          <w:rFonts w:ascii="Arial" w:eastAsia="DengXian" w:hAnsi="Arial" w:cs="Arial"/>
          <w:color w:val="000000" w:themeColor="text1"/>
          <w:sz w:val="22"/>
          <w:szCs w:val="22"/>
          <w:lang w:eastAsia="en-US"/>
        </w:rPr>
        <w:t>.</w:t>
      </w:r>
      <w:r w:rsidRPr="00075297">
        <w:rPr>
          <w:rFonts w:ascii="Arial" w:eastAsia="DengXian" w:hAnsi="Arial" w:cs="Arial"/>
          <w:color w:val="000000" w:themeColor="text1"/>
          <w:sz w:val="22"/>
          <w:szCs w:val="22"/>
          <w:lang w:eastAsia="en-US"/>
        </w:rPr>
        <w:t xml:space="preserve"> </w:t>
      </w:r>
      <w:r w:rsidR="002A6930" w:rsidRPr="002A6930">
        <w:rPr>
          <w:rFonts w:ascii="Arial" w:eastAsia="DengXian" w:hAnsi="Arial" w:cs="Arial"/>
          <w:color w:val="4472C4" w:themeColor="accent1"/>
          <w:sz w:val="22"/>
          <w:szCs w:val="22"/>
          <w:lang w:eastAsia="en-US"/>
        </w:rPr>
        <w:t xml:space="preserve">B and C </w:t>
      </w:r>
      <w:r w:rsidRPr="002A6930">
        <w:rPr>
          <w:rFonts w:ascii="Arial" w:eastAsia="DengXian" w:hAnsi="Arial" w:cs="Arial"/>
          <w:color w:val="4472C4" w:themeColor="accent1"/>
          <w:sz w:val="22"/>
          <w:szCs w:val="22"/>
          <w:lang w:eastAsia="en-US"/>
        </w:rPr>
        <w:t xml:space="preserve">(Bar and line graphs indicate mean </w:t>
      </w:r>
      <w:r w:rsidRPr="002A6930">
        <w:rPr>
          <w:color w:val="4472C4" w:themeColor="accent1"/>
          <w:lang w:eastAsia="en-US"/>
        </w:rPr>
        <w:sym w:font="Symbol" w:char="F0B1"/>
      </w:r>
      <w:r w:rsidRPr="002A6930">
        <w:rPr>
          <w:rFonts w:ascii="Arial" w:eastAsia="DengXian" w:hAnsi="Arial" w:cs="Arial"/>
          <w:color w:val="4472C4" w:themeColor="accent1"/>
          <w:sz w:val="22"/>
          <w:szCs w:val="22"/>
          <w:lang w:eastAsia="en-US"/>
        </w:rPr>
        <w:t xml:space="preserve"> SEM; numbers of cells/experiments = 10/3, 9/3, and 15/3 for each column, left to right. Statistical significance was assessed by one-way ANOVA with post-hoc </w:t>
      </w:r>
      <w:r w:rsidRPr="002A6930">
        <w:rPr>
          <w:rFonts w:ascii="Arial" w:eastAsia="DengXian" w:hAnsi="Arial" w:cs="Arial"/>
          <w:color w:val="4472C4" w:themeColor="accent1"/>
          <w:sz w:val="22"/>
          <w:szCs w:val="22"/>
        </w:rPr>
        <w:t xml:space="preserve">Dunnett’s </w:t>
      </w:r>
      <w:r w:rsidRPr="002A6930">
        <w:rPr>
          <w:rFonts w:ascii="Arial" w:eastAsia="DengXian" w:hAnsi="Arial" w:cs="Arial" w:hint="eastAsia"/>
          <w:color w:val="4472C4" w:themeColor="accent1"/>
          <w:sz w:val="22"/>
          <w:szCs w:val="22"/>
        </w:rPr>
        <w:t>Multiple</w:t>
      </w:r>
      <w:r w:rsidRPr="002A6930">
        <w:rPr>
          <w:rFonts w:ascii="Arial" w:eastAsia="DengXian" w:hAnsi="Arial" w:cs="Arial"/>
          <w:color w:val="4472C4" w:themeColor="accent1"/>
          <w:sz w:val="22"/>
          <w:szCs w:val="22"/>
        </w:rPr>
        <w:t xml:space="preserve"> </w:t>
      </w:r>
      <w:r w:rsidRPr="002A6930">
        <w:rPr>
          <w:rFonts w:ascii="Arial" w:eastAsia="DengXian" w:hAnsi="Arial" w:cs="Arial" w:hint="eastAsia"/>
          <w:color w:val="4472C4" w:themeColor="accent1"/>
          <w:sz w:val="22"/>
          <w:szCs w:val="22"/>
        </w:rPr>
        <w:t>comparisons</w:t>
      </w:r>
      <w:r w:rsidRPr="002A6930">
        <w:rPr>
          <w:rFonts w:ascii="Arial" w:eastAsia="DengXian" w:hAnsi="Arial" w:cs="Arial"/>
          <w:color w:val="4472C4" w:themeColor="accent1"/>
          <w:sz w:val="22"/>
          <w:szCs w:val="22"/>
        </w:rPr>
        <w:t>,</w:t>
      </w:r>
      <w:r w:rsidRPr="002A6930">
        <w:rPr>
          <w:rFonts w:ascii="Arial" w:eastAsia="DengXian" w:hAnsi="Arial" w:cs="Arial"/>
          <w:color w:val="4472C4" w:themeColor="accent1"/>
          <w:sz w:val="22"/>
          <w:szCs w:val="22"/>
          <w:lang w:eastAsia="en-US"/>
        </w:rPr>
        <w:t xml:space="preserve"> </w:t>
      </w:r>
      <w:r w:rsidR="002A6930" w:rsidRPr="002A6930">
        <w:rPr>
          <w:rFonts w:ascii="Arial" w:eastAsia="DengXian" w:hAnsi="Arial" w:cs="Arial"/>
          <w:color w:val="4472C4" w:themeColor="accent1"/>
          <w:sz w:val="22"/>
          <w:szCs w:val="22"/>
          <w:lang w:eastAsia="en-US"/>
        </w:rPr>
        <w:t xml:space="preserve">Nonsignificant </w:t>
      </w:r>
      <w:r w:rsidR="002A6930" w:rsidRPr="002A6930">
        <w:rPr>
          <w:rFonts w:ascii="Arial" w:hAnsi="Arial" w:cs="Arial"/>
          <w:i/>
          <w:iCs/>
          <w:color w:val="4472C4" w:themeColor="accent1"/>
          <w:sz w:val="22"/>
          <w:szCs w:val="22"/>
          <w:lang w:eastAsia="en-US"/>
        </w:rPr>
        <w:t>p</w:t>
      </w:r>
      <w:r w:rsidR="002A6930" w:rsidRPr="002A6930">
        <w:rPr>
          <w:rFonts w:ascii="Arial" w:hAnsi="Arial" w:cs="Arial"/>
          <w:color w:val="4472C4" w:themeColor="accent1"/>
          <w:sz w:val="22"/>
          <w:szCs w:val="22"/>
          <w:lang w:eastAsia="en-US"/>
        </w:rPr>
        <w:t>&gt;0.05</w:t>
      </w:r>
      <w:r w:rsidR="002A6930" w:rsidRPr="002A6930">
        <w:rPr>
          <w:rFonts w:ascii="Arial" w:eastAsia="DengXian" w:hAnsi="Arial" w:cs="Arial"/>
          <w:color w:val="4472C4" w:themeColor="accent1"/>
          <w:sz w:val="22"/>
          <w:szCs w:val="22"/>
          <w:lang w:eastAsia="en-US"/>
        </w:rPr>
        <w:t xml:space="preserve">;  </w:t>
      </w:r>
      <w:r w:rsidRPr="002A6930">
        <w:rPr>
          <w:color w:val="4472C4" w:themeColor="accent1"/>
          <w:vertAlign w:val="superscript"/>
          <w:lang w:eastAsia="en-US"/>
        </w:rPr>
        <w:sym w:font="Symbol" w:char="F02A"/>
      </w:r>
      <w:r w:rsidRPr="002A6930">
        <w:rPr>
          <w:color w:val="4472C4" w:themeColor="accent1"/>
          <w:vertAlign w:val="superscript"/>
          <w:lang w:eastAsia="en-US"/>
        </w:rPr>
        <w:sym w:font="Symbol" w:char="F02A"/>
      </w:r>
      <w:r w:rsidRPr="002A6930">
        <w:rPr>
          <w:rFonts w:ascii="Arial" w:eastAsia="DengXian" w:hAnsi="Arial" w:cs="Arial"/>
          <w:i/>
          <w:iCs/>
          <w:color w:val="4472C4" w:themeColor="accent1"/>
          <w:sz w:val="22"/>
          <w:szCs w:val="22"/>
          <w:lang w:eastAsia="en-US"/>
        </w:rPr>
        <w:t>p</w:t>
      </w:r>
      <w:r w:rsidRPr="002A6930">
        <w:rPr>
          <w:rFonts w:ascii="Arial" w:eastAsia="DengXian" w:hAnsi="Arial" w:cs="Arial"/>
          <w:color w:val="4472C4" w:themeColor="accent1"/>
          <w:sz w:val="22"/>
          <w:szCs w:val="22"/>
          <w:lang w:eastAsia="en-US"/>
        </w:rPr>
        <w:t xml:space="preserve">&lt;0.01; </w:t>
      </w:r>
      <w:r w:rsidRPr="002A6930">
        <w:rPr>
          <w:color w:val="4472C4" w:themeColor="accent1"/>
          <w:vertAlign w:val="superscript"/>
          <w:lang w:eastAsia="en-US"/>
        </w:rPr>
        <w:sym w:font="Symbol" w:char="F02A"/>
      </w:r>
      <w:r w:rsidRPr="002A6930">
        <w:rPr>
          <w:color w:val="4472C4" w:themeColor="accent1"/>
          <w:vertAlign w:val="superscript"/>
          <w:lang w:eastAsia="en-US"/>
        </w:rPr>
        <w:sym w:font="Symbol" w:char="F02A"/>
      </w:r>
      <w:r w:rsidRPr="002A6930">
        <w:rPr>
          <w:color w:val="4472C4" w:themeColor="accent1"/>
          <w:vertAlign w:val="superscript"/>
          <w:lang w:eastAsia="en-US"/>
        </w:rPr>
        <w:sym w:font="Symbol" w:char="F02A"/>
      </w:r>
      <w:r w:rsidRPr="002A6930">
        <w:rPr>
          <w:color w:val="4472C4" w:themeColor="accent1"/>
          <w:vertAlign w:val="superscript"/>
          <w:lang w:eastAsia="en-US"/>
        </w:rPr>
        <w:sym w:font="Symbol" w:char="F02A"/>
      </w:r>
      <w:r w:rsidRPr="002A6930">
        <w:rPr>
          <w:rFonts w:ascii="Arial" w:eastAsia="DengXian" w:hAnsi="Arial" w:cs="Arial"/>
          <w:i/>
          <w:iCs/>
          <w:color w:val="4472C4" w:themeColor="accent1"/>
          <w:sz w:val="22"/>
          <w:szCs w:val="22"/>
          <w:lang w:eastAsia="en-US"/>
        </w:rPr>
        <w:t>p</w:t>
      </w:r>
      <w:r w:rsidRPr="002A6930">
        <w:rPr>
          <w:rFonts w:ascii="Arial" w:eastAsia="DengXian" w:hAnsi="Arial" w:cs="Arial"/>
          <w:color w:val="4472C4" w:themeColor="accent1"/>
          <w:sz w:val="22"/>
          <w:szCs w:val="22"/>
          <w:lang w:eastAsia="en-US"/>
        </w:rPr>
        <w:t>&lt;0.0001).</w:t>
      </w:r>
    </w:p>
    <w:p w14:paraId="771A40D6" w14:textId="77777777" w:rsidR="001613F7" w:rsidRPr="00075297" w:rsidRDefault="001613F7" w:rsidP="001613F7">
      <w:pPr>
        <w:pStyle w:val="ListParagraph"/>
        <w:numPr>
          <w:ilvl w:val="0"/>
          <w:numId w:val="12"/>
        </w:numPr>
        <w:jc w:val="both"/>
        <w:rPr>
          <w:rFonts w:ascii="Times New Roman" w:hAnsi="Times New Roman" w:cs="Times New Roman"/>
          <w:color w:val="000000" w:themeColor="text1"/>
        </w:rPr>
      </w:pPr>
      <w:r w:rsidRPr="00075297">
        <w:rPr>
          <w:rFonts w:ascii="Arial" w:eastAsia="DengXian" w:hAnsi="Arial" w:cs="Arial"/>
          <w:color w:val="000000" w:themeColor="text1"/>
          <w:sz w:val="22"/>
          <w:szCs w:val="22"/>
          <w:lang w:eastAsia="en-US"/>
        </w:rPr>
        <w:t>Representative image from DIV14-16 cultured Nlgn1234 conditional knockout mice neurons, infected with Cre (blue) and Nlgn1-</w:t>
      </w:r>
      <w:r w:rsidRPr="00075297">
        <w:rPr>
          <w:rFonts w:ascii="Arial" w:eastAsia="DengXian" w:hAnsi="Arial" w:cs="Arial"/>
          <w:color w:val="000000" w:themeColor="text1"/>
          <w:sz w:val="22"/>
          <w:szCs w:val="22"/>
        </w:rPr>
        <w:t>NRNXmt</w:t>
      </w:r>
      <w:r w:rsidRPr="00075297">
        <w:rPr>
          <w:rFonts w:ascii="Arial" w:eastAsia="DengXian" w:hAnsi="Arial" w:cs="Arial"/>
          <w:color w:val="000000" w:themeColor="text1"/>
          <w:sz w:val="22"/>
          <w:szCs w:val="22"/>
          <w:lang w:eastAsia="en-US"/>
        </w:rPr>
        <w:t xml:space="preserve">, Nlgn1-dimmt, and Nlgn1-MDGA1mt. The neurons were labeled with antibodies to Homer1 (red), HA (green), and MAP2 (blue). Scale bar: 20 </w:t>
      </w:r>
      <w:r w:rsidRPr="00075297">
        <w:rPr>
          <w:rFonts w:ascii="Symbol" w:eastAsia="DengXian" w:hAnsi="Symbol" w:cs="Arial"/>
          <w:color w:val="000000" w:themeColor="text1"/>
          <w:sz w:val="22"/>
          <w:szCs w:val="22"/>
          <w:lang w:eastAsia="en-US"/>
        </w:rPr>
        <w:t>m</w:t>
      </w:r>
      <w:r w:rsidRPr="00075297">
        <w:rPr>
          <w:rFonts w:ascii="Arial" w:eastAsia="DengXian" w:hAnsi="Arial" w:cs="Arial"/>
          <w:color w:val="000000" w:themeColor="text1"/>
          <w:sz w:val="22"/>
          <w:szCs w:val="22"/>
          <w:lang w:eastAsia="en-US"/>
        </w:rPr>
        <w:t xml:space="preserve">m. </w:t>
      </w:r>
      <w:r w:rsidRPr="00075297">
        <w:rPr>
          <w:rFonts w:ascii="Arial" w:eastAsia="DengXian" w:hAnsi="Arial" w:cs="Arial"/>
          <w:color w:val="000000" w:themeColor="text1"/>
          <w:kern w:val="0"/>
          <w:sz w:val="22"/>
          <w:szCs w:val="22"/>
          <w:lang w:eastAsia="en-US"/>
          <w14:ligatures w14:val="none"/>
        </w:rPr>
        <w:t>The right panels show an enlarged box area (</w:t>
      </w:r>
      <w:r w:rsidRPr="00075297">
        <w:rPr>
          <w:rFonts w:ascii="Arial" w:eastAsia="DengXian" w:hAnsi="Arial" w:cs="Arial"/>
          <w:color w:val="000000" w:themeColor="text1"/>
          <w:sz w:val="22"/>
          <w:szCs w:val="22"/>
          <w:lang w:eastAsia="en-US"/>
        </w:rPr>
        <w:t>arrowheads indicate HA puncta overlapped with Homer1 puncta).</w:t>
      </w:r>
      <w:r w:rsidRPr="00075297">
        <w:rPr>
          <w:rFonts w:ascii="Arial" w:eastAsia="DengXian" w:hAnsi="Arial" w:cs="Arial"/>
          <w:color w:val="000000" w:themeColor="text1"/>
          <w:kern w:val="0"/>
          <w:sz w:val="22"/>
          <w:szCs w:val="22"/>
          <w:lang w:eastAsia="en-US"/>
          <w14:ligatures w14:val="none"/>
        </w:rPr>
        <w:t xml:space="preserve"> </w:t>
      </w:r>
      <w:r w:rsidRPr="00075297">
        <w:rPr>
          <w:rFonts w:ascii="Arial" w:eastAsia="DengXian" w:hAnsi="Arial" w:cs="Arial"/>
          <w:color w:val="000000" w:themeColor="text1"/>
          <w:sz w:val="22"/>
          <w:szCs w:val="22"/>
          <w:lang w:eastAsia="en-US"/>
        </w:rPr>
        <w:t xml:space="preserve">Scale bar: 5 </w:t>
      </w:r>
      <w:r w:rsidRPr="00075297">
        <w:rPr>
          <w:rFonts w:ascii="Symbol" w:eastAsia="DengXian" w:hAnsi="Symbol" w:cs="Arial"/>
          <w:color w:val="000000" w:themeColor="text1"/>
          <w:sz w:val="22"/>
          <w:szCs w:val="22"/>
          <w:lang w:eastAsia="en-US"/>
        </w:rPr>
        <w:t>m</w:t>
      </w:r>
      <w:r w:rsidRPr="00075297">
        <w:rPr>
          <w:rFonts w:ascii="Arial" w:eastAsia="DengXian" w:hAnsi="Arial" w:cs="Arial"/>
          <w:color w:val="000000" w:themeColor="text1"/>
          <w:sz w:val="22"/>
          <w:szCs w:val="22"/>
          <w:lang w:eastAsia="en-US"/>
        </w:rPr>
        <w:t>m.</w:t>
      </w:r>
    </w:p>
    <w:p w14:paraId="45364F66" w14:textId="77777777" w:rsidR="001613F7" w:rsidRPr="00075297" w:rsidRDefault="001613F7" w:rsidP="001613F7">
      <w:pPr>
        <w:pStyle w:val="ListParagraph"/>
        <w:numPr>
          <w:ilvl w:val="0"/>
          <w:numId w:val="12"/>
        </w:numPr>
        <w:jc w:val="both"/>
        <w:rPr>
          <w:rFonts w:ascii="Arial" w:eastAsia="DengXian" w:hAnsi="Arial" w:cs="Arial"/>
          <w:color w:val="000000" w:themeColor="text1"/>
          <w:sz w:val="22"/>
          <w:szCs w:val="22"/>
          <w:lang w:eastAsia="en-US"/>
        </w:rPr>
      </w:pPr>
      <w:r w:rsidRPr="00075297">
        <w:rPr>
          <w:rFonts w:ascii="Arial" w:eastAsia="DengXian" w:hAnsi="Arial" w:cs="Arial"/>
          <w:color w:val="000000" w:themeColor="text1"/>
          <w:sz w:val="22"/>
          <w:szCs w:val="22"/>
          <w:lang w:eastAsia="en-US"/>
        </w:rPr>
        <w:t>Summary graph of the HA-Homer1 overlap percentage in Nlgn1-</w:t>
      </w:r>
      <w:r w:rsidRPr="00075297">
        <w:rPr>
          <w:rFonts w:ascii="Arial" w:eastAsia="DengXian" w:hAnsi="Arial" w:cs="Arial"/>
          <w:color w:val="000000" w:themeColor="text1"/>
          <w:sz w:val="22"/>
          <w:szCs w:val="22"/>
        </w:rPr>
        <w:t>NRNXmt</w:t>
      </w:r>
      <w:r w:rsidRPr="00075297">
        <w:rPr>
          <w:rFonts w:ascii="Arial" w:eastAsia="DengXian" w:hAnsi="Arial" w:cs="Arial"/>
          <w:color w:val="000000" w:themeColor="text1"/>
          <w:sz w:val="22"/>
          <w:szCs w:val="22"/>
          <w:lang w:eastAsia="en-US"/>
        </w:rPr>
        <w:t>, Nlgn1-dimmt, and Nlgn1-MDGA1mt conditions.</w:t>
      </w:r>
    </w:p>
    <w:p w14:paraId="396C0D02" w14:textId="7EA6017C" w:rsidR="001613F7" w:rsidRPr="002A6930" w:rsidRDefault="001613F7" w:rsidP="001613F7">
      <w:pPr>
        <w:pStyle w:val="ListParagraph"/>
        <w:numPr>
          <w:ilvl w:val="0"/>
          <w:numId w:val="12"/>
        </w:numPr>
        <w:jc w:val="both"/>
        <w:rPr>
          <w:rFonts w:ascii="Arial" w:eastAsia="DengXian" w:hAnsi="Arial" w:cs="Arial"/>
          <w:color w:val="4472C4" w:themeColor="accent1"/>
          <w:sz w:val="22"/>
          <w:szCs w:val="22"/>
          <w:lang w:eastAsia="en-US"/>
        </w:rPr>
      </w:pPr>
      <w:r w:rsidRPr="00075297">
        <w:rPr>
          <w:rFonts w:ascii="Arial" w:eastAsia="DengXian" w:hAnsi="Arial" w:cs="Arial"/>
          <w:color w:val="000000" w:themeColor="text1"/>
          <w:sz w:val="22"/>
          <w:szCs w:val="22"/>
          <w:lang w:eastAsia="en-US"/>
        </w:rPr>
        <w:t>Summary graph of the surface levels of HA-tagged Nlgn1 forms relative to MAP2 signal</w:t>
      </w:r>
      <w:ins w:id="6" w:author="Jinzhao Wang" w:date="2024-09-04T10:04:00Z" w16du:dateUtc="2024-09-04T17:04:00Z">
        <w:r w:rsidR="002A6930">
          <w:rPr>
            <w:rFonts w:ascii="Arial" w:eastAsia="DengXian" w:hAnsi="Arial" w:cs="Arial"/>
            <w:color w:val="000000" w:themeColor="text1"/>
            <w:sz w:val="22"/>
            <w:szCs w:val="22"/>
            <w:lang w:eastAsia="en-US"/>
          </w:rPr>
          <w:t xml:space="preserve">. </w:t>
        </w:r>
      </w:ins>
      <w:r w:rsidR="002A6930" w:rsidRPr="002A6930">
        <w:rPr>
          <w:rFonts w:ascii="Arial" w:eastAsia="DengXian" w:hAnsi="Arial" w:cs="Arial"/>
          <w:color w:val="4472C4" w:themeColor="accent1"/>
          <w:sz w:val="22"/>
          <w:szCs w:val="22"/>
          <w:lang w:eastAsia="en-US"/>
        </w:rPr>
        <w:t>E and F</w:t>
      </w:r>
      <w:r w:rsidRPr="002A6930">
        <w:rPr>
          <w:rFonts w:ascii="Arial" w:eastAsia="DengXian" w:hAnsi="Arial" w:cs="Arial"/>
          <w:color w:val="4472C4" w:themeColor="accent1"/>
          <w:sz w:val="22"/>
          <w:szCs w:val="22"/>
          <w:lang w:eastAsia="en-US"/>
        </w:rPr>
        <w:t xml:space="preserve"> (Bar and line graphs indicate mean </w:t>
      </w:r>
      <w:r w:rsidRPr="002A6930">
        <w:rPr>
          <w:color w:val="4472C4" w:themeColor="accent1"/>
          <w:lang w:eastAsia="en-US"/>
        </w:rPr>
        <w:sym w:font="Symbol" w:char="F0B1"/>
      </w:r>
      <w:r w:rsidRPr="002A6930">
        <w:rPr>
          <w:rFonts w:ascii="Arial" w:eastAsia="DengXian" w:hAnsi="Arial" w:cs="Arial"/>
          <w:color w:val="4472C4" w:themeColor="accent1"/>
          <w:sz w:val="22"/>
          <w:szCs w:val="22"/>
          <w:lang w:eastAsia="en-US"/>
        </w:rPr>
        <w:t xml:space="preserve"> SEM; numbers of cells/experiments = 14/3, 9/3, and 9/3 for each column, left to right. Statistical significance was assessed by one-way ANOVA with post-hoc </w:t>
      </w:r>
      <w:r w:rsidRPr="002A6930">
        <w:rPr>
          <w:rFonts w:ascii="Arial" w:eastAsia="DengXian" w:hAnsi="Arial" w:cs="Arial"/>
          <w:color w:val="4472C4" w:themeColor="accent1"/>
          <w:sz w:val="22"/>
          <w:szCs w:val="22"/>
        </w:rPr>
        <w:t xml:space="preserve">Dunnett’s </w:t>
      </w:r>
      <w:r w:rsidRPr="002A6930">
        <w:rPr>
          <w:rFonts w:ascii="Arial" w:eastAsia="DengXian" w:hAnsi="Arial" w:cs="Arial" w:hint="eastAsia"/>
          <w:color w:val="4472C4" w:themeColor="accent1"/>
          <w:sz w:val="22"/>
          <w:szCs w:val="22"/>
        </w:rPr>
        <w:t>Multiple</w:t>
      </w:r>
      <w:r w:rsidRPr="002A6930">
        <w:rPr>
          <w:rFonts w:ascii="Arial" w:eastAsia="DengXian" w:hAnsi="Arial" w:cs="Arial"/>
          <w:color w:val="4472C4" w:themeColor="accent1"/>
          <w:sz w:val="22"/>
          <w:szCs w:val="22"/>
        </w:rPr>
        <w:t xml:space="preserve"> </w:t>
      </w:r>
      <w:r w:rsidRPr="002A6930">
        <w:rPr>
          <w:rFonts w:ascii="Arial" w:eastAsia="DengXian" w:hAnsi="Arial" w:cs="Arial" w:hint="eastAsia"/>
          <w:color w:val="4472C4" w:themeColor="accent1"/>
          <w:sz w:val="22"/>
          <w:szCs w:val="22"/>
        </w:rPr>
        <w:t>comparisons</w:t>
      </w:r>
      <w:r w:rsidRPr="002A6930">
        <w:rPr>
          <w:rFonts w:ascii="Arial" w:eastAsia="DengXian" w:hAnsi="Arial" w:cs="Arial"/>
          <w:color w:val="4472C4" w:themeColor="accent1"/>
          <w:sz w:val="22"/>
          <w:szCs w:val="22"/>
        </w:rPr>
        <w:t>,</w:t>
      </w:r>
      <w:r w:rsidR="002A6930" w:rsidRPr="002A6930">
        <w:rPr>
          <w:rFonts w:ascii="Arial" w:eastAsia="DengXian" w:hAnsi="Arial" w:cs="Arial"/>
          <w:color w:val="4472C4" w:themeColor="accent1"/>
          <w:sz w:val="22"/>
          <w:szCs w:val="22"/>
          <w:lang w:eastAsia="en-US"/>
        </w:rPr>
        <w:t xml:space="preserve"> Nonsignificant </w:t>
      </w:r>
      <w:r w:rsidR="002A6930" w:rsidRPr="002A6930">
        <w:rPr>
          <w:rFonts w:ascii="Arial" w:hAnsi="Arial" w:cs="Arial"/>
          <w:i/>
          <w:iCs/>
          <w:color w:val="4472C4" w:themeColor="accent1"/>
          <w:sz w:val="22"/>
          <w:szCs w:val="22"/>
          <w:lang w:eastAsia="en-US"/>
        </w:rPr>
        <w:t>p</w:t>
      </w:r>
      <w:r w:rsidR="002A6930" w:rsidRPr="002A6930">
        <w:rPr>
          <w:rFonts w:ascii="Arial" w:hAnsi="Arial" w:cs="Arial"/>
          <w:color w:val="4472C4" w:themeColor="accent1"/>
          <w:sz w:val="22"/>
          <w:szCs w:val="22"/>
          <w:lang w:eastAsia="en-US"/>
        </w:rPr>
        <w:t>&gt;0.05</w:t>
      </w:r>
      <w:r w:rsidRPr="002A6930">
        <w:rPr>
          <w:rFonts w:ascii="Arial" w:eastAsia="DengXian" w:hAnsi="Arial" w:cs="Arial"/>
          <w:color w:val="4472C4" w:themeColor="accent1"/>
          <w:sz w:val="22"/>
          <w:szCs w:val="22"/>
          <w:lang w:eastAsia="en-US"/>
        </w:rPr>
        <w:t>).</w:t>
      </w:r>
    </w:p>
    <w:p w14:paraId="3971BF1E" w14:textId="77777777" w:rsidR="009A27A8" w:rsidRPr="002A6930" w:rsidRDefault="009A27A8" w:rsidP="009A27A8">
      <w:pPr>
        <w:pStyle w:val="ListParagraph"/>
        <w:jc w:val="both"/>
        <w:rPr>
          <w:rFonts w:ascii="Arial" w:eastAsia="DengXian" w:hAnsi="Arial" w:cs="Arial"/>
          <w:color w:val="4472C4" w:themeColor="accent1"/>
          <w:sz w:val="22"/>
          <w:szCs w:val="22"/>
          <w:lang w:eastAsia="en-US"/>
        </w:rPr>
      </w:pPr>
    </w:p>
    <w:p w14:paraId="63FCF4F5" w14:textId="51E098B6" w:rsidR="009A27A8" w:rsidRDefault="009A27A8" w:rsidP="00D92566">
      <w:pPr>
        <w:spacing w:after="120" w:line="276" w:lineRule="auto"/>
        <w:rPr>
          <w:rFonts w:ascii="Arial" w:hAnsi="Arial" w:cs="Arial"/>
          <w:b/>
          <w:bCs/>
        </w:rPr>
      </w:pPr>
      <w:r>
        <w:rPr>
          <w:rFonts w:ascii="Arial" w:hAnsi="Arial" w:cs="Arial"/>
          <w:b/>
          <w:bCs/>
        </w:rPr>
        <w:br w:type="page"/>
      </w:r>
    </w:p>
    <w:p w14:paraId="4F62871B" w14:textId="77777777" w:rsidR="00F130DB" w:rsidRPr="002A6930" w:rsidRDefault="00F130DB" w:rsidP="00F130DB">
      <w:pPr>
        <w:jc w:val="both"/>
        <w:rPr>
          <w:rFonts w:ascii="Arial" w:hAnsi="Arial" w:cs="Arial"/>
          <w:b/>
          <w:bCs/>
          <w:color w:val="000000" w:themeColor="text1"/>
        </w:rPr>
      </w:pPr>
      <w:r w:rsidRPr="002A6930">
        <w:rPr>
          <w:rFonts w:ascii="Arial" w:hAnsi="Arial" w:cs="Arial"/>
          <w:b/>
          <w:bCs/>
          <w:color w:val="000000" w:themeColor="text1"/>
        </w:rPr>
        <w:lastRenderedPageBreak/>
        <w:t>Figure EV5. Nlgn1-Nlgn2 is sufficient for the glutamatergic synaptic transmission function of Nlgn1, but Nlgn2-WT doesn’t (related to Fig 6).</w:t>
      </w:r>
    </w:p>
    <w:p w14:paraId="11E5F7C5" w14:textId="3E4307F3" w:rsidR="00F130DB" w:rsidRPr="002A6930" w:rsidRDefault="00F130DB" w:rsidP="00F130DB">
      <w:pPr>
        <w:numPr>
          <w:ilvl w:val="0"/>
          <w:numId w:val="18"/>
        </w:numPr>
        <w:contextualSpacing/>
        <w:jc w:val="both"/>
        <w:rPr>
          <w:rFonts w:ascii="Arial" w:eastAsia="DengXian" w:hAnsi="Arial" w:cs="Arial"/>
          <w:color w:val="000000" w:themeColor="text1"/>
          <w:kern w:val="2"/>
          <w:sz w:val="22"/>
          <w:szCs w:val="22"/>
          <w14:ligatures w14:val="standardContextual"/>
        </w:rPr>
      </w:pPr>
      <w:r w:rsidRPr="002A6930">
        <w:rPr>
          <w:rFonts w:ascii="Arial" w:eastAsia="DengXian" w:hAnsi="Arial" w:cs="Arial"/>
          <w:color w:val="000000" w:themeColor="text1"/>
          <w:kern w:val="2"/>
          <w:sz w:val="22"/>
          <w:szCs w:val="22"/>
          <w:lang w:eastAsia="en-US"/>
          <w14:ligatures w14:val="standardContextual"/>
        </w:rPr>
        <w:t xml:space="preserve">Summary graph of evoked AMPAR-EPSC amplitude in all conditions (Bar and line graphs indicate mean </w:t>
      </w:r>
      <w:r w:rsidRPr="002A6930">
        <w:rPr>
          <w:rFonts w:asciiTheme="minorHAnsi" w:eastAsiaTheme="minorEastAsia" w:hAnsiTheme="minorHAnsi" w:cstheme="minorBidi"/>
          <w:color w:val="000000" w:themeColor="text1"/>
          <w:kern w:val="2"/>
          <w:lang w:eastAsia="en-US"/>
          <w14:ligatures w14:val="standardContextual"/>
        </w:rPr>
        <w:sym w:font="Symbol" w:char="F0B1"/>
      </w:r>
      <w:r w:rsidRPr="002A6930">
        <w:rPr>
          <w:rFonts w:ascii="Arial" w:eastAsia="DengXian" w:hAnsi="Arial" w:cs="Arial"/>
          <w:color w:val="000000" w:themeColor="text1"/>
          <w:kern w:val="2"/>
          <w:sz w:val="22"/>
          <w:szCs w:val="22"/>
          <w:lang w:eastAsia="en-US"/>
          <w14:ligatures w14:val="standardContextual"/>
        </w:rPr>
        <w:t xml:space="preserve"> SEM; numbers of cells/experiments = 22/4, 17/4, 22/4, </w:t>
      </w:r>
      <w:r w:rsidR="00A13783" w:rsidRPr="002A6930">
        <w:rPr>
          <w:rFonts w:ascii="Arial" w:eastAsia="DengXian" w:hAnsi="Arial" w:cs="Arial" w:hint="eastAsia"/>
          <w:color w:val="000000" w:themeColor="text1"/>
          <w:kern w:val="2"/>
          <w:sz w:val="22"/>
          <w:szCs w:val="22"/>
          <w14:ligatures w14:val="standardContextual"/>
        </w:rPr>
        <w:t>7</w:t>
      </w:r>
      <w:r w:rsidRPr="002A6930">
        <w:rPr>
          <w:rFonts w:ascii="Arial" w:eastAsia="DengXian" w:hAnsi="Arial" w:cs="Arial"/>
          <w:color w:val="000000" w:themeColor="text1"/>
          <w:kern w:val="2"/>
          <w:sz w:val="22"/>
          <w:szCs w:val="22"/>
          <w:lang w:eastAsia="en-US"/>
          <w14:ligatures w14:val="standardContextual"/>
        </w:rPr>
        <w:t>/2, and 11/3 for each column, left to right</w:t>
      </w:r>
      <w:r w:rsidRPr="002A6930">
        <w:rPr>
          <w:rFonts w:ascii="Arial" w:eastAsia="DengXian" w:hAnsi="Arial" w:cs="Arial"/>
          <w:color w:val="4472C4" w:themeColor="accent1"/>
          <w:kern w:val="2"/>
          <w:sz w:val="22"/>
          <w:szCs w:val="22"/>
          <w:lang w:eastAsia="en-US"/>
          <w14:ligatures w14:val="standardContextual"/>
        </w:rPr>
        <w:t xml:space="preserve">). </w:t>
      </w:r>
      <w:r w:rsidR="002A6930" w:rsidRPr="002A6930">
        <w:rPr>
          <w:rFonts w:ascii="Arial" w:eastAsia="DengXian" w:hAnsi="Arial" w:cs="Arial"/>
          <w:color w:val="4472C4" w:themeColor="accent1"/>
          <w:kern w:val="2"/>
          <w:sz w:val="22"/>
          <w:szCs w:val="22"/>
          <w:lang w:eastAsia="en-US"/>
          <w14:ligatures w14:val="standardContextual"/>
        </w:rPr>
        <w:t xml:space="preserve">Nonsignificant </w:t>
      </w:r>
      <w:r w:rsidR="002A6930" w:rsidRPr="002A6930">
        <w:rPr>
          <w:rFonts w:ascii="Arial" w:eastAsia="DengXian" w:hAnsi="Arial" w:cs="Arial"/>
          <w:i/>
          <w:iCs/>
          <w:color w:val="4472C4" w:themeColor="accent1"/>
          <w:kern w:val="2"/>
          <w:sz w:val="22"/>
          <w:szCs w:val="22"/>
          <w:lang w:eastAsia="en-US"/>
          <w14:ligatures w14:val="standardContextual"/>
        </w:rPr>
        <w:t>p</w:t>
      </w:r>
      <w:r w:rsidR="002A6930" w:rsidRPr="002A6930">
        <w:rPr>
          <w:rFonts w:ascii="Arial" w:eastAsia="DengXian" w:hAnsi="Arial" w:cs="Arial"/>
          <w:color w:val="4472C4" w:themeColor="accent1"/>
          <w:kern w:val="2"/>
          <w:sz w:val="22"/>
          <w:szCs w:val="22"/>
          <w:lang w:eastAsia="en-US"/>
          <w14:ligatures w14:val="standardContextual"/>
        </w:rPr>
        <w:t>&gt;0.05;</w:t>
      </w:r>
      <w:r w:rsidR="002A6930">
        <w:rPr>
          <w:rFonts w:ascii="Arial" w:eastAsia="DengXian" w:hAnsi="Arial" w:cs="Arial"/>
          <w:color w:val="4472C4" w:themeColor="accent1"/>
          <w:kern w:val="2"/>
          <w:sz w:val="22"/>
          <w:szCs w:val="22"/>
          <w:lang w:eastAsia="en-US"/>
          <w14:ligatures w14:val="standardContextual"/>
        </w:rPr>
        <w:t xml:space="preserve"> </w:t>
      </w:r>
      <w:r w:rsidRPr="002A6930">
        <w:rPr>
          <w:rFonts w:asciiTheme="minorHAnsi" w:eastAsiaTheme="minorEastAsia" w:hAnsiTheme="minorHAnsi" w:cstheme="minorBidi"/>
          <w:color w:val="4472C4" w:themeColor="accent1"/>
          <w:kern w:val="2"/>
          <w:vertAlign w:val="superscript"/>
          <w:lang w:eastAsia="en-US"/>
          <w14:ligatures w14:val="standardContextual"/>
        </w:rPr>
        <w:sym w:font="Symbol" w:char="F02A"/>
      </w:r>
      <w:r w:rsidRPr="002A6930">
        <w:rPr>
          <w:rFonts w:ascii="Arial" w:eastAsia="DengXian" w:hAnsi="Arial" w:cs="Arial"/>
          <w:i/>
          <w:iCs/>
          <w:color w:val="4472C4" w:themeColor="accent1"/>
          <w:kern w:val="2"/>
          <w:sz w:val="22"/>
          <w:szCs w:val="22"/>
          <w:lang w:eastAsia="en-US"/>
          <w14:ligatures w14:val="standardContextual"/>
        </w:rPr>
        <w:t>p</w:t>
      </w:r>
      <w:r w:rsidRPr="002A6930">
        <w:rPr>
          <w:rFonts w:ascii="Arial" w:eastAsia="DengXian" w:hAnsi="Arial" w:cs="Arial"/>
          <w:color w:val="4472C4" w:themeColor="accent1"/>
          <w:kern w:val="2"/>
          <w:sz w:val="22"/>
          <w:szCs w:val="22"/>
          <w:lang w:eastAsia="en-US"/>
          <w14:ligatures w14:val="standardContextual"/>
        </w:rPr>
        <w:t xml:space="preserve">&lt;0.05, </w:t>
      </w:r>
      <w:r w:rsidRPr="002A6930">
        <w:rPr>
          <w:rFonts w:ascii="Arial" w:eastAsia="DengXian" w:hAnsi="Arial" w:cs="Arial"/>
          <w:color w:val="000000" w:themeColor="text1"/>
          <w:kern w:val="2"/>
          <w:sz w:val="22"/>
          <w:szCs w:val="22"/>
          <w:lang w:eastAsia="en-US"/>
          <w14:ligatures w14:val="standardContextual"/>
        </w:rPr>
        <w:t xml:space="preserve">one-way ANOVA with post-hoc </w:t>
      </w:r>
      <w:r w:rsidRPr="002A6930">
        <w:rPr>
          <w:rFonts w:ascii="Arial" w:eastAsia="DengXian" w:hAnsi="Arial" w:cs="Arial"/>
          <w:color w:val="000000" w:themeColor="text1"/>
          <w:kern w:val="2"/>
          <w:sz w:val="22"/>
          <w:szCs w:val="22"/>
          <w14:ligatures w14:val="standardContextual"/>
        </w:rPr>
        <w:t xml:space="preserve">Dunnett’s </w:t>
      </w:r>
      <w:r w:rsidRPr="002A6930">
        <w:rPr>
          <w:rFonts w:ascii="Arial" w:eastAsia="DengXian" w:hAnsi="Arial" w:cs="Arial" w:hint="eastAsia"/>
          <w:color w:val="000000" w:themeColor="text1"/>
          <w:kern w:val="2"/>
          <w:sz w:val="22"/>
          <w:szCs w:val="22"/>
          <w14:ligatures w14:val="standardContextual"/>
        </w:rPr>
        <w:t>Multiple</w:t>
      </w:r>
      <w:r w:rsidRPr="002A6930">
        <w:rPr>
          <w:rFonts w:ascii="Arial" w:eastAsia="DengXian" w:hAnsi="Arial" w:cs="Arial"/>
          <w:color w:val="000000" w:themeColor="text1"/>
          <w:kern w:val="2"/>
          <w:sz w:val="22"/>
          <w:szCs w:val="22"/>
          <w14:ligatures w14:val="standardContextual"/>
        </w:rPr>
        <w:t xml:space="preserve"> </w:t>
      </w:r>
      <w:r w:rsidRPr="002A6930">
        <w:rPr>
          <w:rFonts w:ascii="Arial" w:eastAsia="DengXian" w:hAnsi="Arial" w:cs="Arial" w:hint="eastAsia"/>
          <w:color w:val="000000" w:themeColor="text1"/>
          <w:kern w:val="2"/>
          <w:sz w:val="22"/>
          <w:szCs w:val="22"/>
          <w14:ligatures w14:val="standardContextual"/>
        </w:rPr>
        <w:t>comparisons</w:t>
      </w:r>
      <w:r w:rsidRPr="002A6930">
        <w:rPr>
          <w:rFonts w:ascii="Arial" w:eastAsia="DengXian" w:hAnsi="Arial" w:cs="Arial"/>
          <w:color w:val="000000" w:themeColor="text1"/>
          <w:kern w:val="2"/>
          <w:sz w:val="22"/>
          <w:szCs w:val="22"/>
          <w14:ligatures w14:val="standardContextual"/>
        </w:rPr>
        <w:t>. Nonsignificant relations are indicated as ns.</w:t>
      </w:r>
      <w:r w:rsidRPr="002A6930">
        <w:rPr>
          <w:rFonts w:ascii="Arial" w:eastAsia="DengXian" w:hAnsi="Arial" w:cs="Arial"/>
          <w:color w:val="000000" w:themeColor="text1"/>
          <w:sz w:val="22"/>
          <w:szCs w:val="22"/>
          <w:lang w:eastAsia="en-US"/>
        </w:rPr>
        <w:t xml:space="preserve"> Note that we rescued Nlgn1-Nlgn2 and Nlgn2-WT here from the same batches of Figure 6, so the </w:t>
      </w:r>
      <w:r w:rsidRPr="002A6930">
        <w:rPr>
          <w:color w:val="000000" w:themeColor="text1"/>
        </w:rPr>
        <w:sym w:font="Symbol" w:char="F044"/>
      </w:r>
      <w:r w:rsidRPr="002A6930">
        <w:rPr>
          <w:rFonts w:ascii="Arial" w:eastAsia="DengXian" w:hAnsi="Arial" w:cs="Arial"/>
          <w:color w:val="000000" w:themeColor="text1"/>
          <w:sz w:val="22"/>
          <w:szCs w:val="22"/>
        </w:rPr>
        <w:t>Cre and Cre</w:t>
      </w:r>
      <w:r w:rsidRPr="002A6930">
        <w:rPr>
          <w:rFonts w:ascii="Arial" w:eastAsia="DengXian" w:hAnsi="Arial" w:cs="Arial"/>
          <w:color w:val="000000" w:themeColor="text1"/>
          <w:sz w:val="22"/>
          <w:szCs w:val="22"/>
          <w:lang w:eastAsia="en-US"/>
        </w:rPr>
        <w:t xml:space="preserve"> data here are the same as in Figure 6.</w:t>
      </w:r>
    </w:p>
    <w:p w14:paraId="3E5EF5B1" w14:textId="63564984" w:rsidR="00F130DB" w:rsidRPr="002A6930" w:rsidRDefault="00F130DB" w:rsidP="00F130DB">
      <w:pPr>
        <w:numPr>
          <w:ilvl w:val="0"/>
          <w:numId w:val="18"/>
        </w:numPr>
        <w:contextualSpacing/>
        <w:jc w:val="both"/>
        <w:rPr>
          <w:rFonts w:ascii="Arial" w:eastAsia="DengXian" w:hAnsi="Arial" w:cs="Arial"/>
          <w:color w:val="000000" w:themeColor="text1"/>
          <w:kern w:val="2"/>
          <w:sz w:val="22"/>
          <w:szCs w:val="22"/>
          <w14:ligatures w14:val="standardContextual"/>
        </w:rPr>
      </w:pPr>
      <w:r w:rsidRPr="002A6930">
        <w:rPr>
          <w:rFonts w:ascii="Arial" w:eastAsia="DengXian" w:hAnsi="Arial" w:cs="Arial"/>
          <w:color w:val="000000" w:themeColor="text1"/>
          <w:kern w:val="2"/>
          <w:sz w:val="22"/>
          <w:szCs w:val="22"/>
          <w:lang w:eastAsia="en-US"/>
          <w14:ligatures w14:val="standardContextual"/>
        </w:rPr>
        <w:t xml:space="preserve">Summary graph of evoked NMDAR-EPSC amplitude in all conditions (Bar and line graphs indicate mean </w:t>
      </w:r>
      <w:r w:rsidRPr="002A6930">
        <w:rPr>
          <w:rFonts w:asciiTheme="minorHAnsi" w:eastAsiaTheme="minorEastAsia" w:hAnsiTheme="minorHAnsi" w:cstheme="minorBidi"/>
          <w:color w:val="000000" w:themeColor="text1"/>
          <w:kern w:val="2"/>
          <w:lang w:eastAsia="en-US"/>
          <w14:ligatures w14:val="standardContextual"/>
        </w:rPr>
        <w:sym w:font="Symbol" w:char="F0B1"/>
      </w:r>
      <w:r w:rsidRPr="002A6930">
        <w:rPr>
          <w:rFonts w:ascii="Arial" w:eastAsia="DengXian" w:hAnsi="Arial" w:cs="Arial"/>
          <w:color w:val="000000" w:themeColor="text1"/>
          <w:kern w:val="2"/>
          <w:sz w:val="22"/>
          <w:szCs w:val="22"/>
          <w:lang w:eastAsia="en-US"/>
          <w14:ligatures w14:val="standardContextual"/>
        </w:rPr>
        <w:t xml:space="preserve"> SEM; numbers of cells/experiments = 22/4, 17/4, 22/4, </w:t>
      </w:r>
      <w:r w:rsidR="00A13783" w:rsidRPr="002A6930">
        <w:rPr>
          <w:rFonts w:ascii="Arial" w:eastAsia="DengXian" w:hAnsi="Arial" w:cs="Arial" w:hint="eastAsia"/>
          <w:color w:val="000000" w:themeColor="text1"/>
          <w:kern w:val="2"/>
          <w:sz w:val="22"/>
          <w:szCs w:val="22"/>
          <w14:ligatures w14:val="standardContextual"/>
        </w:rPr>
        <w:t>7</w:t>
      </w:r>
      <w:r w:rsidRPr="002A6930">
        <w:rPr>
          <w:rFonts w:ascii="Arial" w:eastAsia="DengXian" w:hAnsi="Arial" w:cs="Arial"/>
          <w:color w:val="000000" w:themeColor="text1"/>
          <w:kern w:val="2"/>
          <w:sz w:val="22"/>
          <w:szCs w:val="22"/>
          <w:lang w:eastAsia="en-US"/>
          <w14:ligatures w14:val="standardContextual"/>
        </w:rPr>
        <w:t>/2, and 11/3 for each column, left to right</w:t>
      </w:r>
      <w:r w:rsidRPr="002A6930">
        <w:rPr>
          <w:rFonts w:ascii="Arial" w:eastAsia="DengXian" w:hAnsi="Arial" w:cs="Arial"/>
          <w:color w:val="4472C4" w:themeColor="accent1"/>
          <w:kern w:val="2"/>
          <w:sz w:val="22"/>
          <w:szCs w:val="22"/>
          <w:lang w:eastAsia="en-US"/>
          <w14:ligatures w14:val="standardContextual"/>
        </w:rPr>
        <w:t xml:space="preserve">). </w:t>
      </w:r>
      <w:r w:rsidR="002A6930" w:rsidRPr="002A6930">
        <w:rPr>
          <w:rFonts w:ascii="Arial" w:eastAsia="DengXian" w:hAnsi="Arial" w:cs="Arial"/>
          <w:color w:val="4472C4" w:themeColor="accent1"/>
          <w:kern w:val="2"/>
          <w:sz w:val="22"/>
          <w:szCs w:val="22"/>
          <w:lang w:eastAsia="en-US"/>
          <w14:ligatures w14:val="standardContextual"/>
        </w:rPr>
        <w:t xml:space="preserve">Nonsignificant </w:t>
      </w:r>
      <w:r w:rsidR="002A6930" w:rsidRPr="002A6930">
        <w:rPr>
          <w:rFonts w:ascii="Arial" w:eastAsia="DengXian" w:hAnsi="Arial" w:cs="Arial"/>
          <w:i/>
          <w:iCs/>
          <w:color w:val="4472C4" w:themeColor="accent1"/>
          <w:kern w:val="2"/>
          <w:sz w:val="22"/>
          <w:szCs w:val="22"/>
          <w:lang w:eastAsia="en-US"/>
          <w14:ligatures w14:val="standardContextual"/>
        </w:rPr>
        <w:t>p</w:t>
      </w:r>
      <w:r w:rsidR="002A6930" w:rsidRPr="002A6930">
        <w:rPr>
          <w:rFonts w:ascii="Arial" w:eastAsia="DengXian" w:hAnsi="Arial" w:cs="Arial"/>
          <w:color w:val="4472C4" w:themeColor="accent1"/>
          <w:kern w:val="2"/>
          <w:sz w:val="22"/>
          <w:szCs w:val="22"/>
          <w:lang w:eastAsia="en-US"/>
          <w14:ligatures w14:val="standardContextual"/>
        </w:rPr>
        <w:t>&gt;0.05;</w:t>
      </w:r>
      <w:r w:rsidR="002A6930">
        <w:rPr>
          <w:rFonts w:ascii="Arial" w:eastAsia="DengXian" w:hAnsi="Arial" w:cs="Arial"/>
          <w:color w:val="4472C4" w:themeColor="accent1"/>
          <w:sz w:val="22"/>
          <w:szCs w:val="22"/>
          <w:lang w:eastAsia="en-US"/>
        </w:rPr>
        <w:t xml:space="preserve"> </w:t>
      </w:r>
      <w:r w:rsidRPr="002A6930">
        <w:rPr>
          <w:rFonts w:asciiTheme="minorHAnsi" w:eastAsiaTheme="minorEastAsia" w:hAnsiTheme="minorHAnsi" w:cstheme="minorBidi"/>
          <w:color w:val="4472C4" w:themeColor="accent1"/>
          <w:kern w:val="2"/>
          <w:vertAlign w:val="superscript"/>
          <w:lang w:eastAsia="en-US"/>
          <w14:ligatures w14:val="standardContextual"/>
        </w:rPr>
        <w:sym w:font="Symbol" w:char="F02A"/>
      </w:r>
      <w:r w:rsidRPr="002A6930">
        <w:rPr>
          <w:rFonts w:asciiTheme="minorHAnsi" w:eastAsiaTheme="minorEastAsia" w:hAnsiTheme="minorHAnsi" w:cstheme="minorBidi"/>
          <w:color w:val="4472C4" w:themeColor="accent1"/>
          <w:kern w:val="2"/>
          <w:vertAlign w:val="superscript"/>
          <w:lang w:eastAsia="en-US"/>
          <w14:ligatures w14:val="standardContextual"/>
        </w:rPr>
        <w:sym w:font="Symbol" w:char="F02A"/>
      </w:r>
      <w:r w:rsidRPr="002A6930">
        <w:rPr>
          <w:rFonts w:asciiTheme="minorHAnsi" w:eastAsiaTheme="minorEastAsia" w:hAnsiTheme="minorHAnsi" w:cstheme="minorBidi"/>
          <w:color w:val="4472C4" w:themeColor="accent1"/>
          <w:kern w:val="2"/>
          <w:vertAlign w:val="superscript"/>
          <w:lang w:eastAsia="en-US"/>
          <w14:ligatures w14:val="standardContextual"/>
        </w:rPr>
        <w:sym w:font="Symbol" w:char="F02A"/>
      </w:r>
      <w:r w:rsidRPr="002A6930">
        <w:rPr>
          <w:rFonts w:ascii="Arial" w:eastAsia="DengXian" w:hAnsi="Arial" w:cs="Arial"/>
          <w:i/>
          <w:iCs/>
          <w:color w:val="4472C4" w:themeColor="accent1"/>
          <w:kern w:val="2"/>
          <w:sz w:val="22"/>
          <w:szCs w:val="22"/>
          <w:lang w:eastAsia="en-US"/>
          <w14:ligatures w14:val="standardContextual"/>
        </w:rPr>
        <w:t>p</w:t>
      </w:r>
      <w:r w:rsidRPr="002A6930">
        <w:rPr>
          <w:rFonts w:ascii="Arial" w:eastAsia="DengXian" w:hAnsi="Arial" w:cs="Arial"/>
          <w:color w:val="4472C4" w:themeColor="accent1"/>
          <w:kern w:val="2"/>
          <w:sz w:val="22"/>
          <w:szCs w:val="22"/>
          <w:lang w:eastAsia="en-US"/>
          <w14:ligatures w14:val="standardContextual"/>
        </w:rPr>
        <w:t xml:space="preserve">&lt;0.001; </w:t>
      </w:r>
      <w:r w:rsidRPr="002A6930">
        <w:rPr>
          <w:rFonts w:asciiTheme="minorHAnsi" w:eastAsiaTheme="minorEastAsia" w:hAnsiTheme="minorHAnsi" w:cstheme="minorBidi"/>
          <w:color w:val="4472C4" w:themeColor="accent1"/>
          <w:kern w:val="2"/>
          <w:vertAlign w:val="superscript"/>
          <w:lang w:eastAsia="en-US"/>
          <w14:ligatures w14:val="standardContextual"/>
        </w:rPr>
        <w:sym w:font="Symbol" w:char="F02A"/>
      </w:r>
      <w:r w:rsidRPr="002A6930">
        <w:rPr>
          <w:rFonts w:asciiTheme="minorHAnsi" w:eastAsiaTheme="minorEastAsia" w:hAnsiTheme="minorHAnsi" w:cstheme="minorBidi"/>
          <w:color w:val="4472C4" w:themeColor="accent1"/>
          <w:kern w:val="2"/>
          <w:vertAlign w:val="superscript"/>
          <w:lang w:eastAsia="en-US"/>
          <w14:ligatures w14:val="standardContextual"/>
        </w:rPr>
        <w:sym w:font="Symbol" w:char="F02A"/>
      </w:r>
      <w:r w:rsidRPr="002A6930">
        <w:rPr>
          <w:rFonts w:asciiTheme="minorHAnsi" w:eastAsiaTheme="minorEastAsia" w:hAnsiTheme="minorHAnsi" w:cstheme="minorBidi"/>
          <w:color w:val="4472C4" w:themeColor="accent1"/>
          <w:kern w:val="2"/>
          <w:vertAlign w:val="superscript"/>
          <w:lang w:eastAsia="en-US"/>
          <w14:ligatures w14:val="standardContextual"/>
        </w:rPr>
        <w:sym w:font="Symbol" w:char="F02A"/>
      </w:r>
      <w:r w:rsidRPr="002A6930">
        <w:rPr>
          <w:rFonts w:asciiTheme="minorHAnsi" w:eastAsiaTheme="minorEastAsia" w:hAnsiTheme="minorHAnsi" w:cstheme="minorBidi"/>
          <w:color w:val="4472C4" w:themeColor="accent1"/>
          <w:kern w:val="2"/>
          <w:vertAlign w:val="superscript"/>
          <w:lang w:eastAsia="en-US"/>
          <w14:ligatures w14:val="standardContextual"/>
        </w:rPr>
        <w:sym w:font="Symbol" w:char="F02A"/>
      </w:r>
      <w:r w:rsidRPr="002A6930">
        <w:rPr>
          <w:rFonts w:ascii="Arial" w:eastAsia="DengXian" w:hAnsi="Arial" w:cs="Arial"/>
          <w:i/>
          <w:iCs/>
          <w:color w:val="4472C4" w:themeColor="accent1"/>
          <w:kern w:val="2"/>
          <w:sz w:val="22"/>
          <w:szCs w:val="22"/>
          <w:lang w:eastAsia="en-US"/>
          <w14:ligatures w14:val="standardContextual"/>
        </w:rPr>
        <w:t>p</w:t>
      </w:r>
      <w:r w:rsidRPr="002A6930">
        <w:rPr>
          <w:rFonts w:ascii="Arial" w:eastAsia="DengXian" w:hAnsi="Arial" w:cs="Arial"/>
          <w:color w:val="4472C4" w:themeColor="accent1"/>
          <w:kern w:val="2"/>
          <w:sz w:val="22"/>
          <w:szCs w:val="22"/>
          <w:lang w:eastAsia="en-US"/>
          <w14:ligatures w14:val="standardContextual"/>
        </w:rPr>
        <w:t xml:space="preserve">&lt;0.0001, </w:t>
      </w:r>
      <w:r w:rsidRPr="002A6930">
        <w:rPr>
          <w:rFonts w:ascii="Arial" w:eastAsia="DengXian" w:hAnsi="Arial" w:cs="Arial"/>
          <w:color w:val="000000" w:themeColor="text1"/>
          <w:kern w:val="2"/>
          <w:sz w:val="22"/>
          <w:szCs w:val="22"/>
          <w:lang w:eastAsia="en-US"/>
          <w14:ligatures w14:val="standardContextual"/>
        </w:rPr>
        <w:t xml:space="preserve">one-way ANOVA with post-hoc </w:t>
      </w:r>
      <w:r w:rsidRPr="002A6930">
        <w:rPr>
          <w:rFonts w:ascii="Arial" w:eastAsia="DengXian" w:hAnsi="Arial" w:cs="Arial"/>
          <w:color w:val="000000" w:themeColor="text1"/>
          <w:kern w:val="2"/>
          <w:sz w:val="22"/>
          <w:szCs w:val="22"/>
          <w14:ligatures w14:val="standardContextual"/>
        </w:rPr>
        <w:t xml:space="preserve">Dunnett’s </w:t>
      </w:r>
      <w:r w:rsidRPr="002A6930">
        <w:rPr>
          <w:rFonts w:ascii="Arial" w:eastAsia="DengXian" w:hAnsi="Arial" w:cs="Arial" w:hint="eastAsia"/>
          <w:color w:val="000000" w:themeColor="text1"/>
          <w:kern w:val="2"/>
          <w:sz w:val="22"/>
          <w:szCs w:val="22"/>
          <w14:ligatures w14:val="standardContextual"/>
        </w:rPr>
        <w:t>Multiple</w:t>
      </w:r>
      <w:r w:rsidRPr="002A6930">
        <w:rPr>
          <w:rFonts w:ascii="Arial" w:eastAsia="DengXian" w:hAnsi="Arial" w:cs="Arial"/>
          <w:color w:val="000000" w:themeColor="text1"/>
          <w:kern w:val="2"/>
          <w:sz w:val="22"/>
          <w:szCs w:val="22"/>
          <w14:ligatures w14:val="standardContextual"/>
        </w:rPr>
        <w:t xml:space="preserve"> </w:t>
      </w:r>
      <w:r w:rsidRPr="002A6930">
        <w:rPr>
          <w:rFonts w:ascii="Arial" w:eastAsia="DengXian" w:hAnsi="Arial" w:cs="Arial" w:hint="eastAsia"/>
          <w:color w:val="000000" w:themeColor="text1"/>
          <w:kern w:val="2"/>
          <w:sz w:val="22"/>
          <w:szCs w:val="22"/>
          <w14:ligatures w14:val="standardContextual"/>
        </w:rPr>
        <w:t>comparisons</w:t>
      </w:r>
      <w:r w:rsidRPr="002A6930">
        <w:rPr>
          <w:rFonts w:ascii="Arial" w:eastAsia="DengXian" w:hAnsi="Arial" w:cs="Arial"/>
          <w:color w:val="000000" w:themeColor="text1"/>
          <w:kern w:val="2"/>
          <w:sz w:val="22"/>
          <w:szCs w:val="22"/>
          <w14:ligatures w14:val="standardContextual"/>
        </w:rPr>
        <w:t xml:space="preserve">. Nonsignificant relations are indicated as ns. </w:t>
      </w:r>
      <w:r w:rsidRPr="002A6930">
        <w:rPr>
          <w:rFonts w:ascii="Arial" w:eastAsia="DengXian" w:hAnsi="Arial" w:cs="Arial"/>
          <w:color w:val="000000" w:themeColor="text1"/>
          <w:sz w:val="22"/>
          <w:szCs w:val="22"/>
          <w:lang w:eastAsia="en-US"/>
        </w:rPr>
        <w:t xml:space="preserve">Note that we rescued Nlgn1-Nlgn2 and Nlgn2-WT here from the same batches of Figure 6, so the </w:t>
      </w:r>
      <w:r w:rsidRPr="002A6930">
        <w:rPr>
          <w:color w:val="000000" w:themeColor="text1"/>
        </w:rPr>
        <w:sym w:font="Symbol" w:char="F044"/>
      </w:r>
      <w:r w:rsidRPr="002A6930">
        <w:rPr>
          <w:rFonts w:ascii="Arial" w:eastAsia="DengXian" w:hAnsi="Arial" w:cs="Arial"/>
          <w:color w:val="000000" w:themeColor="text1"/>
          <w:sz w:val="22"/>
          <w:szCs w:val="22"/>
        </w:rPr>
        <w:t>Cre and Cre</w:t>
      </w:r>
      <w:r w:rsidRPr="002A6930">
        <w:rPr>
          <w:rFonts w:ascii="Arial" w:eastAsia="DengXian" w:hAnsi="Arial" w:cs="Arial"/>
          <w:color w:val="000000" w:themeColor="text1"/>
          <w:sz w:val="22"/>
          <w:szCs w:val="22"/>
          <w:lang w:eastAsia="en-US"/>
        </w:rPr>
        <w:t xml:space="preserve"> data here are the same as in Figure 6.</w:t>
      </w:r>
    </w:p>
    <w:p w14:paraId="42EF9B23" w14:textId="11A6E42F" w:rsidR="00AF5C20" w:rsidRPr="00F130DB" w:rsidRDefault="00AF5C20" w:rsidP="00F130DB">
      <w:pPr>
        <w:jc w:val="both"/>
        <w:rPr>
          <w:rFonts w:ascii="Arial" w:eastAsia="DengXian" w:hAnsi="Arial" w:cs="Arial"/>
          <w:color w:val="4472C4" w:themeColor="accent1"/>
          <w:kern w:val="2"/>
          <w:sz w:val="22"/>
          <w:szCs w:val="22"/>
          <w14:ligatures w14:val="standardContextual"/>
        </w:rPr>
      </w:pPr>
    </w:p>
    <w:sectPr w:rsidR="00AF5C20" w:rsidRPr="00F130DB" w:rsidSect="00F133E2">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Martina Rembold" w:date="2024-09-18T10:34:00Z" w:initials="MR">
    <w:p w14:paraId="76DD6FC3" w14:textId="182D290B" w:rsidR="009A14C0" w:rsidRDefault="009A14C0" w:rsidP="009A14C0">
      <w:r>
        <w:rPr>
          <w:rStyle w:val="CommentReference"/>
        </w:rPr>
        <w:annotationRef/>
      </w:r>
      <w:r>
        <w:rPr>
          <w:rFonts w:asciiTheme="minorHAnsi" w:eastAsiaTheme="minorEastAsia" w:hAnsiTheme="minorHAnsi" w:cstheme="minorBidi"/>
          <w:color w:val="000000"/>
          <w:kern w:val="2"/>
          <w:sz w:val="20"/>
          <w:szCs w:val="20"/>
          <w14:ligatures w14:val="standardContextual"/>
        </w:rPr>
        <w:t>In the Figure itself, the label for D is missing. There is only C and the graph seems to be part of (C)</w:t>
      </w:r>
    </w:p>
  </w:comment>
  <w:comment w:id="4" w:author="Jinzhao Wang" w:date="2024-09-24T16:34:00Z" w:initials="JW">
    <w:p w14:paraId="4E51BDAA" w14:textId="77777777" w:rsidR="000938C3" w:rsidRDefault="000938C3" w:rsidP="000938C3">
      <w:r>
        <w:rPr>
          <w:rStyle w:val="CommentReference"/>
        </w:rPr>
        <w:annotationRef/>
      </w:r>
      <w:r>
        <w:rPr>
          <w:rFonts w:asciiTheme="minorHAnsi" w:eastAsiaTheme="minorEastAsia" w:hAnsiTheme="minorHAnsi" w:cstheme="minorBidi"/>
          <w:color w:val="000000"/>
          <w:kern w:val="2"/>
          <w:sz w:val="20"/>
          <w:szCs w:val="20"/>
          <w14:ligatures w14:val="standardContextual"/>
        </w:rPr>
        <w:t>Thanks for pointing out that, I attached the new Fig EV1 with the correct label.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DD6FC3" w15:done="1"/>
  <w15:commentEx w15:paraId="4E51BDAA" w15:paraIdParent="76DD6FC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CEE301" w16cex:dateUtc="2024-09-18T08:34:00Z"/>
  <w16cex:commentExtensible w16cex:durableId="50F3A76B" w16cex:dateUtc="2024-09-24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DD6FC3" w16cid:durableId="51CEE301"/>
  <w16cid:commentId w16cid:paraId="4E51BDAA" w16cid:durableId="50F3A7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4D2F9" w14:textId="77777777" w:rsidR="002D10F1" w:rsidRDefault="002D10F1" w:rsidP="003C183F">
      <w:r>
        <w:separator/>
      </w:r>
    </w:p>
  </w:endnote>
  <w:endnote w:type="continuationSeparator" w:id="0">
    <w:p w14:paraId="72A32458" w14:textId="77777777" w:rsidR="002D10F1" w:rsidRDefault="002D10F1" w:rsidP="003C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47754490"/>
      <w:docPartObj>
        <w:docPartGallery w:val="Page Numbers (Bottom of Page)"/>
        <w:docPartUnique/>
      </w:docPartObj>
    </w:sdtPr>
    <w:sdtContent>
      <w:p w14:paraId="5CBC1813" w14:textId="59A44D36" w:rsidR="00850E52" w:rsidRDefault="00850E52" w:rsidP="00B9045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602D71" w14:textId="77777777" w:rsidR="00850E52" w:rsidRDefault="00850E52" w:rsidP="00B904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5924550"/>
      <w:docPartObj>
        <w:docPartGallery w:val="Page Numbers (Bottom of Page)"/>
        <w:docPartUnique/>
      </w:docPartObj>
    </w:sdtPr>
    <w:sdtContent>
      <w:p w14:paraId="57275F80" w14:textId="53171497" w:rsidR="00850E52" w:rsidRDefault="00850E52" w:rsidP="00B9045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E0263A" w14:textId="77777777" w:rsidR="00850E52" w:rsidRDefault="00850E52" w:rsidP="00B904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A81EE" w14:textId="77777777" w:rsidR="002D10F1" w:rsidRDefault="002D10F1" w:rsidP="003C183F">
      <w:r>
        <w:separator/>
      </w:r>
    </w:p>
  </w:footnote>
  <w:footnote w:type="continuationSeparator" w:id="0">
    <w:p w14:paraId="20C1D19B" w14:textId="77777777" w:rsidR="002D10F1" w:rsidRDefault="002D10F1" w:rsidP="003C1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21D9"/>
    <w:multiLevelType w:val="hybridMultilevel"/>
    <w:tmpl w:val="5E741028"/>
    <w:lvl w:ilvl="0" w:tplc="383CBD14">
      <w:start w:val="1"/>
      <w:numFmt w:val="upp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F56EC6"/>
    <w:multiLevelType w:val="hybridMultilevel"/>
    <w:tmpl w:val="CED428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D7000"/>
    <w:multiLevelType w:val="hybridMultilevel"/>
    <w:tmpl w:val="DAC2F83E"/>
    <w:lvl w:ilvl="0" w:tplc="636A655C">
      <w:start w:val="1"/>
      <w:numFmt w:val="upperLetter"/>
      <w:lvlText w:val="%1."/>
      <w:lvlJc w:val="left"/>
      <w:pPr>
        <w:ind w:left="720" w:hanging="360"/>
      </w:pPr>
      <w:rPr>
        <w:rFonts w:ascii="Arial" w:eastAsia="DengXian"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F6E0D"/>
    <w:multiLevelType w:val="hybridMultilevel"/>
    <w:tmpl w:val="77E62342"/>
    <w:lvl w:ilvl="0" w:tplc="FFFFFFFF">
      <w:start w:val="1"/>
      <w:numFmt w:val="upp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B10CA9"/>
    <w:multiLevelType w:val="hybridMultilevel"/>
    <w:tmpl w:val="DAC2F83E"/>
    <w:lvl w:ilvl="0" w:tplc="FFFFFFFF">
      <w:start w:val="1"/>
      <w:numFmt w:val="upperLetter"/>
      <w:lvlText w:val="%1."/>
      <w:lvlJc w:val="left"/>
      <w:pPr>
        <w:ind w:left="720" w:hanging="360"/>
      </w:pPr>
      <w:rPr>
        <w:rFonts w:ascii="Arial" w:eastAsia="DengXian" w:hAnsi="Arial" w:cs="Arial"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513F6C"/>
    <w:multiLevelType w:val="hybridMultilevel"/>
    <w:tmpl w:val="DAC2F83E"/>
    <w:lvl w:ilvl="0" w:tplc="FFFFFFFF">
      <w:start w:val="1"/>
      <w:numFmt w:val="upperLetter"/>
      <w:lvlText w:val="%1."/>
      <w:lvlJc w:val="left"/>
      <w:pPr>
        <w:ind w:left="720" w:hanging="360"/>
      </w:pPr>
      <w:rPr>
        <w:rFonts w:ascii="Arial" w:eastAsia="DengXian" w:hAnsi="Arial" w:cs="Arial"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762DBA"/>
    <w:multiLevelType w:val="hybridMultilevel"/>
    <w:tmpl w:val="DAC2F83E"/>
    <w:lvl w:ilvl="0" w:tplc="FFFFFFFF">
      <w:start w:val="1"/>
      <w:numFmt w:val="upperLetter"/>
      <w:lvlText w:val="%1."/>
      <w:lvlJc w:val="left"/>
      <w:pPr>
        <w:ind w:left="720" w:hanging="360"/>
      </w:pPr>
      <w:rPr>
        <w:rFonts w:ascii="Arial" w:eastAsia="DengXian" w:hAnsi="Arial" w:cs="Arial"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055BD2"/>
    <w:multiLevelType w:val="hybridMultilevel"/>
    <w:tmpl w:val="77E62342"/>
    <w:lvl w:ilvl="0" w:tplc="FFFFFFFF">
      <w:start w:val="1"/>
      <w:numFmt w:val="upp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D45AE5"/>
    <w:multiLevelType w:val="hybridMultilevel"/>
    <w:tmpl w:val="DAC2F83E"/>
    <w:lvl w:ilvl="0" w:tplc="FFFFFFFF">
      <w:start w:val="1"/>
      <w:numFmt w:val="upperLetter"/>
      <w:lvlText w:val="%1."/>
      <w:lvlJc w:val="left"/>
      <w:pPr>
        <w:ind w:left="720" w:hanging="360"/>
      </w:pPr>
      <w:rPr>
        <w:rFonts w:ascii="Arial" w:eastAsia="DengXian" w:hAnsi="Arial" w:cs="Arial"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C86DEE"/>
    <w:multiLevelType w:val="hybridMultilevel"/>
    <w:tmpl w:val="DAC2F83E"/>
    <w:lvl w:ilvl="0" w:tplc="FFFFFFFF">
      <w:start w:val="1"/>
      <w:numFmt w:val="upperLetter"/>
      <w:lvlText w:val="%1."/>
      <w:lvlJc w:val="left"/>
      <w:pPr>
        <w:ind w:left="720" w:hanging="360"/>
      </w:pPr>
      <w:rPr>
        <w:rFonts w:ascii="Arial" w:eastAsia="DengXian" w:hAnsi="Arial" w:cs="Arial"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836D00"/>
    <w:multiLevelType w:val="hybridMultilevel"/>
    <w:tmpl w:val="77E62342"/>
    <w:lvl w:ilvl="0" w:tplc="FFFFFFFF">
      <w:start w:val="1"/>
      <w:numFmt w:val="upp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8C0F0E"/>
    <w:multiLevelType w:val="hybridMultilevel"/>
    <w:tmpl w:val="77E62342"/>
    <w:lvl w:ilvl="0" w:tplc="FFFFFFFF">
      <w:start w:val="1"/>
      <w:numFmt w:val="upp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F0422FE"/>
    <w:multiLevelType w:val="hybridMultilevel"/>
    <w:tmpl w:val="DAC2F83E"/>
    <w:lvl w:ilvl="0" w:tplc="FFFFFFFF">
      <w:start w:val="1"/>
      <w:numFmt w:val="upperLetter"/>
      <w:lvlText w:val="%1."/>
      <w:lvlJc w:val="left"/>
      <w:pPr>
        <w:ind w:left="720" w:hanging="360"/>
      </w:pPr>
      <w:rPr>
        <w:rFonts w:ascii="Arial" w:eastAsia="DengXian" w:hAnsi="Arial" w:cs="Arial"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5AE4C18"/>
    <w:multiLevelType w:val="hybridMultilevel"/>
    <w:tmpl w:val="26AE31DE"/>
    <w:lvl w:ilvl="0" w:tplc="04090015">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712CE5"/>
    <w:multiLevelType w:val="hybridMultilevel"/>
    <w:tmpl w:val="DAC2F83E"/>
    <w:lvl w:ilvl="0" w:tplc="FFFFFFFF">
      <w:start w:val="1"/>
      <w:numFmt w:val="upperLetter"/>
      <w:lvlText w:val="%1."/>
      <w:lvlJc w:val="left"/>
      <w:pPr>
        <w:ind w:left="720" w:hanging="360"/>
      </w:pPr>
      <w:rPr>
        <w:rFonts w:ascii="Arial" w:eastAsia="DengXian" w:hAnsi="Arial" w:cs="Arial"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A3C24AA"/>
    <w:multiLevelType w:val="hybridMultilevel"/>
    <w:tmpl w:val="DAC2F83E"/>
    <w:lvl w:ilvl="0" w:tplc="FFFFFFFF">
      <w:start w:val="1"/>
      <w:numFmt w:val="upperLetter"/>
      <w:lvlText w:val="%1."/>
      <w:lvlJc w:val="left"/>
      <w:pPr>
        <w:ind w:left="720" w:hanging="360"/>
      </w:pPr>
      <w:rPr>
        <w:rFonts w:ascii="Arial" w:eastAsia="DengXian" w:hAnsi="Arial" w:cs="Arial"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D057730"/>
    <w:multiLevelType w:val="hybridMultilevel"/>
    <w:tmpl w:val="B00408F8"/>
    <w:lvl w:ilvl="0" w:tplc="72942788">
      <w:start w:val="1"/>
      <w:numFmt w:val="upperLetter"/>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974D74"/>
    <w:multiLevelType w:val="hybridMultilevel"/>
    <w:tmpl w:val="687CCF96"/>
    <w:lvl w:ilvl="0" w:tplc="5DB2E0CC">
      <w:start w:val="1"/>
      <w:numFmt w:val="upperLetter"/>
      <w:lvlText w:val="%1."/>
      <w:lvlJc w:val="left"/>
      <w:pPr>
        <w:ind w:left="720" w:hanging="360"/>
      </w:pPr>
      <w:rPr>
        <w:rFonts w:ascii="Arial" w:hAnsi="Arial" w:cs="Arial"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948680">
    <w:abstractNumId w:val="2"/>
  </w:num>
  <w:num w:numId="2" w16cid:durableId="243227670">
    <w:abstractNumId w:val="17"/>
  </w:num>
  <w:num w:numId="3" w16cid:durableId="1999383107">
    <w:abstractNumId w:val="16"/>
  </w:num>
  <w:num w:numId="4" w16cid:durableId="180752216">
    <w:abstractNumId w:val="0"/>
  </w:num>
  <w:num w:numId="5" w16cid:durableId="1247228941">
    <w:abstractNumId w:val="11"/>
  </w:num>
  <w:num w:numId="6" w16cid:durableId="424962489">
    <w:abstractNumId w:val="10"/>
  </w:num>
  <w:num w:numId="7" w16cid:durableId="918170714">
    <w:abstractNumId w:val="7"/>
  </w:num>
  <w:num w:numId="8" w16cid:durableId="1559241101">
    <w:abstractNumId w:val="5"/>
  </w:num>
  <w:num w:numId="9" w16cid:durableId="1168204781">
    <w:abstractNumId w:val="15"/>
  </w:num>
  <w:num w:numId="10" w16cid:durableId="211157824">
    <w:abstractNumId w:val="14"/>
  </w:num>
  <w:num w:numId="11" w16cid:durableId="1789617954">
    <w:abstractNumId w:val="6"/>
  </w:num>
  <w:num w:numId="12" w16cid:durableId="1796748185">
    <w:abstractNumId w:val="4"/>
  </w:num>
  <w:num w:numId="13" w16cid:durableId="240724004">
    <w:abstractNumId w:val="9"/>
  </w:num>
  <w:num w:numId="14" w16cid:durableId="1799758079">
    <w:abstractNumId w:val="13"/>
  </w:num>
  <w:num w:numId="15" w16cid:durableId="683632465">
    <w:abstractNumId w:val="12"/>
  </w:num>
  <w:num w:numId="16" w16cid:durableId="1743792856">
    <w:abstractNumId w:val="1"/>
  </w:num>
  <w:num w:numId="17" w16cid:durableId="1074356021">
    <w:abstractNumId w:val="8"/>
  </w:num>
  <w:num w:numId="18" w16cid:durableId="108942506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a Rembold">
    <w15:presenceInfo w15:providerId="AD" w15:userId="S::martina.rembold@embo365.org::0caa14b1-39ec-4903-bb25-051444a6e35d"/>
  </w15:person>
  <w15:person w15:author="Jinzhao Wang">
    <w15:presenceInfo w15:providerId="AD" w15:userId="S::jzwang@stanford.edu::f83fae7b-4f4d-4846-ae85-80e89a3e1b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MBO J&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drw52tbs0rd7estep5xwedxxf9ppfvw255&quot;&gt;My EndNote Library-Converted1&lt;record-ids&gt;&lt;item&gt;9&lt;/item&gt;&lt;item&gt;10&lt;/item&gt;&lt;item&gt;12&lt;/item&gt;&lt;item&gt;14&lt;/item&gt;&lt;item&gt;15&lt;/item&gt;&lt;item&gt;16&lt;/item&gt;&lt;item&gt;17&lt;/item&gt;&lt;item&gt;18&lt;/item&gt;&lt;item&gt;21&lt;/item&gt;&lt;item&gt;24&lt;/item&gt;&lt;item&gt;25&lt;/item&gt;&lt;/record-ids&gt;&lt;/item&gt;&lt;/Libraries&gt;"/>
  </w:docVars>
  <w:rsids>
    <w:rsidRoot w:val="00EA364A"/>
    <w:rsid w:val="00002FB2"/>
    <w:rsid w:val="000057F6"/>
    <w:rsid w:val="0000604D"/>
    <w:rsid w:val="00007C4B"/>
    <w:rsid w:val="00010728"/>
    <w:rsid w:val="00013902"/>
    <w:rsid w:val="00014843"/>
    <w:rsid w:val="0002115F"/>
    <w:rsid w:val="0002153D"/>
    <w:rsid w:val="000217B3"/>
    <w:rsid w:val="00021828"/>
    <w:rsid w:val="00025786"/>
    <w:rsid w:val="00031E9C"/>
    <w:rsid w:val="00032AF8"/>
    <w:rsid w:val="000332DE"/>
    <w:rsid w:val="000341E1"/>
    <w:rsid w:val="0003533F"/>
    <w:rsid w:val="0003613A"/>
    <w:rsid w:val="0004070C"/>
    <w:rsid w:val="000410DF"/>
    <w:rsid w:val="00043957"/>
    <w:rsid w:val="000446C7"/>
    <w:rsid w:val="00045C32"/>
    <w:rsid w:val="00046626"/>
    <w:rsid w:val="00050D5C"/>
    <w:rsid w:val="00054E94"/>
    <w:rsid w:val="00056772"/>
    <w:rsid w:val="0005738F"/>
    <w:rsid w:val="000653B9"/>
    <w:rsid w:val="0006701D"/>
    <w:rsid w:val="00074108"/>
    <w:rsid w:val="00075297"/>
    <w:rsid w:val="00077456"/>
    <w:rsid w:val="00085C6B"/>
    <w:rsid w:val="000867E6"/>
    <w:rsid w:val="00087F27"/>
    <w:rsid w:val="000907C8"/>
    <w:rsid w:val="00090C1F"/>
    <w:rsid w:val="000928DD"/>
    <w:rsid w:val="000938C3"/>
    <w:rsid w:val="0009616E"/>
    <w:rsid w:val="000968C7"/>
    <w:rsid w:val="000A386F"/>
    <w:rsid w:val="000A3FCA"/>
    <w:rsid w:val="000A5647"/>
    <w:rsid w:val="000A66D7"/>
    <w:rsid w:val="000A71BD"/>
    <w:rsid w:val="000B28C1"/>
    <w:rsid w:val="000B42AD"/>
    <w:rsid w:val="000C1007"/>
    <w:rsid w:val="000C2DE2"/>
    <w:rsid w:val="000C3B51"/>
    <w:rsid w:val="000C3CDA"/>
    <w:rsid w:val="000C7B74"/>
    <w:rsid w:val="000D2B83"/>
    <w:rsid w:val="000D6AF2"/>
    <w:rsid w:val="000D7BB0"/>
    <w:rsid w:val="000E0B23"/>
    <w:rsid w:val="000E12B4"/>
    <w:rsid w:val="000E2DEE"/>
    <w:rsid w:val="000E7B46"/>
    <w:rsid w:val="000F47D7"/>
    <w:rsid w:val="000F4937"/>
    <w:rsid w:val="001015F8"/>
    <w:rsid w:val="001032C1"/>
    <w:rsid w:val="001037A2"/>
    <w:rsid w:val="00105528"/>
    <w:rsid w:val="00106E34"/>
    <w:rsid w:val="00107D6C"/>
    <w:rsid w:val="00110FDE"/>
    <w:rsid w:val="0011306B"/>
    <w:rsid w:val="00116AAB"/>
    <w:rsid w:val="00117BF3"/>
    <w:rsid w:val="0012306C"/>
    <w:rsid w:val="00131DE2"/>
    <w:rsid w:val="001322CF"/>
    <w:rsid w:val="0013579B"/>
    <w:rsid w:val="00137C12"/>
    <w:rsid w:val="00145C8B"/>
    <w:rsid w:val="00146A12"/>
    <w:rsid w:val="00152047"/>
    <w:rsid w:val="00152E54"/>
    <w:rsid w:val="00155524"/>
    <w:rsid w:val="0015692B"/>
    <w:rsid w:val="00156BAF"/>
    <w:rsid w:val="0015707E"/>
    <w:rsid w:val="001613F7"/>
    <w:rsid w:val="001658CF"/>
    <w:rsid w:val="0016777D"/>
    <w:rsid w:val="00167CF4"/>
    <w:rsid w:val="001736B4"/>
    <w:rsid w:val="00180EB3"/>
    <w:rsid w:val="0018242C"/>
    <w:rsid w:val="001901A8"/>
    <w:rsid w:val="0019176F"/>
    <w:rsid w:val="00194E56"/>
    <w:rsid w:val="0019747A"/>
    <w:rsid w:val="001A393B"/>
    <w:rsid w:val="001A4228"/>
    <w:rsid w:val="001A4ACE"/>
    <w:rsid w:val="001A6453"/>
    <w:rsid w:val="001B1A5E"/>
    <w:rsid w:val="001B2393"/>
    <w:rsid w:val="001B31D6"/>
    <w:rsid w:val="001B6174"/>
    <w:rsid w:val="001B7235"/>
    <w:rsid w:val="001C1F52"/>
    <w:rsid w:val="001C4DF7"/>
    <w:rsid w:val="001D1BD3"/>
    <w:rsid w:val="001D4506"/>
    <w:rsid w:val="001D45C4"/>
    <w:rsid w:val="001D5D71"/>
    <w:rsid w:val="001E2520"/>
    <w:rsid w:val="001E3519"/>
    <w:rsid w:val="001E492F"/>
    <w:rsid w:val="001E5ADD"/>
    <w:rsid w:val="001F0FA6"/>
    <w:rsid w:val="001F20E3"/>
    <w:rsid w:val="001F3302"/>
    <w:rsid w:val="001F5082"/>
    <w:rsid w:val="001F702F"/>
    <w:rsid w:val="001F7BB6"/>
    <w:rsid w:val="002021C9"/>
    <w:rsid w:val="00213F9D"/>
    <w:rsid w:val="0021678B"/>
    <w:rsid w:val="002172F3"/>
    <w:rsid w:val="002223C5"/>
    <w:rsid w:val="00223CF8"/>
    <w:rsid w:val="00230D1B"/>
    <w:rsid w:val="00232030"/>
    <w:rsid w:val="00232693"/>
    <w:rsid w:val="0023576A"/>
    <w:rsid w:val="00235DD2"/>
    <w:rsid w:val="0024057D"/>
    <w:rsid w:val="002409A0"/>
    <w:rsid w:val="00241602"/>
    <w:rsid w:val="00244E7A"/>
    <w:rsid w:val="002450D0"/>
    <w:rsid w:val="002453D5"/>
    <w:rsid w:val="002468BD"/>
    <w:rsid w:val="002506DF"/>
    <w:rsid w:val="00250F76"/>
    <w:rsid w:val="002513B8"/>
    <w:rsid w:val="00251A4E"/>
    <w:rsid w:val="00251FA2"/>
    <w:rsid w:val="00253F7E"/>
    <w:rsid w:val="00256669"/>
    <w:rsid w:val="00257399"/>
    <w:rsid w:val="002617D7"/>
    <w:rsid w:val="00267A87"/>
    <w:rsid w:val="00275542"/>
    <w:rsid w:val="00275CE8"/>
    <w:rsid w:val="0027696F"/>
    <w:rsid w:val="002804B5"/>
    <w:rsid w:val="00282DAF"/>
    <w:rsid w:val="002830E6"/>
    <w:rsid w:val="00284337"/>
    <w:rsid w:val="00284B9D"/>
    <w:rsid w:val="00287B99"/>
    <w:rsid w:val="0029211A"/>
    <w:rsid w:val="0029554B"/>
    <w:rsid w:val="00295AAC"/>
    <w:rsid w:val="00297402"/>
    <w:rsid w:val="002A1E85"/>
    <w:rsid w:val="002A3DC4"/>
    <w:rsid w:val="002A4C86"/>
    <w:rsid w:val="002A5131"/>
    <w:rsid w:val="002A6930"/>
    <w:rsid w:val="002A73DC"/>
    <w:rsid w:val="002B1A95"/>
    <w:rsid w:val="002B6C12"/>
    <w:rsid w:val="002C14CC"/>
    <w:rsid w:val="002C1AE9"/>
    <w:rsid w:val="002C1EEA"/>
    <w:rsid w:val="002C3088"/>
    <w:rsid w:val="002C55A1"/>
    <w:rsid w:val="002C61D0"/>
    <w:rsid w:val="002C692F"/>
    <w:rsid w:val="002C6CFC"/>
    <w:rsid w:val="002C71FD"/>
    <w:rsid w:val="002C7CA8"/>
    <w:rsid w:val="002D0863"/>
    <w:rsid w:val="002D08B2"/>
    <w:rsid w:val="002D10F1"/>
    <w:rsid w:val="002D3413"/>
    <w:rsid w:val="002D7D95"/>
    <w:rsid w:val="002E12EE"/>
    <w:rsid w:val="002E6971"/>
    <w:rsid w:val="002E6A0E"/>
    <w:rsid w:val="002E7E60"/>
    <w:rsid w:val="002F1022"/>
    <w:rsid w:val="002F1101"/>
    <w:rsid w:val="002F2B0D"/>
    <w:rsid w:val="002F4BF5"/>
    <w:rsid w:val="002F5111"/>
    <w:rsid w:val="002F6131"/>
    <w:rsid w:val="00300090"/>
    <w:rsid w:val="003019B6"/>
    <w:rsid w:val="00301F35"/>
    <w:rsid w:val="0030380A"/>
    <w:rsid w:val="00304DC6"/>
    <w:rsid w:val="00310BDE"/>
    <w:rsid w:val="003119D8"/>
    <w:rsid w:val="003145A0"/>
    <w:rsid w:val="003240BD"/>
    <w:rsid w:val="00324DC7"/>
    <w:rsid w:val="003259F1"/>
    <w:rsid w:val="00326813"/>
    <w:rsid w:val="00330312"/>
    <w:rsid w:val="0033451D"/>
    <w:rsid w:val="003353B8"/>
    <w:rsid w:val="003374AA"/>
    <w:rsid w:val="00347C18"/>
    <w:rsid w:val="00351293"/>
    <w:rsid w:val="003528CF"/>
    <w:rsid w:val="00352BC1"/>
    <w:rsid w:val="0035482E"/>
    <w:rsid w:val="00354EF0"/>
    <w:rsid w:val="00357235"/>
    <w:rsid w:val="003576C9"/>
    <w:rsid w:val="00357912"/>
    <w:rsid w:val="003609C5"/>
    <w:rsid w:val="00364599"/>
    <w:rsid w:val="00366A60"/>
    <w:rsid w:val="00366C37"/>
    <w:rsid w:val="00366C3C"/>
    <w:rsid w:val="00372B92"/>
    <w:rsid w:val="003815A5"/>
    <w:rsid w:val="003818F5"/>
    <w:rsid w:val="00385079"/>
    <w:rsid w:val="003A1EC5"/>
    <w:rsid w:val="003A2988"/>
    <w:rsid w:val="003A56B6"/>
    <w:rsid w:val="003A7F5D"/>
    <w:rsid w:val="003B0271"/>
    <w:rsid w:val="003B1A06"/>
    <w:rsid w:val="003B2C89"/>
    <w:rsid w:val="003B2E91"/>
    <w:rsid w:val="003B3F46"/>
    <w:rsid w:val="003B561F"/>
    <w:rsid w:val="003B5635"/>
    <w:rsid w:val="003C0845"/>
    <w:rsid w:val="003C0931"/>
    <w:rsid w:val="003C183F"/>
    <w:rsid w:val="003C6721"/>
    <w:rsid w:val="003C7151"/>
    <w:rsid w:val="003D0EAF"/>
    <w:rsid w:val="003D30A3"/>
    <w:rsid w:val="003D31A5"/>
    <w:rsid w:val="003D4E78"/>
    <w:rsid w:val="003D5675"/>
    <w:rsid w:val="003D5FAC"/>
    <w:rsid w:val="003D6B07"/>
    <w:rsid w:val="003D7D39"/>
    <w:rsid w:val="003E3F51"/>
    <w:rsid w:val="003E4E32"/>
    <w:rsid w:val="003F3620"/>
    <w:rsid w:val="003F3900"/>
    <w:rsid w:val="003F3AA3"/>
    <w:rsid w:val="003F44FB"/>
    <w:rsid w:val="003F4C5D"/>
    <w:rsid w:val="003F6B59"/>
    <w:rsid w:val="003F7F01"/>
    <w:rsid w:val="004003CD"/>
    <w:rsid w:val="00402192"/>
    <w:rsid w:val="00404764"/>
    <w:rsid w:val="00405973"/>
    <w:rsid w:val="00405CA1"/>
    <w:rsid w:val="004063E0"/>
    <w:rsid w:val="00406509"/>
    <w:rsid w:val="00411B55"/>
    <w:rsid w:val="00411C8C"/>
    <w:rsid w:val="00411C99"/>
    <w:rsid w:val="00412D4C"/>
    <w:rsid w:val="00413335"/>
    <w:rsid w:val="00415826"/>
    <w:rsid w:val="0041787A"/>
    <w:rsid w:val="00420DAB"/>
    <w:rsid w:val="00421D80"/>
    <w:rsid w:val="00423A50"/>
    <w:rsid w:val="00423E15"/>
    <w:rsid w:val="00424901"/>
    <w:rsid w:val="0043035E"/>
    <w:rsid w:val="00430806"/>
    <w:rsid w:val="00433E3F"/>
    <w:rsid w:val="004377B3"/>
    <w:rsid w:val="00437C23"/>
    <w:rsid w:val="00441F71"/>
    <w:rsid w:val="00443E9F"/>
    <w:rsid w:val="0044544E"/>
    <w:rsid w:val="00446F75"/>
    <w:rsid w:val="0044749C"/>
    <w:rsid w:val="0044799C"/>
    <w:rsid w:val="00450017"/>
    <w:rsid w:val="004526CA"/>
    <w:rsid w:val="004543CD"/>
    <w:rsid w:val="004574D9"/>
    <w:rsid w:val="00457F84"/>
    <w:rsid w:val="00462E04"/>
    <w:rsid w:val="004630E8"/>
    <w:rsid w:val="00464D3F"/>
    <w:rsid w:val="00465A59"/>
    <w:rsid w:val="00473B29"/>
    <w:rsid w:val="00474A8D"/>
    <w:rsid w:val="004772C7"/>
    <w:rsid w:val="004777E8"/>
    <w:rsid w:val="0048034F"/>
    <w:rsid w:val="00480A75"/>
    <w:rsid w:val="00485F2D"/>
    <w:rsid w:val="00487F66"/>
    <w:rsid w:val="004909E7"/>
    <w:rsid w:val="00491130"/>
    <w:rsid w:val="004912D6"/>
    <w:rsid w:val="00491685"/>
    <w:rsid w:val="00491BDA"/>
    <w:rsid w:val="00492D52"/>
    <w:rsid w:val="00493DC6"/>
    <w:rsid w:val="00497F28"/>
    <w:rsid w:val="004A0C87"/>
    <w:rsid w:val="004A5C56"/>
    <w:rsid w:val="004B3701"/>
    <w:rsid w:val="004B5B29"/>
    <w:rsid w:val="004B7759"/>
    <w:rsid w:val="004B7D8A"/>
    <w:rsid w:val="004B7F3F"/>
    <w:rsid w:val="004C0187"/>
    <w:rsid w:val="004C0F4D"/>
    <w:rsid w:val="004C1534"/>
    <w:rsid w:val="004C257E"/>
    <w:rsid w:val="004D27EE"/>
    <w:rsid w:val="004D5719"/>
    <w:rsid w:val="004D5CB3"/>
    <w:rsid w:val="004D69B2"/>
    <w:rsid w:val="004E17CE"/>
    <w:rsid w:val="004E24B7"/>
    <w:rsid w:val="004E2835"/>
    <w:rsid w:val="004E3FAF"/>
    <w:rsid w:val="004E467A"/>
    <w:rsid w:val="004E6B27"/>
    <w:rsid w:val="004E706A"/>
    <w:rsid w:val="004F0077"/>
    <w:rsid w:val="004F04F1"/>
    <w:rsid w:val="004F6F0E"/>
    <w:rsid w:val="004F7337"/>
    <w:rsid w:val="004F794C"/>
    <w:rsid w:val="0050387B"/>
    <w:rsid w:val="00503993"/>
    <w:rsid w:val="005074AB"/>
    <w:rsid w:val="0050788A"/>
    <w:rsid w:val="0051144D"/>
    <w:rsid w:val="00513AEE"/>
    <w:rsid w:val="00515836"/>
    <w:rsid w:val="00516227"/>
    <w:rsid w:val="00520215"/>
    <w:rsid w:val="005202AB"/>
    <w:rsid w:val="00520671"/>
    <w:rsid w:val="00524461"/>
    <w:rsid w:val="00527967"/>
    <w:rsid w:val="00527BB6"/>
    <w:rsid w:val="00532E0B"/>
    <w:rsid w:val="00535C12"/>
    <w:rsid w:val="005360A7"/>
    <w:rsid w:val="005360FA"/>
    <w:rsid w:val="0053676E"/>
    <w:rsid w:val="00540493"/>
    <w:rsid w:val="00544694"/>
    <w:rsid w:val="00553C10"/>
    <w:rsid w:val="005571E1"/>
    <w:rsid w:val="00562805"/>
    <w:rsid w:val="00570895"/>
    <w:rsid w:val="005716AB"/>
    <w:rsid w:val="00573830"/>
    <w:rsid w:val="005747FC"/>
    <w:rsid w:val="00577239"/>
    <w:rsid w:val="005809B2"/>
    <w:rsid w:val="005838E6"/>
    <w:rsid w:val="00587D21"/>
    <w:rsid w:val="00593C02"/>
    <w:rsid w:val="00594F2F"/>
    <w:rsid w:val="00595235"/>
    <w:rsid w:val="005969CD"/>
    <w:rsid w:val="005977C6"/>
    <w:rsid w:val="005A1BCD"/>
    <w:rsid w:val="005A4346"/>
    <w:rsid w:val="005B020E"/>
    <w:rsid w:val="005B054F"/>
    <w:rsid w:val="005B30D5"/>
    <w:rsid w:val="005B47FB"/>
    <w:rsid w:val="005B67F2"/>
    <w:rsid w:val="005B7A6C"/>
    <w:rsid w:val="005B7DBC"/>
    <w:rsid w:val="005C05CA"/>
    <w:rsid w:val="005C36DD"/>
    <w:rsid w:val="005D042D"/>
    <w:rsid w:val="005D1CAB"/>
    <w:rsid w:val="005D2F24"/>
    <w:rsid w:val="005D3AB6"/>
    <w:rsid w:val="005D41E3"/>
    <w:rsid w:val="005D564F"/>
    <w:rsid w:val="005D56AC"/>
    <w:rsid w:val="005E16CF"/>
    <w:rsid w:val="005E5086"/>
    <w:rsid w:val="005F294E"/>
    <w:rsid w:val="005F4777"/>
    <w:rsid w:val="005F744B"/>
    <w:rsid w:val="00602C29"/>
    <w:rsid w:val="00605CB9"/>
    <w:rsid w:val="00607CA9"/>
    <w:rsid w:val="00610D73"/>
    <w:rsid w:val="0061428D"/>
    <w:rsid w:val="00615869"/>
    <w:rsid w:val="00622A49"/>
    <w:rsid w:val="00623306"/>
    <w:rsid w:val="00623881"/>
    <w:rsid w:val="006241F2"/>
    <w:rsid w:val="00625BA5"/>
    <w:rsid w:val="0063146F"/>
    <w:rsid w:val="006326AA"/>
    <w:rsid w:val="00642F66"/>
    <w:rsid w:val="00644E84"/>
    <w:rsid w:val="00644F45"/>
    <w:rsid w:val="00647132"/>
    <w:rsid w:val="00657E07"/>
    <w:rsid w:val="00660D92"/>
    <w:rsid w:val="00661457"/>
    <w:rsid w:val="00664669"/>
    <w:rsid w:val="00665FE0"/>
    <w:rsid w:val="00666174"/>
    <w:rsid w:val="006661E0"/>
    <w:rsid w:val="006716DD"/>
    <w:rsid w:val="00675FB5"/>
    <w:rsid w:val="00676719"/>
    <w:rsid w:val="00676F25"/>
    <w:rsid w:val="00682226"/>
    <w:rsid w:val="006831A4"/>
    <w:rsid w:val="00683BA6"/>
    <w:rsid w:val="00685916"/>
    <w:rsid w:val="00686863"/>
    <w:rsid w:val="006877CC"/>
    <w:rsid w:val="0069447F"/>
    <w:rsid w:val="00694B3A"/>
    <w:rsid w:val="00695D75"/>
    <w:rsid w:val="00697518"/>
    <w:rsid w:val="00697C4F"/>
    <w:rsid w:val="006A1D27"/>
    <w:rsid w:val="006A2A6D"/>
    <w:rsid w:val="006A62BE"/>
    <w:rsid w:val="006A6318"/>
    <w:rsid w:val="006A6AFA"/>
    <w:rsid w:val="006B49AA"/>
    <w:rsid w:val="006B7969"/>
    <w:rsid w:val="006C147C"/>
    <w:rsid w:val="006C16ED"/>
    <w:rsid w:val="006C1CA5"/>
    <w:rsid w:val="006C6FB8"/>
    <w:rsid w:val="006D013A"/>
    <w:rsid w:val="006D3489"/>
    <w:rsid w:val="006D38EA"/>
    <w:rsid w:val="006D7082"/>
    <w:rsid w:val="006E0DA5"/>
    <w:rsid w:val="006E46A9"/>
    <w:rsid w:val="006F1878"/>
    <w:rsid w:val="006F279F"/>
    <w:rsid w:val="006F5C1E"/>
    <w:rsid w:val="006F7341"/>
    <w:rsid w:val="007023D1"/>
    <w:rsid w:val="007057F8"/>
    <w:rsid w:val="00705E56"/>
    <w:rsid w:val="00710B48"/>
    <w:rsid w:val="00714860"/>
    <w:rsid w:val="00723FA7"/>
    <w:rsid w:val="00725BE4"/>
    <w:rsid w:val="00727E46"/>
    <w:rsid w:val="007306EC"/>
    <w:rsid w:val="0073379C"/>
    <w:rsid w:val="007353A5"/>
    <w:rsid w:val="00741D4B"/>
    <w:rsid w:val="00741FA9"/>
    <w:rsid w:val="00742CD2"/>
    <w:rsid w:val="007446B9"/>
    <w:rsid w:val="007454BA"/>
    <w:rsid w:val="00745947"/>
    <w:rsid w:val="00747F9C"/>
    <w:rsid w:val="00751951"/>
    <w:rsid w:val="007554C4"/>
    <w:rsid w:val="00756173"/>
    <w:rsid w:val="00756750"/>
    <w:rsid w:val="00756FC3"/>
    <w:rsid w:val="00757C05"/>
    <w:rsid w:val="00762270"/>
    <w:rsid w:val="00762C26"/>
    <w:rsid w:val="0076344A"/>
    <w:rsid w:val="007644E4"/>
    <w:rsid w:val="00776F29"/>
    <w:rsid w:val="0077775F"/>
    <w:rsid w:val="007812DF"/>
    <w:rsid w:val="007823E5"/>
    <w:rsid w:val="007853FB"/>
    <w:rsid w:val="00791B44"/>
    <w:rsid w:val="007973A6"/>
    <w:rsid w:val="00797BEF"/>
    <w:rsid w:val="007A2FAC"/>
    <w:rsid w:val="007A3C12"/>
    <w:rsid w:val="007A5057"/>
    <w:rsid w:val="007B02AB"/>
    <w:rsid w:val="007B2061"/>
    <w:rsid w:val="007B29FF"/>
    <w:rsid w:val="007B3915"/>
    <w:rsid w:val="007B39D2"/>
    <w:rsid w:val="007B3D64"/>
    <w:rsid w:val="007B4D61"/>
    <w:rsid w:val="007B53AE"/>
    <w:rsid w:val="007B78AA"/>
    <w:rsid w:val="007D36B3"/>
    <w:rsid w:val="007D61A9"/>
    <w:rsid w:val="007E0345"/>
    <w:rsid w:val="007E106F"/>
    <w:rsid w:val="007E12E7"/>
    <w:rsid w:val="007E1749"/>
    <w:rsid w:val="007E1AF5"/>
    <w:rsid w:val="007E217E"/>
    <w:rsid w:val="007E4B3E"/>
    <w:rsid w:val="007E6BC7"/>
    <w:rsid w:val="007E7DC4"/>
    <w:rsid w:val="007F4F2B"/>
    <w:rsid w:val="007F63B9"/>
    <w:rsid w:val="008070EC"/>
    <w:rsid w:val="0081521E"/>
    <w:rsid w:val="0081699F"/>
    <w:rsid w:val="00821A3B"/>
    <w:rsid w:val="00823780"/>
    <w:rsid w:val="00826072"/>
    <w:rsid w:val="00827B54"/>
    <w:rsid w:val="00833939"/>
    <w:rsid w:val="008344C6"/>
    <w:rsid w:val="00834C3C"/>
    <w:rsid w:val="00836818"/>
    <w:rsid w:val="00836E60"/>
    <w:rsid w:val="008404C4"/>
    <w:rsid w:val="00842371"/>
    <w:rsid w:val="00843423"/>
    <w:rsid w:val="00846822"/>
    <w:rsid w:val="00850D4B"/>
    <w:rsid w:val="00850E52"/>
    <w:rsid w:val="00851786"/>
    <w:rsid w:val="008540B4"/>
    <w:rsid w:val="00857CCF"/>
    <w:rsid w:val="00860E70"/>
    <w:rsid w:val="00860EDD"/>
    <w:rsid w:val="00863786"/>
    <w:rsid w:val="008664E2"/>
    <w:rsid w:val="00867841"/>
    <w:rsid w:val="00867FB1"/>
    <w:rsid w:val="00872E9D"/>
    <w:rsid w:val="00872FB0"/>
    <w:rsid w:val="00877EA8"/>
    <w:rsid w:val="008822C1"/>
    <w:rsid w:val="0088391F"/>
    <w:rsid w:val="00886BEC"/>
    <w:rsid w:val="00887381"/>
    <w:rsid w:val="00890118"/>
    <w:rsid w:val="008901D1"/>
    <w:rsid w:val="00890452"/>
    <w:rsid w:val="00891637"/>
    <w:rsid w:val="00892A29"/>
    <w:rsid w:val="0089558D"/>
    <w:rsid w:val="008A0161"/>
    <w:rsid w:val="008A3E0D"/>
    <w:rsid w:val="008A61C6"/>
    <w:rsid w:val="008A680D"/>
    <w:rsid w:val="008A7D39"/>
    <w:rsid w:val="008B2546"/>
    <w:rsid w:val="008B61A0"/>
    <w:rsid w:val="008C0E63"/>
    <w:rsid w:val="008C6A6E"/>
    <w:rsid w:val="008C7FCC"/>
    <w:rsid w:val="008D0E9C"/>
    <w:rsid w:val="008D4B24"/>
    <w:rsid w:val="008D527A"/>
    <w:rsid w:val="008D71ED"/>
    <w:rsid w:val="008E2631"/>
    <w:rsid w:val="008E34FE"/>
    <w:rsid w:val="008E7468"/>
    <w:rsid w:val="008F570E"/>
    <w:rsid w:val="008F5E5C"/>
    <w:rsid w:val="008F7C87"/>
    <w:rsid w:val="0090094E"/>
    <w:rsid w:val="00900A46"/>
    <w:rsid w:val="00901C6C"/>
    <w:rsid w:val="00901CB3"/>
    <w:rsid w:val="00901F94"/>
    <w:rsid w:val="00902179"/>
    <w:rsid w:val="009026B5"/>
    <w:rsid w:val="00905423"/>
    <w:rsid w:val="0090692F"/>
    <w:rsid w:val="00911036"/>
    <w:rsid w:val="0091441A"/>
    <w:rsid w:val="00914E8F"/>
    <w:rsid w:val="00917EDE"/>
    <w:rsid w:val="009228E5"/>
    <w:rsid w:val="00924286"/>
    <w:rsid w:val="00930CC6"/>
    <w:rsid w:val="00931DF3"/>
    <w:rsid w:val="00932EB8"/>
    <w:rsid w:val="00932FF4"/>
    <w:rsid w:val="00933233"/>
    <w:rsid w:val="00941F64"/>
    <w:rsid w:val="00942A77"/>
    <w:rsid w:val="009444C6"/>
    <w:rsid w:val="00945B7C"/>
    <w:rsid w:val="00951AEB"/>
    <w:rsid w:val="009533DF"/>
    <w:rsid w:val="009535B0"/>
    <w:rsid w:val="00954DBD"/>
    <w:rsid w:val="00957F0F"/>
    <w:rsid w:val="00960D99"/>
    <w:rsid w:val="00964434"/>
    <w:rsid w:val="00964BC4"/>
    <w:rsid w:val="00971AC1"/>
    <w:rsid w:val="00972E46"/>
    <w:rsid w:val="009737A8"/>
    <w:rsid w:val="00974709"/>
    <w:rsid w:val="00976458"/>
    <w:rsid w:val="00982214"/>
    <w:rsid w:val="0098361B"/>
    <w:rsid w:val="00985736"/>
    <w:rsid w:val="00985DA5"/>
    <w:rsid w:val="00987A7F"/>
    <w:rsid w:val="00991AD4"/>
    <w:rsid w:val="00993595"/>
    <w:rsid w:val="009935FD"/>
    <w:rsid w:val="009936F9"/>
    <w:rsid w:val="00994275"/>
    <w:rsid w:val="009A1081"/>
    <w:rsid w:val="009A14C0"/>
    <w:rsid w:val="009A27A8"/>
    <w:rsid w:val="009A7EB8"/>
    <w:rsid w:val="009B000A"/>
    <w:rsid w:val="009B0C68"/>
    <w:rsid w:val="009B2AFB"/>
    <w:rsid w:val="009B2B7D"/>
    <w:rsid w:val="009D1220"/>
    <w:rsid w:val="009D1811"/>
    <w:rsid w:val="009D2596"/>
    <w:rsid w:val="009E01D3"/>
    <w:rsid w:val="009E2974"/>
    <w:rsid w:val="009E2EC8"/>
    <w:rsid w:val="009E4A49"/>
    <w:rsid w:val="009E4CAB"/>
    <w:rsid w:val="009F32A2"/>
    <w:rsid w:val="009F3FAD"/>
    <w:rsid w:val="009F589B"/>
    <w:rsid w:val="00A00AFD"/>
    <w:rsid w:val="00A025F8"/>
    <w:rsid w:val="00A06900"/>
    <w:rsid w:val="00A10873"/>
    <w:rsid w:val="00A119FA"/>
    <w:rsid w:val="00A13783"/>
    <w:rsid w:val="00A1409D"/>
    <w:rsid w:val="00A1510E"/>
    <w:rsid w:val="00A157CC"/>
    <w:rsid w:val="00A204A5"/>
    <w:rsid w:val="00A2482C"/>
    <w:rsid w:val="00A250C4"/>
    <w:rsid w:val="00A27D92"/>
    <w:rsid w:val="00A32A2E"/>
    <w:rsid w:val="00A32B48"/>
    <w:rsid w:val="00A3538A"/>
    <w:rsid w:val="00A35CE0"/>
    <w:rsid w:val="00A36FB2"/>
    <w:rsid w:val="00A37EA2"/>
    <w:rsid w:val="00A436FD"/>
    <w:rsid w:val="00A45345"/>
    <w:rsid w:val="00A50D56"/>
    <w:rsid w:val="00A5251A"/>
    <w:rsid w:val="00A5407D"/>
    <w:rsid w:val="00A555D6"/>
    <w:rsid w:val="00A55837"/>
    <w:rsid w:val="00A55AD1"/>
    <w:rsid w:val="00A56A41"/>
    <w:rsid w:val="00A575BE"/>
    <w:rsid w:val="00A62D4D"/>
    <w:rsid w:val="00A62D67"/>
    <w:rsid w:val="00A66280"/>
    <w:rsid w:val="00A70BAC"/>
    <w:rsid w:val="00A71D08"/>
    <w:rsid w:val="00A72335"/>
    <w:rsid w:val="00A730C1"/>
    <w:rsid w:val="00A752AB"/>
    <w:rsid w:val="00A77EE7"/>
    <w:rsid w:val="00A82DDC"/>
    <w:rsid w:val="00A83978"/>
    <w:rsid w:val="00A86041"/>
    <w:rsid w:val="00A9175D"/>
    <w:rsid w:val="00A923D0"/>
    <w:rsid w:val="00A92DFC"/>
    <w:rsid w:val="00A932BD"/>
    <w:rsid w:val="00A93BBA"/>
    <w:rsid w:val="00A94352"/>
    <w:rsid w:val="00A9436E"/>
    <w:rsid w:val="00A9471C"/>
    <w:rsid w:val="00A9672F"/>
    <w:rsid w:val="00AA1B4F"/>
    <w:rsid w:val="00AA1F25"/>
    <w:rsid w:val="00AA3BB3"/>
    <w:rsid w:val="00AA3FF1"/>
    <w:rsid w:val="00AA4103"/>
    <w:rsid w:val="00AA71EE"/>
    <w:rsid w:val="00AA7300"/>
    <w:rsid w:val="00AA7E8C"/>
    <w:rsid w:val="00AB12AA"/>
    <w:rsid w:val="00AB1D70"/>
    <w:rsid w:val="00AB1E7F"/>
    <w:rsid w:val="00AB4CA8"/>
    <w:rsid w:val="00AB53AE"/>
    <w:rsid w:val="00AB740F"/>
    <w:rsid w:val="00AC0A56"/>
    <w:rsid w:val="00AC1BC0"/>
    <w:rsid w:val="00AC5C9F"/>
    <w:rsid w:val="00AD02B9"/>
    <w:rsid w:val="00AD0510"/>
    <w:rsid w:val="00AD18C8"/>
    <w:rsid w:val="00AD31E1"/>
    <w:rsid w:val="00AD36CC"/>
    <w:rsid w:val="00AD3EC8"/>
    <w:rsid w:val="00AD435E"/>
    <w:rsid w:val="00AD4CC4"/>
    <w:rsid w:val="00AD73D9"/>
    <w:rsid w:val="00AD75B3"/>
    <w:rsid w:val="00AD7AF8"/>
    <w:rsid w:val="00AE5CD6"/>
    <w:rsid w:val="00AE723A"/>
    <w:rsid w:val="00AF2BB1"/>
    <w:rsid w:val="00AF5C20"/>
    <w:rsid w:val="00AF6715"/>
    <w:rsid w:val="00B003A2"/>
    <w:rsid w:val="00B01816"/>
    <w:rsid w:val="00B04A3F"/>
    <w:rsid w:val="00B0695D"/>
    <w:rsid w:val="00B06AF7"/>
    <w:rsid w:val="00B06DB6"/>
    <w:rsid w:val="00B1230B"/>
    <w:rsid w:val="00B124AA"/>
    <w:rsid w:val="00B22486"/>
    <w:rsid w:val="00B23366"/>
    <w:rsid w:val="00B23709"/>
    <w:rsid w:val="00B24B06"/>
    <w:rsid w:val="00B24E12"/>
    <w:rsid w:val="00B27384"/>
    <w:rsid w:val="00B27F7F"/>
    <w:rsid w:val="00B30824"/>
    <w:rsid w:val="00B3107C"/>
    <w:rsid w:val="00B32A7C"/>
    <w:rsid w:val="00B331B2"/>
    <w:rsid w:val="00B35D67"/>
    <w:rsid w:val="00B35F90"/>
    <w:rsid w:val="00B4410F"/>
    <w:rsid w:val="00B44C2B"/>
    <w:rsid w:val="00B45C84"/>
    <w:rsid w:val="00B467F0"/>
    <w:rsid w:val="00B50908"/>
    <w:rsid w:val="00B52BAA"/>
    <w:rsid w:val="00B54D78"/>
    <w:rsid w:val="00B55021"/>
    <w:rsid w:val="00B55F0C"/>
    <w:rsid w:val="00B57036"/>
    <w:rsid w:val="00B61A5E"/>
    <w:rsid w:val="00B644CC"/>
    <w:rsid w:val="00B65A60"/>
    <w:rsid w:val="00B66B34"/>
    <w:rsid w:val="00B72057"/>
    <w:rsid w:val="00B72418"/>
    <w:rsid w:val="00B7254F"/>
    <w:rsid w:val="00B75A5E"/>
    <w:rsid w:val="00B75B43"/>
    <w:rsid w:val="00B81453"/>
    <w:rsid w:val="00B83D72"/>
    <w:rsid w:val="00B86663"/>
    <w:rsid w:val="00B90452"/>
    <w:rsid w:val="00B90D8A"/>
    <w:rsid w:val="00B9522D"/>
    <w:rsid w:val="00BA252E"/>
    <w:rsid w:val="00BA3005"/>
    <w:rsid w:val="00BA494E"/>
    <w:rsid w:val="00BA6E3B"/>
    <w:rsid w:val="00BB1416"/>
    <w:rsid w:val="00BB19B3"/>
    <w:rsid w:val="00BB26D4"/>
    <w:rsid w:val="00BB6AC3"/>
    <w:rsid w:val="00BB7010"/>
    <w:rsid w:val="00BC0704"/>
    <w:rsid w:val="00BC12A3"/>
    <w:rsid w:val="00BC2342"/>
    <w:rsid w:val="00BC3BF2"/>
    <w:rsid w:val="00BC5874"/>
    <w:rsid w:val="00BD0344"/>
    <w:rsid w:val="00BD69D6"/>
    <w:rsid w:val="00BE090C"/>
    <w:rsid w:val="00BE0C39"/>
    <w:rsid w:val="00BE2A3F"/>
    <w:rsid w:val="00BE3A0A"/>
    <w:rsid w:val="00BF0B3D"/>
    <w:rsid w:val="00BF2DEC"/>
    <w:rsid w:val="00BF4CEE"/>
    <w:rsid w:val="00BF610B"/>
    <w:rsid w:val="00C00F6F"/>
    <w:rsid w:val="00C03E14"/>
    <w:rsid w:val="00C0778E"/>
    <w:rsid w:val="00C111D8"/>
    <w:rsid w:val="00C145F4"/>
    <w:rsid w:val="00C158D9"/>
    <w:rsid w:val="00C162C4"/>
    <w:rsid w:val="00C16858"/>
    <w:rsid w:val="00C1775F"/>
    <w:rsid w:val="00C21817"/>
    <w:rsid w:val="00C21857"/>
    <w:rsid w:val="00C26B3B"/>
    <w:rsid w:val="00C27E4F"/>
    <w:rsid w:val="00C323CB"/>
    <w:rsid w:val="00C3331E"/>
    <w:rsid w:val="00C3499A"/>
    <w:rsid w:val="00C374A1"/>
    <w:rsid w:val="00C4342F"/>
    <w:rsid w:val="00C45601"/>
    <w:rsid w:val="00C45D17"/>
    <w:rsid w:val="00C46B5B"/>
    <w:rsid w:val="00C4725A"/>
    <w:rsid w:val="00C577A2"/>
    <w:rsid w:val="00C615AF"/>
    <w:rsid w:val="00C653ED"/>
    <w:rsid w:val="00C65CD0"/>
    <w:rsid w:val="00C67A62"/>
    <w:rsid w:val="00C67B6E"/>
    <w:rsid w:val="00C70FDD"/>
    <w:rsid w:val="00C71381"/>
    <w:rsid w:val="00C81DAF"/>
    <w:rsid w:val="00C83B7B"/>
    <w:rsid w:val="00C90C14"/>
    <w:rsid w:val="00C91D06"/>
    <w:rsid w:val="00C92017"/>
    <w:rsid w:val="00C93990"/>
    <w:rsid w:val="00C93E9D"/>
    <w:rsid w:val="00C943F0"/>
    <w:rsid w:val="00C9485F"/>
    <w:rsid w:val="00C95D42"/>
    <w:rsid w:val="00C976DF"/>
    <w:rsid w:val="00C97899"/>
    <w:rsid w:val="00CA0934"/>
    <w:rsid w:val="00CA3B63"/>
    <w:rsid w:val="00CA4246"/>
    <w:rsid w:val="00CA4DE5"/>
    <w:rsid w:val="00CB15AD"/>
    <w:rsid w:val="00CB2269"/>
    <w:rsid w:val="00CB2327"/>
    <w:rsid w:val="00CB2567"/>
    <w:rsid w:val="00CB36A8"/>
    <w:rsid w:val="00CB3ABD"/>
    <w:rsid w:val="00CB5725"/>
    <w:rsid w:val="00CB6808"/>
    <w:rsid w:val="00CC07FC"/>
    <w:rsid w:val="00CC3145"/>
    <w:rsid w:val="00CC32C8"/>
    <w:rsid w:val="00CC34BA"/>
    <w:rsid w:val="00CC5055"/>
    <w:rsid w:val="00CC52A9"/>
    <w:rsid w:val="00CC648A"/>
    <w:rsid w:val="00CC6511"/>
    <w:rsid w:val="00CC6D04"/>
    <w:rsid w:val="00CD0B94"/>
    <w:rsid w:val="00CD3390"/>
    <w:rsid w:val="00CD4A9C"/>
    <w:rsid w:val="00CD616D"/>
    <w:rsid w:val="00CE1983"/>
    <w:rsid w:val="00CE2A45"/>
    <w:rsid w:val="00CE5B2B"/>
    <w:rsid w:val="00CF1E8E"/>
    <w:rsid w:val="00CF5CEA"/>
    <w:rsid w:val="00D011BD"/>
    <w:rsid w:val="00D03116"/>
    <w:rsid w:val="00D052CA"/>
    <w:rsid w:val="00D0607C"/>
    <w:rsid w:val="00D060F5"/>
    <w:rsid w:val="00D0696B"/>
    <w:rsid w:val="00D079A0"/>
    <w:rsid w:val="00D1487C"/>
    <w:rsid w:val="00D16821"/>
    <w:rsid w:val="00D21AE2"/>
    <w:rsid w:val="00D23BF4"/>
    <w:rsid w:val="00D30C7E"/>
    <w:rsid w:val="00D327EC"/>
    <w:rsid w:val="00D34E8A"/>
    <w:rsid w:val="00D37365"/>
    <w:rsid w:val="00D379E9"/>
    <w:rsid w:val="00D40557"/>
    <w:rsid w:val="00D411F7"/>
    <w:rsid w:val="00D42E11"/>
    <w:rsid w:val="00D445B2"/>
    <w:rsid w:val="00D45F1A"/>
    <w:rsid w:val="00D47A6C"/>
    <w:rsid w:val="00D54ED1"/>
    <w:rsid w:val="00D551E6"/>
    <w:rsid w:val="00D567BA"/>
    <w:rsid w:val="00D57C77"/>
    <w:rsid w:val="00D60004"/>
    <w:rsid w:val="00D60752"/>
    <w:rsid w:val="00D61FEF"/>
    <w:rsid w:val="00D6637B"/>
    <w:rsid w:val="00D66F08"/>
    <w:rsid w:val="00D70E09"/>
    <w:rsid w:val="00D734F2"/>
    <w:rsid w:val="00D814CD"/>
    <w:rsid w:val="00D90C7E"/>
    <w:rsid w:val="00D91C77"/>
    <w:rsid w:val="00D92566"/>
    <w:rsid w:val="00D9264A"/>
    <w:rsid w:val="00D93472"/>
    <w:rsid w:val="00DA10FC"/>
    <w:rsid w:val="00DA154F"/>
    <w:rsid w:val="00DA1885"/>
    <w:rsid w:val="00DA2204"/>
    <w:rsid w:val="00DA2B08"/>
    <w:rsid w:val="00DA3522"/>
    <w:rsid w:val="00DA3541"/>
    <w:rsid w:val="00DB2422"/>
    <w:rsid w:val="00DB2AE3"/>
    <w:rsid w:val="00DB3DA2"/>
    <w:rsid w:val="00DB4906"/>
    <w:rsid w:val="00DC2150"/>
    <w:rsid w:val="00DC5A65"/>
    <w:rsid w:val="00DC7075"/>
    <w:rsid w:val="00DD2ED4"/>
    <w:rsid w:val="00DD4EE5"/>
    <w:rsid w:val="00DD5131"/>
    <w:rsid w:val="00DD798C"/>
    <w:rsid w:val="00DE0BDF"/>
    <w:rsid w:val="00DE1562"/>
    <w:rsid w:val="00DE2206"/>
    <w:rsid w:val="00DE3034"/>
    <w:rsid w:val="00DE31C8"/>
    <w:rsid w:val="00DE35EE"/>
    <w:rsid w:val="00DF2EAB"/>
    <w:rsid w:val="00DF4A43"/>
    <w:rsid w:val="00E01FE6"/>
    <w:rsid w:val="00E02562"/>
    <w:rsid w:val="00E050E1"/>
    <w:rsid w:val="00E07C0E"/>
    <w:rsid w:val="00E104BE"/>
    <w:rsid w:val="00E11B11"/>
    <w:rsid w:val="00E11F4D"/>
    <w:rsid w:val="00E2160B"/>
    <w:rsid w:val="00E248F5"/>
    <w:rsid w:val="00E24E41"/>
    <w:rsid w:val="00E256B6"/>
    <w:rsid w:val="00E279C2"/>
    <w:rsid w:val="00E304EC"/>
    <w:rsid w:val="00E310A7"/>
    <w:rsid w:val="00E34758"/>
    <w:rsid w:val="00E37068"/>
    <w:rsid w:val="00E40112"/>
    <w:rsid w:val="00E404C1"/>
    <w:rsid w:val="00E45CB2"/>
    <w:rsid w:val="00E466D3"/>
    <w:rsid w:val="00E47039"/>
    <w:rsid w:val="00E47A99"/>
    <w:rsid w:val="00E52392"/>
    <w:rsid w:val="00E66421"/>
    <w:rsid w:val="00E70CBF"/>
    <w:rsid w:val="00E70E87"/>
    <w:rsid w:val="00E7194A"/>
    <w:rsid w:val="00E71E14"/>
    <w:rsid w:val="00E75FAB"/>
    <w:rsid w:val="00E77534"/>
    <w:rsid w:val="00E77CF2"/>
    <w:rsid w:val="00E80A50"/>
    <w:rsid w:val="00E81188"/>
    <w:rsid w:val="00E831B8"/>
    <w:rsid w:val="00E83A12"/>
    <w:rsid w:val="00E87BD4"/>
    <w:rsid w:val="00E90BDF"/>
    <w:rsid w:val="00E9583B"/>
    <w:rsid w:val="00EA0BF8"/>
    <w:rsid w:val="00EA0EE2"/>
    <w:rsid w:val="00EA364A"/>
    <w:rsid w:val="00EA6044"/>
    <w:rsid w:val="00EA6592"/>
    <w:rsid w:val="00EB1F3D"/>
    <w:rsid w:val="00EB3E07"/>
    <w:rsid w:val="00EB7AAE"/>
    <w:rsid w:val="00EC01A4"/>
    <w:rsid w:val="00EC08DB"/>
    <w:rsid w:val="00EC2763"/>
    <w:rsid w:val="00EC3176"/>
    <w:rsid w:val="00EC3508"/>
    <w:rsid w:val="00EC3EF7"/>
    <w:rsid w:val="00EC6E42"/>
    <w:rsid w:val="00EC7C03"/>
    <w:rsid w:val="00ED3920"/>
    <w:rsid w:val="00ED4981"/>
    <w:rsid w:val="00ED74B7"/>
    <w:rsid w:val="00EE380A"/>
    <w:rsid w:val="00EE6B6C"/>
    <w:rsid w:val="00EF231F"/>
    <w:rsid w:val="00EF3702"/>
    <w:rsid w:val="00EF385B"/>
    <w:rsid w:val="00EF4ADD"/>
    <w:rsid w:val="00EF5815"/>
    <w:rsid w:val="00F047F2"/>
    <w:rsid w:val="00F06D4B"/>
    <w:rsid w:val="00F06FDA"/>
    <w:rsid w:val="00F10510"/>
    <w:rsid w:val="00F130DB"/>
    <w:rsid w:val="00F133E2"/>
    <w:rsid w:val="00F13652"/>
    <w:rsid w:val="00F1481B"/>
    <w:rsid w:val="00F22EC5"/>
    <w:rsid w:val="00F257F9"/>
    <w:rsid w:val="00F258BD"/>
    <w:rsid w:val="00F30785"/>
    <w:rsid w:val="00F35406"/>
    <w:rsid w:val="00F36174"/>
    <w:rsid w:val="00F37EF9"/>
    <w:rsid w:val="00F42262"/>
    <w:rsid w:val="00F42394"/>
    <w:rsid w:val="00F43B73"/>
    <w:rsid w:val="00F441D5"/>
    <w:rsid w:val="00F44995"/>
    <w:rsid w:val="00F45969"/>
    <w:rsid w:val="00F52844"/>
    <w:rsid w:val="00F537D3"/>
    <w:rsid w:val="00F53DC1"/>
    <w:rsid w:val="00F54172"/>
    <w:rsid w:val="00F614A4"/>
    <w:rsid w:val="00F63CC4"/>
    <w:rsid w:val="00F64BC8"/>
    <w:rsid w:val="00F6618E"/>
    <w:rsid w:val="00F67736"/>
    <w:rsid w:val="00F703F1"/>
    <w:rsid w:val="00F70525"/>
    <w:rsid w:val="00F71A5D"/>
    <w:rsid w:val="00F726E3"/>
    <w:rsid w:val="00F7372B"/>
    <w:rsid w:val="00F75C40"/>
    <w:rsid w:val="00F75D0E"/>
    <w:rsid w:val="00F76FCA"/>
    <w:rsid w:val="00F77480"/>
    <w:rsid w:val="00F85560"/>
    <w:rsid w:val="00F91B38"/>
    <w:rsid w:val="00F952C6"/>
    <w:rsid w:val="00F95603"/>
    <w:rsid w:val="00F95619"/>
    <w:rsid w:val="00F966ED"/>
    <w:rsid w:val="00FA5CDA"/>
    <w:rsid w:val="00FA79FE"/>
    <w:rsid w:val="00FB1CDE"/>
    <w:rsid w:val="00FB283F"/>
    <w:rsid w:val="00FC5565"/>
    <w:rsid w:val="00FC6080"/>
    <w:rsid w:val="00FD0E4D"/>
    <w:rsid w:val="00FD34BB"/>
    <w:rsid w:val="00FD39C3"/>
    <w:rsid w:val="00FD57B8"/>
    <w:rsid w:val="00FE1136"/>
    <w:rsid w:val="00FE46C7"/>
    <w:rsid w:val="00FE47DB"/>
    <w:rsid w:val="00FE49CF"/>
    <w:rsid w:val="00FE78E3"/>
    <w:rsid w:val="00FF25A8"/>
    <w:rsid w:val="00FF2974"/>
    <w:rsid w:val="00FF2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EC4FE"/>
  <w15:chartTrackingRefBased/>
  <w15:docId w15:val="{70973305-A661-E146-97AC-3856337D2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AF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077"/>
    <w:pPr>
      <w:ind w:left="720"/>
      <w:contextualSpacing/>
    </w:pPr>
    <w:rPr>
      <w:rFonts w:asciiTheme="minorHAnsi" w:eastAsiaTheme="minorEastAsia" w:hAnsiTheme="minorHAnsi" w:cstheme="minorBidi"/>
      <w:kern w:val="2"/>
      <w14:ligatures w14:val="standardContextual"/>
    </w:rPr>
  </w:style>
  <w:style w:type="paragraph" w:customStyle="1" w:styleId="EndNoteBibliographyTitle">
    <w:name w:val="EndNote Bibliography Title"/>
    <w:basedOn w:val="Normal"/>
    <w:link w:val="EndNoteBibliographyTitleChar"/>
    <w:rsid w:val="00D91C77"/>
    <w:pPr>
      <w:jc w:val="center"/>
    </w:pPr>
    <w:rPr>
      <w:rFonts w:ascii="Arial" w:eastAsiaTheme="minorEastAsia" w:hAnsi="Arial" w:cs="Arial"/>
      <w:kern w:val="2"/>
      <w14:ligatures w14:val="standardContextual"/>
    </w:rPr>
  </w:style>
  <w:style w:type="character" w:customStyle="1" w:styleId="EndNoteBibliographyTitleChar">
    <w:name w:val="EndNote Bibliography Title Char"/>
    <w:basedOn w:val="DefaultParagraphFont"/>
    <w:link w:val="EndNoteBibliographyTitle"/>
    <w:rsid w:val="00D91C77"/>
    <w:rPr>
      <w:rFonts w:ascii="Arial" w:hAnsi="Arial" w:cs="Arial"/>
    </w:rPr>
  </w:style>
  <w:style w:type="paragraph" w:customStyle="1" w:styleId="EndNoteBibliography">
    <w:name w:val="EndNote Bibliography"/>
    <w:basedOn w:val="Normal"/>
    <w:link w:val="EndNoteBibliographyChar"/>
    <w:rsid w:val="00D91C77"/>
    <w:pPr>
      <w:jc w:val="both"/>
    </w:pPr>
    <w:rPr>
      <w:rFonts w:ascii="Arial" w:eastAsiaTheme="minorEastAsia" w:hAnsi="Arial" w:cs="Arial"/>
      <w:kern w:val="2"/>
      <w14:ligatures w14:val="standardContextual"/>
    </w:rPr>
  </w:style>
  <w:style w:type="character" w:customStyle="1" w:styleId="EndNoteBibliographyChar">
    <w:name w:val="EndNote Bibliography Char"/>
    <w:basedOn w:val="DefaultParagraphFont"/>
    <w:link w:val="EndNoteBibliography"/>
    <w:rsid w:val="00D91C77"/>
    <w:rPr>
      <w:rFonts w:ascii="Arial" w:hAnsi="Arial" w:cs="Arial"/>
    </w:rPr>
  </w:style>
  <w:style w:type="character" w:styleId="LineNumber">
    <w:name w:val="line number"/>
    <w:basedOn w:val="DefaultParagraphFont"/>
    <w:uiPriority w:val="99"/>
    <w:semiHidden/>
    <w:unhideWhenUsed/>
    <w:rsid w:val="00CB36A8"/>
  </w:style>
  <w:style w:type="paragraph" w:styleId="Revision">
    <w:name w:val="Revision"/>
    <w:hidden/>
    <w:uiPriority w:val="99"/>
    <w:semiHidden/>
    <w:rsid w:val="0073379C"/>
  </w:style>
  <w:style w:type="character" w:styleId="CommentReference">
    <w:name w:val="annotation reference"/>
    <w:basedOn w:val="DefaultParagraphFont"/>
    <w:uiPriority w:val="99"/>
    <w:semiHidden/>
    <w:unhideWhenUsed/>
    <w:rsid w:val="00D45F1A"/>
    <w:rPr>
      <w:sz w:val="16"/>
      <w:szCs w:val="16"/>
    </w:rPr>
  </w:style>
  <w:style w:type="paragraph" w:styleId="CommentText">
    <w:name w:val="annotation text"/>
    <w:basedOn w:val="Normal"/>
    <w:link w:val="CommentTextChar"/>
    <w:uiPriority w:val="99"/>
    <w:semiHidden/>
    <w:unhideWhenUsed/>
    <w:rsid w:val="00D45F1A"/>
    <w:rPr>
      <w:rFonts w:asciiTheme="minorHAnsi" w:eastAsiaTheme="minorEastAsia"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semiHidden/>
    <w:rsid w:val="00D45F1A"/>
    <w:rPr>
      <w:sz w:val="20"/>
      <w:szCs w:val="20"/>
    </w:rPr>
  </w:style>
  <w:style w:type="paragraph" w:styleId="CommentSubject">
    <w:name w:val="annotation subject"/>
    <w:basedOn w:val="CommentText"/>
    <w:next w:val="CommentText"/>
    <w:link w:val="CommentSubjectChar"/>
    <w:uiPriority w:val="99"/>
    <w:semiHidden/>
    <w:unhideWhenUsed/>
    <w:rsid w:val="00D45F1A"/>
    <w:rPr>
      <w:b/>
      <w:bCs/>
    </w:rPr>
  </w:style>
  <w:style w:type="character" w:customStyle="1" w:styleId="CommentSubjectChar">
    <w:name w:val="Comment Subject Char"/>
    <w:basedOn w:val="CommentTextChar"/>
    <w:link w:val="CommentSubject"/>
    <w:uiPriority w:val="99"/>
    <w:semiHidden/>
    <w:rsid w:val="00D45F1A"/>
    <w:rPr>
      <w:b/>
      <w:bCs/>
      <w:sz w:val="20"/>
      <w:szCs w:val="20"/>
    </w:rPr>
  </w:style>
  <w:style w:type="paragraph" w:styleId="Header">
    <w:name w:val="header"/>
    <w:basedOn w:val="Normal"/>
    <w:link w:val="HeaderChar"/>
    <w:uiPriority w:val="99"/>
    <w:unhideWhenUsed/>
    <w:rsid w:val="003C183F"/>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HeaderChar">
    <w:name w:val="Header Char"/>
    <w:basedOn w:val="DefaultParagraphFont"/>
    <w:link w:val="Header"/>
    <w:uiPriority w:val="99"/>
    <w:rsid w:val="003C183F"/>
  </w:style>
  <w:style w:type="paragraph" w:styleId="Footer">
    <w:name w:val="footer"/>
    <w:basedOn w:val="Normal"/>
    <w:link w:val="FooterChar"/>
    <w:uiPriority w:val="99"/>
    <w:unhideWhenUsed/>
    <w:rsid w:val="003C183F"/>
    <w:pPr>
      <w:tabs>
        <w:tab w:val="center" w:pos="4680"/>
        <w:tab w:val="right" w:pos="9360"/>
      </w:tabs>
    </w:pPr>
    <w:rPr>
      <w:rFonts w:asciiTheme="minorHAnsi" w:eastAsiaTheme="minorEastAsia" w:hAnsiTheme="minorHAnsi" w:cstheme="minorBidi"/>
      <w:kern w:val="2"/>
      <w14:ligatures w14:val="standardContextual"/>
    </w:rPr>
  </w:style>
  <w:style w:type="character" w:customStyle="1" w:styleId="FooterChar">
    <w:name w:val="Footer Char"/>
    <w:basedOn w:val="DefaultParagraphFont"/>
    <w:link w:val="Footer"/>
    <w:uiPriority w:val="99"/>
    <w:rsid w:val="003C183F"/>
  </w:style>
  <w:style w:type="paragraph" w:styleId="NormalWeb">
    <w:name w:val="Normal (Web)"/>
    <w:basedOn w:val="Normal"/>
    <w:uiPriority w:val="99"/>
    <w:unhideWhenUsed/>
    <w:rsid w:val="00AD7AF8"/>
    <w:pPr>
      <w:spacing w:before="100" w:beforeAutospacing="1" w:after="100" w:afterAutospacing="1"/>
    </w:pPr>
  </w:style>
  <w:style w:type="character" w:styleId="PageNumber">
    <w:name w:val="page number"/>
    <w:basedOn w:val="DefaultParagraphFont"/>
    <w:uiPriority w:val="99"/>
    <w:semiHidden/>
    <w:unhideWhenUsed/>
    <w:rsid w:val="00850E52"/>
  </w:style>
  <w:style w:type="character" w:styleId="Hyperlink">
    <w:name w:val="Hyperlink"/>
    <w:basedOn w:val="DefaultParagraphFont"/>
    <w:uiPriority w:val="99"/>
    <w:unhideWhenUsed/>
    <w:rsid w:val="00415826"/>
    <w:rPr>
      <w:color w:val="0563C1" w:themeColor="hyperlink"/>
      <w:u w:val="single"/>
    </w:rPr>
  </w:style>
  <w:style w:type="character" w:styleId="UnresolvedMention">
    <w:name w:val="Unresolved Mention"/>
    <w:basedOn w:val="DefaultParagraphFont"/>
    <w:uiPriority w:val="99"/>
    <w:semiHidden/>
    <w:unhideWhenUsed/>
    <w:rsid w:val="00415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4801">
      <w:bodyDiv w:val="1"/>
      <w:marLeft w:val="0"/>
      <w:marRight w:val="0"/>
      <w:marTop w:val="0"/>
      <w:marBottom w:val="0"/>
      <w:divBdr>
        <w:top w:val="none" w:sz="0" w:space="0" w:color="auto"/>
        <w:left w:val="none" w:sz="0" w:space="0" w:color="auto"/>
        <w:bottom w:val="none" w:sz="0" w:space="0" w:color="auto"/>
        <w:right w:val="none" w:sz="0" w:space="0" w:color="auto"/>
      </w:divBdr>
      <w:divsChild>
        <w:div w:id="414327944">
          <w:marLeft w:val="0"/>
          <w:marRight w:val="0"/>
          <w:marTop w:val="0"/>
          <w:marBottom w:val="0"/>
          <w:divBdr>
            <w:top w:val="none" w:sz="0" w:space="0" w:color="auto"/>
            <w:left w:val="none" w:sz="0" w:space="0" w:color="auto"/>
            <w:bottom w:val="none" w:sz="0" w:space="0" w:color="auto"/>
            <w:right w:val="none" w:sz="0" w:space="0" w:color="auto"/>
          </w:divBdr>
        </w:div>
      </w:divsChild>
    </w:div>
    <w:div w:id="120735219">
      <w:bodyDiv w:val="1"/>
      <w:marLeft w:val="0"/>
      <w:marRight w:val="0"/>
      <w:marTop w:val="0"/>
      <w:marBottom w:val="0"/>
      <w:divBdr>
        <w:top w:val="none" w:sz="0" w:space="0" w:color="auto"/>
        <w:left w:val="none" w:sz="0" w:space="0" w:color="auto"/>
        <w:bottom w:val="none" w:sz="0" w:space="0" w:color="auto"/>
        <w:right w:val="none" w:sz="0" w:space="0" w:color="auto"/>
      </w:divBdr>
      <w:divsChild>
        <w:div w:id="69273744">
          <w:marLeft w:val="0"/>
          <w:marRight w:val="0"/>
          <w:marTop w:val="0"/>
          <w:marBottom w:val="0"/>
          <w:divBdr>
            <w:top w:val="single" w:sz="2" w:space="0" w:color="auto"/>
            <w:left w:val="single" w:sz="2" w:space="0" w:color="auto"/>
            <w:bottom w:val="single" w:sz="6" w:space="0" w:color="auto"/>
            <w:right w:val="single" w:sz="2" w:space="0" w:color="auto"/>
          </w:divBdr>
          <w:divsChild>
            <w:div w:id="1700200508">
              <w:marLeft w:val="0"/>
              <w:marRight w:val="0"/>
              <w:marTop w:val="100"/>
              <w:marBottom w:val="100"/>
              <w:divBdr>
                <w:top w:val="single" w:sz="2" w:space="0" w:color="D9D9E3"/>
                <w:left w:val="single" w:sz="2" w:space="0" w:color="D9D9E3"/>
                <w:bottom w:val="single" w:sz="2" w:space="0" w:color="D9D9E3"/>
                <w:right w:val="single" w:sz="2" w:space="0" w:color="D9D9E3"/>
              </w:divBdr>
              <w:divsChild>
                <w:div w:id="302471100">
                  <w:marLeft w:val="0"/>
                  <w:marRight w:val="0"/>
                  <w:marTop w:val="0"/>
                  <w:marBottom w:val="0"/>
                  <w:divBdr>
                    <w:top w:val="single" w:sz="2" w:space="0" w:color="D9D9E3"/>
                    <w:left w:val="single" w:sz="2" w:space="0" w:color="D9D9E3"/>
                    <w:bottom w:val="single" w:sz="2" w:space="0" w:color="D9D9E3"/>
                    <w:right w:val="single" w:sz="2" w:space="0" w:color="D9D9E3"/>
                  </w:divBdr>
                  <w:divsChild>
                    <w:div w:id="1634796438">
                      <w:marLeft w:val="0"/>
                      <w:marRight w:val="0"/>
                      <w:marTop w:val="0"/>
                      <w:marBottom w:val="0"/>
                      <w:divBdr>
                        <w:top w:val="single" w:sz="2" w:space="0" w:color="D9D9E3"/>
                        <w:left w:val="single" w:sz="2" w:space="0" w:color="D9D9E3"/>
                        <w:bottom w:val="single" w:sz="2" w:space="0" w:color="D9D9E3"/>
                        <w:right w:val="single" w:sz="2" w:space="0" w:color="D9D9E3"/>
                      </w:divBdr>
                      <w:divsChild>
                        <w:div w:id="1186557999">
                          <w:marLeft w:val="0"/>
                          <w:marRight w:val="0"/>
                          <w:marTop w:val="0"/>
                          <w:marBottom w:val="0"/>
                          <w:divBdr>
                            <w:top w:val="single" w:sz="2" w:space="0" w:color="D9D9E3"/>
                            <w:left w:val="single" w:sz="2" w:space="0" w:color="D9D9E3"/>
                            <w:bottom w:val="single" w:sz="2" w:space="0" w:color="D9D9E3"/>
                            <w:right w:val="single" w:sz="2" w:space="0" w:color="D9D9E3"/>
                          </w:divBdr>
                          <w:divsChild>
                            <w:div w:id="43640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350258">
      <w:bodyDiv w:val="1"/>
      <w:marLeft w:val="0"/>
      <w:marRight w:val="0"/>
      <w:marTop w:val="0"/>
      <w:marBottom w:val="0"/>
      <w:divBdr>
        <w:top w:val="none" w:sz="0" w:space="0" w:color="auto"/>
        <w:left w:val="none" w:sz="0" w:space="0" w:color="auto"/>
        <w:bottom w:val="none" w:sz="0" w:space="0" w:color="auto"/>
        <w:right w:val="none" w:sz="0" w:space="0" w:color="auto"/>
      </w:divBdr>
      <w:divsChild>
        <w:div w:id="417024175">
          <w:marLeft w:val="0"/>
          <w:marRight w:val="0"/>
          <w:marTop w:val="0"/>
          <w:marBottom w:val="0"/>
          <w:divBdr>
            <w:top w:val="none" w:sz="0" w:space="0" w:color="auto"/>
            <w:left w:val="none" w:sz="0" w:space="0" w:color="auto"/>
            <w:bottom w:val="none" w:sz="0" w:space="0" w:color="auto"/>
            <w:right w:val="none" w:sz="0" w:space="0" w:color="auto"/>
          </w:divBdr>
          <w:divsChild>
            <w:div w:id="919876399">
              <w:marLeft w:val="0"/>
              <w:marRight w:val="0"/>
              <w:marTop w:val="0"/>
              <w:marBottom w:val="0"/>
              <w:divBdr>
                <w:top w:val="none" w:sz="0" w:space="0" w:color="auto"/>
                <w:left w:val="none" w:sz="0" w:space="0" w:color="auto"/>
                <w:bottom w:val="none" w:sz="0" w:space="0" w:color="auto"/>
                <w:right w:val="none" w:sz="0" w:space="0" w:color="auto"/>
              </w:divBdr>
              <w:divsChild>
                <w:div w:id="4668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30474">
      <w:bodyDiv w:val="1"/>
      <w:marLeft w:val="0"/>
      <w:marRight w:val="0"/>
      <w:marTop w:val="0"/>
      <w:marBottom w:val="0"/>
      <w:divBdr>
        <w:top w:val="none" w:sz="0" w:space="0" w:color="auto"/>
        <w:left w:val="none" w:sz="0" w:space="0" w:color="auto"/>
        <w:bottom w:val="none" w:sz="0" w:space="0" w:color="auto"/>
        <w:right w:val="none" w:sz="0" w:space="0" w:color="auto"/>
      </w:divBdr>
    </w:div>
    <w:div w:id="333455113">
      <w:bodyDiv w:val="1"/>
      <w:marLeft w:val="0"/>
      <w:marRight w:val="0"/>
      <w:marTop w:val="0"/>
      <w:marBottom w:val="0"/>
      <w:divBdr>
        <w:top w:val="none" w:sz="0" w:space="0" w:color="auto"/>
        <w:left w:val="none" w:sz="0" w:space="0" w:color="auto"/>
        <w:bottom w:val="none" w:sz="0" w:space="0" w:color="auto"/>
        <w:right w:val="none" w:sz="0" w:space="0" w:color="auto"/>
      </w:divBdr>
    </w:div>
    <w:div w:id="424346477">
      <w:bodyDiv w:val="1"/>
      <w:marLeft w:val="0"/>
      <w:marRight w:val="0"/>
      <w:marTop w:val="0"/>
      <w:marBottom w:val="0"/>
      <w:divBdr>
        <w:top w:val="none" w:sz="0" w:space="0" w:color="auto"/>
        <w:left w:val="none" w:sz="0" w:space="0" w:color="auto"/>
        <w:bottom w:val="none" w:sz="0" w:space="0" w:color="auto"/>
        <w:right w:val="none" w:sz="0" w:space="0" w:color="auto"/>
      </w:divBdr>
      <w:divsChild>
        <w:div w:id="309478796">
          <w:marLeft w:val="0"/>
          <w:marRight w:val="0"/>
          <w:marTop w:val="0"/>
          <w:marBottom w:val="0"/>
          <w:divBdr>
            <w:top w:val="none" w:sz="0" w:space="0" w:color="auto"/>
            <w:left w:val="none" w:sz="0" w:space="0" w:color="auto"/>
            <w:bottom w:val="none" w:sz="0" w:space="0" w:color="auto"/>
            <w:right w:val="none" w:sz="0" w:space="0" w:color="auto"/>
          </w:divBdr>
          <w:divsChild>
            <w:div w:id="325549232">
              <w:marLeft w:val="0"/>
              <w:marRight w:val="0"/>
              <w:marTop w:val="0"/>
              <w:marBottom w:val="0"/>
              <w:divBdr>
                <w:top w:val="none" w:sz="0" w:space="0" w:color="auto"/>
                <w:left w:val="none" w:sz="0" w:space="0" w:color="auto"/>
                <w:bottom w:val="none" w:sz="0" w:space="0" w:color="auto"/>
                <w:right w:val="none" w:sz="0" w:space="0" w:color="auto"/>
              </w:divBdr>
              <w:divsChild>
                <w:div w:id="17030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73461">
      <w:bodyDiv w:val="1"/>
      <w:marLeft w:val="0"/>
      <w:marRight w:val="0"/>
      <w:marTop w:val="0"/>
      <w:marBottom w:val="0"/>
      <w:divBdr>
        <w:top w:val="none" w:sz="0" w:space="0" w:color="auto"/>
        <w:left w:val="none" w:sz="0" w:space="0" w:color="auto"/>
        <w:bottom w:val="none" w:sz="0" w:space="0" w:color="auto"/>
        <w:right w:val="none" w:sz="0" w:space="0" w:color="auto"/>
      </w:divBdr>
    </w:div>
    <w:div w:id="458763623">
      <w:bodyDiv w:val="1"/>
      <w:marLeft w:val="0"/>
      <w:marRight w:val="0"/>
      <w:marTop w:val="0"/>
      <w:marBottom w:val="0"/>
      <w:divBdr>
        <w:top w:val="none" w:sz="0" w:space="0" w:color="auto"/>
        <w:left w:val="none" w:sz="0" w:space="0" w:color="auto"/>
        <w:bottom w:val="none" w:sz="0" w:space="0" w:color="auto"/>
        <w:right w:val="none" w:sz="0" w:space="0" w:color="auto"/>
      </w:divBdr>
      <w:divsChild>
        <w:div w:id="1507404373">
          <w:marLeft w:val="0"/>
          <w:marRight w:val="0"/>
          <w:marTop w:val="0"/>
          <w:marBottom w:val="0"/>
          <w:divBdr>
            <w:top w:val="none" w:sz="0" w:space="0" w:color="auto"/>
            <w:left w:val="none" w:sz="0" w:space="0" w:color="auto"/>
            <w:bottom w:val="none" w:sz="0" w:space="0" w:color="auto"/>
            <w:right w:val="none" w:sz="0" w:space="0" w:color="auto"/>
          </w:divBdr>
          <w:divsChild>
            <w:div w:id="1784304852">
              <w:marLeft w:val="0"/>
              <w:marRight w:val="0"/>
              <w:marTop w:val="0"/>
              <w:marBottom w:val="0"/>
              <w:divBdr>
                <w:top w:val="none" w:sz="0" w:space="0" w:color="auto"/>
                <w:left w:val="none" w:sz="0" w:space="0" w:color="auto"/>
                <w:bottom w:val="none" w:sz="0" w:space="0" w:color="auto"/>
                <w:right w:val="none" w:sz="0" w:space="0" w:color="auto"/>
              </w:divBdr>
              <w:divsChild>
                <w:div w:id="41871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51124">
      <w:bodyDiv w:val="1"/>
      <w:marLeft w:val="0"/>
      <w:marRight w:val="0"/>
      <w:marTop w:val="0"/>
      <w:marBottom w:val="0"/>
      <w:divBdr>
        <w:top w:val="none" w:sz="0" w:space="0" w:color="auto"/>
        <w:left w:val="none" w:sz="0" w:space="0" w:color="auto"/>
        <w:bottom w:val="none" w:sz="0" w:space="0" w:color="auto"/>
        <w:right w:val="none" w:sz="0" w:space="0" w:color="auto"/>
      </w:divBdr>
      <w:divsChild>
        <w:div w:id="1061556002">
          <w:marLeft w:val="0"/>
          <w:marRight w:val="0"/>
          <w:marTop w:val="0"/>
          <w:marBottom w:val="0"/>
          <w:divBdr>
            <w:top w:val="single" w:sz="2" w:space="0" w:color="auto"/>
            <w:left w:val="single" w:sz="2" w:space="0" w:color="auto"/>
            <w:bottom w:val="single" w:sz="6" w:space="0" w:color="auto"/>
            <w:right w:val="single" w:sz="2" w:space="0" w:color="auto"/>
          </w:divBdr>
          <w:divsChild>
            <w:div w:id="194081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22193">
                  <w:marLeft w:val="0"/>
                  <w:marRight w:val="0"/>
                  <w:marTop w:val="0"/>
                  <w:marBottom w:val="0"/>
                  <w:divBdr>
                    <w:top w:val="single" w:sz="2" w:space="0" w:color="D9D9E3"/>
                    <w:left w:val="single" w:sz="2" w:space="0" w:color="D9D9E3"/>
                    <w:bottom w:val="single" w:sz="2" w:space="0" w:color="D9D9E3"/>
                    <w:right w:val="single" w:sz="2" w:space="0" w:color="D9D9E3"/>
                  </w:divBdr>
                  <w:divsChild>
                    <w:div w:id="1284649911">
                      <w:marLeft w:val="0"/>
                      <w:marRight w:val="0"/>
                      <w:marTop w:val="0"/>
                      <w:marBottom w:val="0"/>
                      <w:divBdr>
                        <w:top w:val="single" w:sz="2" w:space="0" w:color="D9D9E3"/>
                        <w:left w:val="single" w:sz="2" w:space="0" w:color="D9D9E3"/>
                        <w:bottom w:val="single" w:sz="2" w:space="0" w:color="D9D9E3"/>
                        <w:right w:val="single" w:sz="2" w:space="0" w:color="D9D9E3"/>
                      </w:divBdr>
                      <w:divsChild>
                        <w:div w:id="572786443">
                          <w:marLeft w:val="0"/>
                          <w:marRight w:val="0"/>
                          <w:marTop w:val="0"/>
                          <w:marBottom w:val="0"/>
                          <w:divBdr>
                            <w:top w:val="single" w:sz="2" w:space="0" w:color="D9D9E3"/>
                            <w:left w:val="single" w:sz="2" w:space="0" w:color="D9D9E3"/>
                            <w:bottom w:val="single" w:sz="2" w:space="0" w:color="D9D9E3"/>
                            <w:right w:val="single" w:sz="2" w:space="0" w:color="D9D9E3"/>
                          </w:divBdr>
                          <w:divsChild>
                            <w:div w:id="1348219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725316">
      <w:bodyDiv w:val="1"/>
      <w:marLeft w:val="0"/>
      <w:marRight w:val="0"/>
      <w:marTop w:val="0"/>
      <w:marBottom w:val="0"/>
      <w:divBdr>
        <w:top w:val="none" w:sz="0" w:space="0" w:color="auto"/>
        <w:left w:val="none" w:sz="0" w:space="0" w:color="auto"/>
        <w:bottom w:val="none" w:sz="0" w:space="0" w:color="auto"/>
        <w:right w:val="none" w:sz="0" w:space="0" w:color="auto"/>
      </w:divBdr>
      <w:divsChild>
        <w:div w:id="1071005168">
          <w:marLeft w:val="0"/>
          <w:marRight w:val="0"/>
          <w:marTop w:val="0"/>
          <w:marBottom w:val="0"/>
          <w:divBdr>
            <w:top w:val="none" w:sz="0" w:space="0" w:color="auto"/>
            <w:left w:val="none" w:sz="0" w:space="0" w:color="auto"/>
            <w:bottom w:val="none" w:sz="0" w:space="0" w:color="auto"/>
            <w:right w:val="none" w:sz="0" w:space="0" w:color="auto"/>
          </w:divBdr>
          <w:divsChild>
            <w:div w:id="1506550494">
              <w:marLeft w:val="0"/>
              <w:marRight w:val="0"/>
              <w:marTop w:val="0"/>
              <w:marBottom w:val="0"/>
              <w:divBdr>
                <w:top w:val="none" w:sz="0" w:space="0" w:color="auto"/>
                <w:left w:val="none" w:sz="0" w:space="0" w:color="auto"/>
                <w:bottom w:val="none" w:sz="0" w:space="0" w:color="auto"/>
                <w:right w:val="none" w:sz="0" w:space="0" w:color="auto"/>
              </w:divBdr>
              <w:divsChild>
                <w:div w:id="11168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13514">
      <w:bodyDiv w:val="1"/>
      <w:marLeft w:val="0"/>
      <w:marRight w:val="0"/>
      <w:marTop w:val="0"/>
      <w:marBottom w:val="0"/>
      <w:divBdr>
        <w:top w:val="none" w:sz="0" w:space="0" w:color="auto"/>
        <w:left w:val="none" w:sz="0" w:space="0" w:color="auto"/>
        <w:bottom w:val="none" w:sz="0" w:space="0" w:color="auto"/>
        <w:right w:val="none" w:sz="0" w:space="0" w:color="auto"/>
      </w:divBdr>
      <w:divsChild>
        <w:div w:id="1350176460">
          <w:marLeft w:val="0"/>
          <w:marRight w:val="0"/>
          <w:marTop w:val="0"/>
          <w:marBottom w:val="0"/>
          <w:divBdr>
            <w:top w:val="none" w:sz="0" w:space="0" w:color="auto"/>
            <w:left w:val="none" w:sz="0" w:space="0" w:color="auto"/>
            <w:bottom w:val="none" w:sz="0" w:space="0" w:color="auto"/>
            <w:right w:val="none" w:sz="0" w:space="0" w:color="auto"/>
          </w:divBdr>
          <w:divsChild>
            <w:div w:id="2101832950">
              <w:marLeft w:val="0"/>
              <w:marRight w:val="0"/>
              <w:marTop w:val="0"/>
              <w:marBottom w:val="0"/>
              <w:divBdr>
                <w:top w:val="none" w:sz="0" w:space="0" w:color="auto"/>
                <w:left w:val="none" w:sz="0" w:space="0" w:color="auto"/>
                <w:bottom w:val="none" w:sz="0" w:space="0" w:color="auto"/>
                <w:right w:val="none" w:sz="0" w:space="0" w:color="auto"/>
              </w:divBdr>
              <w:divsChild>
                <w:div w:id="18444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8056">
      <w:bodyDiv w:val="1"/>
      <w:marLeft w:val="0"/>
      <w:marRight w:val="0"/>
      <w:marTop w:val="0"/>
      <w:marBottom w:val="0"/>
      <w:divBdr>
        <w:top w:val="none" w:sz="0" w:space="0" w:color="auto"/>
        <w:left w:val="none" w:sz="0" w:space="0" w:color="auto"/>
        <w:bottom w:val="none" w:sz="0" w:space="0" w:color="auto"/>
        <w:right w:val="none" w:sz="0" w:space="0" w:color="auto"/>
      </w:divBdr>
      <w:divsChild>
        <w:div w:id="149445967">
          <w:marLeft w:val="0"/>
          <w:marRight w:val="0"/>
          <w:marTop w:val="0"/>
          <w:marBottom w:val="0"/>
          <w:divBdr>
            <w:top w:val="none" w:sz="0" w:space="0" w:color="auto"/>
            <w:left w:val="none" w:sz="0" w:space="0" w:color="auto"/>
            <w:bottom w:val="none" w:sz="0" w:space="0" w:color="auto"/>
            <w:right w:val="none" w:sz="0" w:space="0" w:color="auto"/>
          </w:divBdr>
          <w:divsChild>
            <w:div w:id="1762413714">
              <w:marLeft w:val="0"/>
              <w:marRight w:val="0"/>
              <w:marTop w:val="0"/>
              <w:marBottom w:val="0"/>
              <w:divBdr>
                <w:top w:val="none" w:sz="0" w:space="0" w:color="auto"/>
                <w:left w:val="none" w:sz="0" w:space="0" w:color="auto"/>
                <w:bottom w:val="none" w:sz="0" w:space="0" w:color="auto"/>
                <w:right w:val="none" w:sz="0" w:space="0" w:color="auto"/>
              </w:divBdr>
              <w:divsChild>
                <w:div w:id="3487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46158">
      <w:bodyDiv w:val="1"/>
      <w:marLeft w:val="0"/>
      <w:marRight w:val="0"/>
      <w:marTop w:val="0"/>
      <w:marBottom w:val="0"/>
      <w:divBdr>
        <w:top w:val="none" w:sz="0" w:space="0" w:color="auto"/>
        <w:left w:val="none" w:sz="0" w:space="0" w:color="auto"/>
        <w:bottom w:val="none" w:sz="0" w:space="0" w:color="auto"/>
        <w:right w:val="none" w:sz="0" w:space="0" w:color="auto"/>
      </w:divBdr>
      <w:divsChild>
        <w:div w:id="456528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4298562">
      <w:bodyDiv w:val="1"/>
      <w:marLeft w:val="0"/>
      <w:marRight w:val="0"/>
      <w:marTop w:val="0"/>
      <w:marBottom w:val="0"/>
      <w:divBdr>
        <w:top w:val="none" w:sz="0" w:space="0" w:color="auto"/>
        <w:left w:val="none" w:sz="0" w:space="0" w:color="auto"/>
        <w:bottom w:val="none" w:sz="0" w:space="0" w:color="auto"/>
        <w:right w:val="none" w:sz="0" w:space="0" w:color="auto"/>
      </w:divBdr>
      <w:divsChild>
        <w:div w:id="1770005538">
          <w:marLeft w:val="0"/>
          <w:marRight w:val="0"/>
          <w:marTop w:val="0"/>
          <w:marBottom w:val="0"/>
          <w:divBdr>
            <w:top w:val="none" w:sz="0" w:space="0" w:color="auto"/>
            <w:left w:val="none" w:sz="0" w:space="0" w:color="auto"/>
            <w:bottom w:val="none" w:sz="0" w:space="0" w:color="auto"/>
            <w:right w:val="none" w:sz="0" w:space="0" w:color="auto"/>
          </w:divBdr>
          <w:divsChild>
            <w:div w:id="385881245">
              <w:marLeft w:val="0"/>
              <w:marRight w:val="0"/>
              <w:marTop w:val="0"/>
              <w:marBottom w:val="0"/>
              <w:divBdr>
                <w:top w:val="none" w:sz="0" w:space="0" w:color="auto"/>
                <w:left w:val="none" w:sz="0" w:space="0" w:color="auto"/>
                <w:bottom w:val="none" w:sz="0" w:space="0" w:color="auto"/>
                <w:right w:val="none" w:sz="0" w:space="0" w:color="auto"/>
              </w:divBdr>
              <w:divsChild>
                <w:div w:id="3949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85601">
      <w:bodyDiv w:val="1"/>
      <w:marLeft w:val="0"/>
      <w:marRight w:val="0"/>
      <w:marTop w:val="0"/>
      <w:marBottom w:val="0"/>
      <w:divBdr>
        <w:top w:val="none" w:sz="0" w:space="0" w:color="auto"/>
        <w:left w:val="none" w:sz="0" w:space="0" w:color="auto"/>
        <w:bottom w:val="none" w:sz="0" w:space="0" w:color="auto"/>
        <w:right w:val="none" w:sz="0" w:space="0" w:color="auto"/>
      </w:divBdr>
    </w:div>
    <w:div w:id="1344430060">
      <w:bodyDiv w:val="1"/>
      <w:marLeft w:val="0"/>
      <w:marRight w:val="0"/>
      <w:marTop w:val="0"/>
      <w:marBottom w:val="0"/>
      <w:divBdr>
        <w:top w:val="none" w:sz="0" w:space="0" w:color="auto"/>
        <w:left w:val="none" w:sz="0" w:space="0" w:color="auto"/>
        <w:bottom w:val="none" w:sz="0" w:space="0" w:color="auto"/>
        <w:right w:val="none" w:sz="0" w:space="0" w:color="auto"/>
      </w:divBdr>
      <w:divsChild>
        <w:div w:id="64226843">
          <w:marLeft w:val="0"/>
          <w:marRight w:val="0"/>
          <w:marTop w:val="0"/>
          <w:marBottom w:val="0"/>
          <w:divBdr>
            <w:top w:val="none" w:sz="0" w:space="0" w:color="auto"/>
            <w:left w:val="none" w:sz="0" w:space="0" w:color="auto"/>
            <w:bottom w:val="none" w:sz="0" w:space="0" w:color="auto"/>
            <w:right w:val="none" w:sz="0" w:space="0" w:color="auto"/>
          </w:divBdr>
        </w:div>
      </w:divsChild>
    </w:div>
    <w:div w:id="1398624720">
      <w:bodyDiv w:val="1"/>
      <w:marLeft w:val="0"/>
      <w:marRight w:val="0"/>
      <w:marTop w:val="0"/>
      <w:marBottom w:val="0"/>
      <w:divBdr>
        <w:top w:val="none" w:sz="0" w:space="0" w:color="auto"/>
        <w:left w:val="none" w:sz="0" w:space="0" w:color="auto"/>
        <w:bottom w:val="none" w:sz="0" w:space="0" w:color="auto"/>
        <w:right w:val="none" w:sz="0" w:space="0" w:color="auto"/>
      </w:divBdr>
    </w:div>
    <w:div w:id="1412195872">
      <w:bodyDiv w:val="1"/>
      <w:marLeft w:val="0"/>
      <w:marRight w:val="0"/>
      <w:marTop w:val="0"/>
      <w:marBottom w:val="0"/>
      <w:divBdr>
        <w:top w:val="none" w:sz="0" w:space="0" w:color="auto"/>
        <w:left w:val="none" w:sz="0" w:space="0" w:color="auto"/>
        <w:bottom w:val="none" w:sz="0" w:space="0" w:color="auto"/>
        <w:right w:val="none" w:sz="0" w:space="0" w:color="auto"/>
      </w:divBdr>
      <w:divsChild>
        <w:div w:id="322397894">
          <w:marLeft w:val="0"/>
          <w:marRight w:val="0"/>
          <w:marTop w:val="0"/>
          <w:marBottom w:val="0"/>
          <w:divBdr>
            <w:top w:val="single" w:sz="2" w:space="0" w:color="auto"/>
            <w:left w:val="single" w:sz="2" w:space="0" w:color="auto"/>
            <w:bottom w:val="single" w:sz="6" w:space="0" w:color="auto"/>
            <w:right w:val="single" w:sz="2" w:space="0" w:color="auto"/>
          </w:divBdr>
          <w:divsChild>
            <w:div w:id="1607419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7795767">
                  <w:marLeft w:val="0"/>
                  <w:marRight w:val="0"/>
                  <w:marTop w:val="0"/>
                  <w:marBottom w:val="0"/>
                  <w:divBdr>
                    <w:top w:val="single" w:sz="2" w:space="0" w:color="D9D9E3"/>
                    <w:left w:val="single" w:sz="2" w:space="0" w:color="D9D9E3"/>
                    <w:bottom w:val="single" w:sz="2" w:space="0" w:color="D9D9E3"/>
                    <w:right w:val="single" w:sz="2" w:space="0" w:color="D9D9E3"/>
                  </w:divBdr>
                  <w:divsChild>
                    <w:div w:id="678697932">
                      <w:marLeft w:val="0"/>
                      <w:marRight w:val="0"/>
                      <w:marTop w:val="0"/>
                      <w:marBottom w:val="0"/>
                      <w:divBdr>
                        <w:top w:val="single" w:sz="2" w:space="0" w:color="D9D9E3"/>
                        <w:left w:val="single" w:sz="2" w:space="0" w:color="D9D9E3"/>
                        <w:bottom w:val="single" w:sz="2" w:space="0" w:color="D9D9E3"/>
                        <w:right w:val="single" w:sz="2" w:space="0" w:color="D9D9E3"/>
                      </w:divBdr>
                      <w:divsChild>
                        <w:div w:id="931620455">
                          <w:marLeft w:val="0"/>
                          <w:marRight w:val="0"/>
                          <w:marTop w:val="0"/>
                          <w:marBottom w:val="0"/>
                          <w:divBdr>
                            <w:top w:val="single" w:sz="2" w:space="0" w:color="D9D9E3"/>
                            <w:left w:val="single" w:sz="2" w:space="0" w:color="D9D9E3"/>
                            <w:bottom w:val="single" w:sz="2" w:space="0" w:color="D9D9E3"/>
                            <w:right w:val="single" w:sz="2" w:space="0" w:color="D9D9E3"/>
                          </w:divBdr>
                          <w:divsChild>
                            <w:div w:id="76739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7835934">
      <w:bodyDiv w:val="1"/>
      <w:marLeft w:val="0"/>
      <w:marRight w:val="0"/>
      <w:marTop w:val="0"/>
      <w:marBottom w:val="0"/>
      <w:divBdr>
        <w:top w:val="none" w:sz="0" w:space="0" w:color="auto"/>
        <w:left w:val="none" w:sz="0" w:space="0" w:color="auto"/>
        <w:bottom w:val="none" w:sz="0" w:space="0" w:color="auto"/>
        <w:right w:val="none" w:sz="0" w:space="0" w:color="auto"/>
      </w:divBdr>
      <w:divsChild>
        <w:div w:id="2109501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6473713">
      <w:bodyDiv w:val="1"/>
      <w:marLeft w:val="0"/>
      <w:marRight w:val="0"/>
      <w:marTop w:val="0"/>
      <w:marBottom w:val="0"/>
      <w:divBdr>
        <w:top w:val="none" w:sz="0" w:space="0" w:color="auto"/>
        <w:left w:val="none" w:sz="0" w:space="0" w:color="auto"/>
        <w:bottom w:val="none" w:sz="0" w:space="0" w:color="auto"/>
        <w:right w:val="none" w:sz="0" w:space="0" w:color="auto"/>
      </w:divBdr>
    </w:div>
    <w:div w:id="1636255953">
      <w:bodyDiv w:val="1"/>
      <w:marLeft w:val="0"/>
      <w:marRight w:val="0"/>
      <w:marTop w:val="0"/>
      <w:marBottom w:val="0"/>
      <w:divBdr>
        <w:top w:val="none" w:sz="0" w:space="0" w:color="auto"/>
        <w:left w:val="none" w:sz="0" w:space="0" w:color="auto"/>
        <w:bottom w:val="none" w:sz="0" w:space="0" w:color="auto"/>
        <w:right w:val="none" w:sz="0" w:space="0" w:color="auto"/>
      </w:divBdr>
      <w:divsChild>
        <w:div w:id="1948655123">
          <w:marLeft w:val="0"/>
          <w:marRight w:val="0"/>
          <w:marTop w:val="0"/>
          <w:marBottom w:val="0"/>
          <w:divBdr>
            <w:top w:val="single" w:sz="2" w:space="0" w:color="auto"/>
            <w:left w:val="single" w:sz="2" w:space="0" w:color="auto"/>
            <w:bottom w:val="single" w:sz="6" w:space="0" w:color="auto"/>
            <w:right w:val="single" w:sz="2" w:space="0" w:color="auto"/>
          </w:divBdr>
          <w:divsChild>
            <w:div w:id="162715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176667">
                  <w:marLeft w:val="0"/>
                  <w:marRight w:val="0"/>
                  <w:marTop w:val="0"/>
                  <w:marBottom w:val="0"/>
                  <w:divBdr>
                    <w:top w:val="single" w:sz="2" w:space="0" w:color="D9D9E3"/>
                    <w:left w:val="single" w:sz="2" w:space="0" w:color="D9D9E3"/>
                    <w:bottom w:val="single" w:sz="2" w:space="0" w:color="D9D9E3"/>
                    <w:right w:val="single" w:sz="2" w:space="0" w:color="D9D9E3"/>
                  </w:divBdr>
                  <w:divsChild>
                    <w:div w:id="1100955052">
                      <w:marLeft w:val="0"/>
                      <w:marRight w:val="0"/>
                      <w:marTop w:val="0"/>
                      <w:marBottom w:val="0"/>
                      <w:divBdr>
                        <w:top w:val="single" w:sz="2" w:space="0" w:color="D9D9E3"/>
                        <w:left w:val="single" w:sz="2" w:space="0" w:color="D9D9E3"/>
                        <w:bottom w:val="single" w:sz="2" w:space="0" w:color="D9D9E3"/>
                        <w:right w:val="single" w:sz="2" w:space="0" w:color="D9D9E3"/>
                      </w:divBdr>
                      <w:divsChild>
                        <w:div w:id="104465834">
                          <w:marLeft w:val="0"/>
                          <w:marRight w:val="0"/>
                          <w:marTop w:val="0"/>
                          <w:marBottom w:val="0"/>
                          <w:divBdr>
                            <w:top w:val="single" w:sz="2" w:space="0" w:color="D9D9E3"/>
                            <w:left w:val="single" w:sz="2" w:space="0" w:color="D9D9E3"/>
                            <w:bottom w:val="single" w:sz="2" w:space="0" w:color="D9D9E3"/>
                            <w:right w:val="single" w:sz="2" w:space="0" w:color="D9D9E3"/>
                          </w:divBdr>
                          <w:divsChild>
                            <w:div w:id="1118454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5343591">
      <w:bodyDiv w:val="1"/>
      <w:marLeft w:val="0"/>
      <w:marRight w:val="0"/>
      <w:marTop w:val="0"/>
      <w:marBottom w:val="0"/>
      <w:divBdr>
        <w:top w:val="none" w:sz="0" w:space="0" w:color="auto"/>
        <w:left w:val="none" w:sz="0" w:space="0" w:color="auto"/>
        <w:bottom w:val="none" w:sz="0" w:space="0" w:color="auto"/>
        <w:right w:val="none" w:sz="0" w:space="0" w:color="auto"/>
      </w:divBdr>
      <w:divsChild>
        <w:div w:id="74121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5185611">
      <w:bodyDiv w:val="1"/>
      <w:marLeft w:val="0"/>
      <w:marRight w:val="0"/>
      <w:marTop w:val="0"/>
      <w:marBottom w:val="0"/>
      <w:divBdr>
        <w:top w:val="none" w:sz="0" w:space="0" w:color="auto"/>
        <w:left w:val="none" w:sz="0" w:space="0" w:color="auto"/>
        <w:bottom w:val="none" w:sz="0" w:space="0" w:color="auto"/>
        <w:right w:val="none" w:sz="0" w:space="0" w:color="auto"/>
      </w:divBdr>
      <w:divsChild>
        <w:div w:id="1660034203">
          <w:marLeft w:val="0"/>
          <w:marRight w:val="0"/>
          <w:marTop w:val="0"/>
          <w:marBottom w:val="0"/>
          <w:divBdr>
            <w:top w:val="single" w:sz="2" w:space="0" w:color="auto"/>
            <w:left w:val="single" w:sz="2" w:space="0" w:color="auto"/>
            <w:bottom w:val="single" w:sz="6" w:space="0" w:color="auto"/>
            <w:right w:val="single" w:sz="2" w:space="0" w:color="auto"/>
          </w:divBdr>
          <w:divsChild>
            <w:div w:id="990063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003390">
                  <w:marLeft w:val="0"/>
                  <w:marRight w:val="0"/>
                  <w:marTop w:val="0"/>
                  <w:marBottom w:val="0"/>
                  <w:divBdr>
                    <w:top w:val="single" w:sz="2" w:space="0" w:color="D9D9E3"/>
                    <w:left w:val="single" w:sz="2" w:space="0" w:color="D9D9E3"/>
                    <w:bottom w:val="single" w:sz="2" w:space="0" w:color="D9D9E3"/>
                    <w:right w:val="single" w:sz="2" w:space="0" w:color="D9D9E3"/>
                  </w:divBdr>
                  <w:divsChild>
                    <w:div w:id="439179705">
                      <w:marLeft w:val="0"/>
                      <w:marRight w:val="0"/>
                      <w:marTop w:val="0"/>
                      <w:marBottom w:val="0"/>
                      <w:divBdr>
                        <w:top w:val="single" w:sz="2" w:space="0" w:color="D9D9E3"/>
                        <w:left w:val="single" w:sz="2" w:space="0" w:color="D9D9E3"/>
                        <w:bottom w:val="single" w:sz="2" w:space="0" w:color="D9D9E3"/>
                        <w:right w:val="single" w:sz="2" w:space="0" w:color="D9D9E3"/>
                      </w:divBdr>
                      <w:divsChild>
                        <w:div w:id="1063718940">
                          <w:marLeft w:val="0"/>
                          <w:marRight w:val="0"/>
                          <w:marTop w:val="0"/>
                          <w:marBottom w:val="0"/>
                          <w:divBdr>
                            <w:top w:val="single" w:sz="2" w:space="0" w:color="D9D9E3"/>
                            <w:left w:val="single" w:sz="2" w:space="0" w:color="D9D9E3"/>
                            <w:bottom w:val="single" w:sz="2" w:space="0" w:color="D9D9E3"/>
                            <w:right w:val="single" w:sz="2" w:space="0" w:color="D9D9E3"/>
                          </w:divBdr>
                          <w:divsChild>
                            <w:div w:id="172262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0637570">
      <w:bodyDiv w:val="1"/>
      <w:marLeft w:val="0"/>
      <w:marRight w:val="0"/>
      <w:marTop w:val="0"/>
      <w:marBottom w:val="0"/>
      <w:divBdr>
        <w:top w:val="none" w:sz="0" w:space="0" w:color="auto"/>
        <w:left w:val="none" w:sz="0" w:space="0" w:color="auto"/>
        <w:bottom w:val="none" w:sz="0" w:space="0" w:color="auto"/>
        <w:right w:val="none" w:sz="0" w:space="0" w:color="auto"/>
      </w:divBdr>
      <w:divsChild>
        <w:div w:id="1231503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s1@stanford.edu"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D32DE-193E-F244-B2B4-14A31597E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11397</Words>
  <Characters>64968</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Jinzhao Wang</dc:creator>
  <cp:keywords/>
  <dc:description/>
  <cp:lastModifiedBy>Martina Rembold</cp:lastModifiedBy>
  <cp:revision>5</cp:revision>
  <cp:lastPrinted>2023-06-08T17:55:00Z</cp:lastPrinted>
  <dcterms:created xsi:type="dcterms:W3CDTF">2024-09-24T23:51:00Z</dcterms:created>
  <dcterms:modified xsi:type="dcterms:W3CDTF">2024-09-26T14:06:00Z</dcterms:modified>
</cp:coreProperties>
</file>