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B88F3" w14:textId="77777777" w:rsidR="00DC4FB6" w:rsidRPr="004A3188" w:rsidRDefault="007A52C9" w:rsidP="00FA1536">
      <w:pPr>
        <w:tabs>
          <w:tab w:val="left" w:pos="9923"/>
        </w:tabs>
        <w:spacing w:line="360" w:lineRule="auto"/>
        <w:jc w:val="center"/>
        <w:rPr>
          <w:rFonts w:ascii="Times New Roman" w:hAnsi="Times New Roman"/>
          <w:b/>
          <w:sz w:val="24"/>
          <w:szCs w:val="24"/>
        </w:rPr>
      </w:pPr>
      <w:r w:rsidRPr="004A3188">
        <w:rPr>
          <w:rFonts w:ascii="Times New Roman" w:hAnsi="Times New Roman"/>
          <w:b/>
          <w:sz w:val="24"/>
          <w:szCs w:val="24"/>
        </w:rPr>
        <w:t>Research Article</w:t>
      </w:r>
    </w:p>
    <w:p w14:paraId="35D8DB43" w14:textId="20D69B3E" w:rsidR="00D54187" w:rsidRPr="004A3188" w:rsidRDefault="00A246F3" w:rsidP="004E3B92">
      <w:pPr>
        <w:spacing w:line="360" w:lineRule="auto"/>
        <w:jc w:val="center"/>
        <w:rPr>
          <w:rFonts w:ascii="Times New Roman" w:hAnsi="Times New Roman"/>
          <w:sz w:val="24"/>
          <w:szCs w:val="24"/>
        </w:rPr>
      </w:pPr>
      <w:r w:rsidRPr="004A3188">
        <w:rPr>
          <w:rFonts w:ascii="Times New Roman" w:hAnsi="Times New Roman"/>
          <w:b/>
          <w:bCs/>
          <w:sz w:val="24"/>
          <w:szCs w:val="24"/>
        </w:rPr>
        <w:t xml:space="preserve">Title: </w:t>
      </w:r>
      <w:r w:rsidR="00D54187" w:rsidRPr="004A3188">
        <w:rPr>
          <w:rStyle w:val="cf01"/>
          <w:rFonts w:ascii="Times New Roman" w:hAnsi="Times New Roman" w:cs="Times New Roman"/>
          <w:b/>
          <w:bCs/>
          <w:sz w:val="24"/>
          <w:szCs w:val="24"/>
        </w:rPr>
        <w:t xml:space="preserve">Ependymal cell lineage reprogramming as a </w:t>
      </w:r>
      <w:r w:rsidR="005C7A80" w:rsidRPr="004A3188">
        <w:rPr>
          <w:rStyle w:val="cf01"/>
          <w:rFonts w:ascii="Times New Roman" w:hAnsi="Times New Roman" w:cs="Times New Roman"/>
          <w:b/>
          <w:bCs/>
          <w:sz w:val="24"/>
          <w:szCs w:val="24"/>
        </w:rPr>
        <w:t xml:space="preserve">potential </w:t>
      </w:r>
      <w:r w:rsidR="00D54187" w:rsidRPr="004A3188">
        <w:rPr>
          <w:rStyle w:val="cf01"/>
          <w:rFonts w:ascii="Times New Roman" w:hAnsi="Times New Roman" w:cs="Times New Roman"/>
          <w:b/>
          <w:bCs/>
          <w:sz w:val="24"/>
          <w:szCs w:val="24"/>
        </w:rPr>
        <w:t xml:space="preserve">therapeutic </w:t>
      </w:r>
      <w:r w:rsidR="003E789C" w:rsidRPr="004A3188">
        <w:rPr>
          <w:rStyle w:val="cf01"/>
          <w:rFonts w:ascii="Times New Roman" w:hAnsi="Times New Roman" w:cs="Times New Roman"/>
          <w:b/>
          <w:bCs/>
          <w:sz w:val="24"/>
          <w:szCs w:val="24"/>
        </w:rPr>
        <w:t xml:space="preserve">intervention </w:t>
      </w:r>
      <w:r w:rsidR="00D54187" w:rsidRPr="004A3188">
        <w:rPr>
          <w:rStyle w:val="cf01"/>
          <w:rFonts w:ascii="Times New Roman" w:hAnsi="Times New Roman" w:cs="Times New Roman"/>
          <w:b/>
          <w:bCs/>
          <w:sz w:val="24"/>
          <w:szCs w:val="24"/>
        </w:rPr>
        <w:t>for hydrocephalus</w:t>
      </w:r>
    </w:p>
    <w:p w14:paraId="57241510" w14:textId="77777777" w:rsidR="00F8400F" w:rsidRPr="004A3188" w:rsidRDefault="00F8400F" w:rsidP="004E3B92">
      <w:pPr>
        <w:pStyle w:val="Teaser"/>
        <w:spacing w:line="360" w:lineRule="auto"/>
        <w:rPr>
          <w:b/>
        </w:rPr>
      </w:pPr>
    </w:p>
    <w:p w14:paraId="5B606D7C" w14:textId="5E9A0E51" w:rsidR="004E3B92" w:rsidRPr="004A3188" w:rsidRDefault="004E3B92" w:rsidP="004E3B92">
      <w:pPr>
        <w:pStyle w:val="Teaser"/>
        <w:spacing w:line="360" w:lineRule="auto"/>
      </w:pPr>
      <w:r w:rsidRPr="004A3188">
        <w:rPr>
          <w:b/>
        </w:rPr>
        <w:t>Authors:</w:t>
      </w:r>
      <w:r w:rsidRPr="004A3188">
        <w:t xml:space="preserve">  Konstantina Kaplani</w:t>
      </w:r>
      <w:r w:rsidRPr="004A3188">
        <w:rPr>
          <w:vertAlign w:val="superscript"/>
        </w:rPr>
        <w:t>1</w:t>
      </w:r>
      <w:r w:rsidRPr="004A3188">
        <w:t>, Maria - Eleni Lalioti</w:t>
      </w:r>
      <w:r w:rsidRPr="004A3188">
        <w:rPr>
          <w:vertAlign w:val="superscript"/>
        </w:rPr>
        <w:t>1</w:t>
      </w:r>
      <w:r w:rsidRPr="004A3188">
        <w:t>, Stella Vassalou</w:t>
      </w:r>
      <w:r w:rsidRPr="004A3188">
        <w:rPr>
          <w:vertAlign w:val="superscript"/>
        </w:rPr>
        <w:t>1</w:t>
      </w:r>
      <w:r w:rsidRPr="004A3188">
        <w:t>, Georgia Lokka</w:t>
      </w:r>
      <w:r w:rsidRPr="004A3188">
        <w:rPr>
          <w:vertAlign w:val="superscript"/>
        </w:rPr>
        <w:t>1</w:t>
      </w:r>
      <w:r w:rsidRPr="004A3188">
        <w:t>, Evangelia Parlapani</w:t>
      </w:r>
      <w:r w:rsidRPr="004A3188">
        <w:rPr>
          <w:vertAlign w:val="superscript"/>
        </w:rPr>
        <w:t>1</w:t>
      </w:r>
      <w:r w:rsidRPr="004A3188">
        <w:t>, Georgios Kritikos</w:t>
      </w:r>
      <w:r w:rsidRPr="004A3188">
        <w:rPr>
          <w:vertAlign w:val="superscript"/>
        </w:rPr>
        <w:t>1</w:t>
      </w:r>
      <w:r w:rsidRPr="004A3188">
        <w:t>, Zoi Lygerou</w:t>
      </w:r>
      <w:r w:rsidRPr="004A3188">
        <w:rPr>
          <w:vertAlign w:val="superscript"/>
        </w:rPr>
        <w:t>2</w:t>
      </w:r>
      <w:r w:rsidRPr="004A3188">
        <w:t>, Stavros Taraviras</w:t>
      </w:r>
      <w:r w:rsidRPr="004A3188">
        <w:rPr>
          <w:vertAlign w:val="superscript"/>
        </w:rPr>
        <w:t>1,</w:t>
      </w:r>
    </w:p>
    <w:p w14:paraId="7A08CDE9" w14:textId="77777777" w:rsidR="00F8400F" w:rsidRPr="004A3188" w:rsidRDefault="00F8400F" w:rsidP="004E3B92">
      <w:pPr>
        <w:pStyle w:val="Paragraph"/>
        <w:spacing w:line="360" w:lineRule="auto"/>
        <w:ind w:firstLine="0"/>
        <w:rPr>
          <w:b/>
        </w:rPr>
      </w:pPr>
    </w:p>
    <w:p w14:paraId="1D550737" w14:textId="58CAE039" w:rsidR="004E3B92" w:rsidRPr="004A3188" w:rsidRDefault="004E3B92" w:rsidP="004E3B92">
      <w:pPr>
        <w:pStyle w:val="Paragraph"/>
        <w:spacing w:line="360" w:lineRule="auto"/>
        <w:ind w:firstLine="0"/>
        <w:rPr>
          <w:b/>
        </w:rPr>
      </w:pPr>
      <w:r w:rsidRPr="004A3188">
        <w:rPr>
          <w:b/>
        </w:rPr>
        <w:t>Affiliations:</w:t>
      </w:r>
      <w:r w:rsidR="00A246F3" w:rsidRPr="004A3188">
        <w:rPr>
          <w:b/>
        </w:rPr>
        <w:t xml:space="preserve"> </w:t>
      </w:r>
    </w:p>
    <w:p w14:paraId="6202824D" w14:textId="77777777" w:rsidR="004E3B92" w:rsidRPr="004A3188" w:rsidRDefault="004E3B92" w:rsidP="004E3B92">
      <w:pPr>
        <w:spacing w:line="360" w:lineRule="auto"/>
        <w:rPr>
          <w:rFonts w:ascii="Times New Roman" w:hAnsi="Times New Roman"/>
          <w:color w:val="000000"/>
          <w:sz w:val="24"/>
          <w:szCs w:val="24"/>
        </w:rPr>
      </w:pPr>
      <w:r w:rsidRPr="004A3188">
        <w:rPr>
          <w:rFonts w:ascii="Times New Roman" w:hAnsi="Times New Roman"/>
          <w:sz w:val="24"/>
          <w:szCs w:val="24"/>
          <w:vertAlign w:val="superscript"/>
        </w:rPr>
        <w:t>1</w:t>
      </w:r>
      <w:r w:rsidRPr="004A3188">
        <w:rPr>
          <w:rFonts w:ascii="Times New Roman" w:hAnsi="Times New Roman"/>
          <w:color w:val="000000"/>
          <w:sz w:val="24"/>
          <w:szCs w:val="24"/>
        </w:rPr>
        <w:t>Department of Physiology, School of Medicine, University of Patras, Patras, Greece</w:t>
      </w:r>
    </w:p>
    <w:p w14:paraId="154D9C17" w14:textId="77777777" w:rsidR="004E3B92" w:rsidRPr="004A3188" w:rsidRDefault="004E3B92" w:rsidP="004E3B92">
      <w:pPr>
        <w:spacing w:line="360" w:lineRule="auto"/>
        <w:rPr>
          <w:rFonts w:ascii="Times New Roman" w:hAnsi="Times New Roman"/>
          <w:color w:val="000000"/>
          <w:sz w:val="24"/>
          <w:szCs w:val="24"/>
          <w:vertAlign w:val="superscript"/>
        </w:rPr>
      </w:pPr>
      <w:r w:rsidRPr="004A3188">
        <w:rPr>
          <w:rFonts w:ascii="Times New Roman" w:hAnsi="Times New Roman"/>
          <w:color w:val="000000"/>
          <w:sz w:val="24"/>
          <w:szCs w:val="24"/>
          <w:vertAlign w:val="superscript"/>
        </w:rPr>
        <w:t>2</w:t>
      </w:r>
      <w:r w:rsidRPr="004A3188">
        <w:rPr>
          <w:rFonts w:ascii="Times New Roman" w:hAnsi="Times New Roman"/>
          <w:color w:val="000000"/>
          <w:sz w:val="24"/>
          <w:szCs w:val="24"/>
        </w:rPr>
        <w:t>Department of General Biology, School of Medicine, University of Patras, Patras, Greece</w:t>
      </w:r>
    </w:p>
    <w:p w14:paraId="5D69E935" w14:textId="77777777" w:rsidR="00A710B4" w:rsidRPr="004A3188" w:rsidRDefault="00A710B4" w:rsidP="00A4277A">
      <w:pPr>
        <w:pStyle w:val="NoSpacing1"/>
        <w:spacing w:line="480" w:lineRule="auto"/>
        <w:rPr>
          <w:rFonts w:ascii="Times New Roman" w:hAnsi="Times New Roman"/>
          <w:b/>
          <w:bCs/>
          <w:sz w:val="24"/>
          <w:szCs w:val="24"/>
        </w:rPr>
      </w:pPr>
    </w:p>
    <w:p w14:paraId="432481B4" w14:textId="77777777" w:rsidR="007A52C9" w:rsidRPr="004A3188" w:rsidRDefault="007A52C9" w:rsidP="00A4277A">
      <w:pPr>
        <w:pStyle w:val="NoSpacing1"/>
        <w:spacing w:line="480" w:lineRule="auto"/>
        <w:rPr>
          <w:rFonts w:ascii="Times New Roman" w:hAnsi="Times New Roman"/>
          <w:sz w:val="24"/>
          <w:szCs w:val="24"/>
        </w:rPr>
      </w:pPr>
      <w:r w:rsidRPr="004A3188">
        <w:rPr>
          <w:rFonts w:ascii="Times New Roman" w:hAnsi="Times New Roman"/>
          <w:b/>
          <w:bCs/>
          <w:sz w:val="24"/>
          <w:szCs w:val="24"/>
        </w:rPr>
        <w:t>Corresponding author:</w:t>
      </w:r>
      <w:r w:rsidRPr="004A3188">
        <w:rPr>
          <w:rFonts w:ascii="Times New Roman" w:hAnsi="Times New Roman"/>
          <w:sz w:val="24"/>
          <w:szCs w:val="24"/>
        </w:rPr>
        <w:t xml:space="preserve"> </w:t>
      </w:r>
      <w:r w:rsidR="004E3B92" w:rsidRPr="004A3188">
        <w:rPr>
          <w:rFonts w:ascii="Times New Roman" w:hAnsi="Times New Roman"/>
          <w:sz w:val="24"/>
          <w:szCs w:val="24"/>
        </w:rPr>
        <w:t xml:space="preserve">Stavros </w:t>
      </w:r>
      <w:proofErr w:type="spellStart"/>
      <w:r w:rsidR="004E3B92" w:rsidRPr="004A3188">
        <w:rPr>
          <w:rFonts w:ascii="Times New Roman" w:hAnsi="Times New Roman"/>
          <w:sz w:val="24"/>
          <w:szCs w:val="24"/>
        </w:rPr>
        <w:t>Taraviras</w:t>
      </w:r>
      <w:proofErr w:type="spellEnd"/>
    </w:p>
    <w:p w14:paraId="6A909BFF" w14:textId="77777777" w:rsidR="007A52C9" w:rsidRPr="004A3188" w:rsidRDefault="007A52C9" w:rsidP="00A4277A">
      <w:pPr>
        <w:pStyle w:val="NoSpacing1"/>
        <w:spacing w:line="480" w:lineRule="auto"/>
        <w:rPr>
          <w:rFonts w:ascii="Times New Roman" w:hAnsi="Times New Roman"/>
          <w:sz w:val="24"/>
          <w:szCs w:val="24"/>
        </w:rPr>
      </w:pPr>
      <w:r w:rsidRPr="004A3188">
        <w:rPr>
          <w:rFonts w:ascii="Times New Roman" w:hAnsi="Times New Roman"/>
          <w:b/>
          <w:bCs/>
          <w:sz w:val="24"/>
          <w:szCs w:val="24"/>
        </w:rPr>
        <w:t>Corresponding author’s address:</w:t>
      </w:r>
      <w:r w:rsidR="00A710B4" w:rsidRPr="004A3188">
        <w:rPr>
          <w:rFonts w:ascii="Times New Roman" w:hAnsi="Times New Roman"/>
          <w:sz w:val="24"/>
          <w:szCs w:val="24"/>
        </w:rPr>
        <w:t xml:space="preserve"> Department of Physiology,</w:t>
      </w:r>
      <w:r w:rsidR="00A710B4" w:rsidRPr="004A3188">
        <w:rPr>
          <w:rFonts w:ascii="Times New Roman" w:hAnsi="Times New Roman"/>
          <w:color w:val="000000"/>
          <w:sz w:val="24"/>
          <w:szCs w:val="24"/>
        </w:rPr>
        <w:t xml:space="preserve"> School of Medicine</w:t>
      </w:r>
      <w:r w:rsidR="00A710B4" w:rsidRPr="004A3188">
        <w:rPr>
          <w:rFonts w:ascii="Times New Roman" w:hAnsi="Times New Roman"/>
          <w:sz w:val="24"/>
          <w:szCs w:val="24"/>
        </w:rPr>
        <w:t xml:space="preserve">, University of Patras, </w:t>
      </w:r>
      <w:proofErr w:type="spellStart"/>
      <w:r w:rsidR="00A710B4" w:rsidRPr="004A3188">
        <w:rPr>
          <w:rFonts w:ascii="Times New Roman" w:hAnsi="Times New Roman"/>
          <w:sz w:val="24"/>
          <w:szCs w:val="24"/>
        </w:rPr>
        <w:t>Asklepiou</w:t>
      </w:r>
      <w:proofErr w:type="spellEnd"/>
      <w:r w:rsidR="00A710B4" w:rsidRPr="004A3188">
        <w:rPr>
          <w:rFonts w:ascii="Times New Roman" w:hAnsi="Times New Roman"/>
          <w:sz w:val="24"/>
          <w:szCs w:val="24"/>
        </w:rPr>
        <w:t xml:space="preserve"> Street 1, Rio 26504, Patras, Greece</w:t>
      </w:r>
    </w:p>
    <w:p w14:paraId="48BD7C06" w14:textId="77777777" w:rsidR="007A52C9" w:rsidRPr="004A3188" w:rsidRDefault="007A52C9" w:rsidP="00A4277A">
      <w:pPr>
        <w:pStyle w:val="NoSpacing1"/>
        <w:spacing w:line="480" w:lineRule="auto"/>
        <w:rPr>
          <w:rFonts w:ascii="Times New Roman" w:hAnsi="Times New Roman"/>
          <w:b/>
          <w:bCs/>
          <w:sz w:val="24"/>
          <w:szCs w:val="24"/>
        </w:rPr>
      </w:pPr>
      <w:r w:rsidRPr="004A3188">
        <w:rPr>
          <w:rFonts w:ascii="Times New Roman" w:hAnsi="Times New Roman"/>
          <w:b/>
          <w:bCs/>
          <w:sz w:val="24"/>
          <w:szCs w:val="24"/>
        </w:rPr>
        <w:t xml:space="preserve">Corresponding author’s phone and fax: </w:t>
      </w:r>
      <w:r w:rsidR="00A710B4" w:rsidRPr="004A3188">
        <w:rPr>
          <w:rFonts w:ascii="Times New Roman" w:hAnsi="Times New Roman"/>
          <w:sz w:val="24"/>
          <w:szCs w:val="24"/>
        </w:rPr>
        <w:t>+30 2610 997676</w:t>
      </w:r>
    </w:p>
    <w:p w14:paraId="284BCBB9" w14:textId="77777777" w:rsidR="00A710B4" w:rsidRPr="004A3188" w:rsidRDefault="007A52C9" w:rsidP="00A710B4">
      <w:pPr>
        <w:spacing w:line="360" w:lineRule="auto"/>
        <w:rPr>
          <w:rFonts w:ascii="Times New Roman" w:hAnsi="Times New Roman"/>
          <w:sz w:val="24"/>
          <w:szCs w:val="24"/>
        </w:rPr>
      </w:pPr>
      <w:r w:rsidRPr="004A3188">
        <w:rPr>
          <w:rFonts w:ascii="Times New Roman" w:hAnsi="Times New Roman"/>
          <w:b/>
          <w:bCs/>
          <w:sz w:val="24"/>
          <w:szCs w:val="24"/>
        </w:rPr>
        <w:t xml:space="preserve">Corresponding author’s e-mail address: </w:t>
      </w:r>
      <w:hyperlink r:id="rId8" w:history="1">
        <w:r w:rsidR="00A710B4" w:rsidRPr="004A3188">
          <w:rPr>
            <w:rStyle w:val="Hyperlink"/>
            <w:rFonts w:ascii="Times New Roman" w:hAnsi="Times New Roman"/>
            <w:sz w:val="24"/>
            <w:szCs w:val="24"/>
          </w:rPr>
          <w:t>taraviras@med.upatras.gr</w:t>
        </w:r>
      </w:hyperlink>
    </w:p>
    <w:p w14:paraId="7ED32E01" w14:textId="77777777" w:rsidR="007A52C9" w:rsidRPr="004A3188" w:rsidRDefault="007A52C9" w:rsidP="00A4277A">
      <w:pPr>
        <w:pStyle w:val="NoSpacing1"/>
        <w:spacing w:line="480" w:lineRule="auto"/>
        <w:rPr>
          <w:rFonts w:ascii="Times New Roman" w:hAnsi="Times New Roman"/>
          <w:b/>
          <w:bCs/>
          <w:sz w:val="24"/>
          <w:szCs w:val="24"/>
        </w:rPr>
      </w:pPr>
    </w:p>
    <w:p w14:paraId="2DF9DEF7" w14:textId="77777777" w:rsidR="007A52C9" w:rsidRPr="004A3188" w:rsidRDefault="007A52C9" w:rsidP="00A4277A">
      <w:pPr>
        <w:pStyle w:val="NoSpacing1"/>
        <w:spacing w:line="480" w:lineRule="auto"/>
        <w:rPr>
          <w:rFonts w:ascii="Times New Roman" w:hAnsi="Times New Roman"/>
          <w:sz w:val="24"/>
          <w:szCs w:val="24"/>
        </w:rPr>
      </w:pPr>
      <w:r w:rsidRPr="004A3188">
        <w:rPr>
          <w:rFonts w:ascii="Times New Roman" w:hAnsi="Times New Roman"/>
          <w:b/>
          <w:bCs/>
          <w:sz w:val="24"/>
          <w:szCs w:val="24"/>
        </w:rPr>
        <w:t xml:space="preserve">Running </w:t>
      </w:r>
      <w:r w:rsidR="00955D48" w:rsidRPr="004A3188">
        <w:rPr>
          <w:rFonts w:ascii="Times New Roman" w:hAnsi="Times New Roman"/>
          <w:b/>
          <w:bCs/>
          <w:sz w:val="24"/>
          <w:szCs w:val="24"/>
        </w:rPr>
        <w:t>title</w:t>
      </w:r>
      <w:r w:rsidRPr="004A3188">
        <w:rPr>
          <w:rFonts w:ascii="Times New Roman" w:hAnsi="Times New Roman"/>
          <w:b/>
          <w:bCs/>
          <w:sz w:val="24"/>
          <w:szCs w:val="24"/>
        </w:rPr>
        <w:t>:</w:t>
      </w:r>
      <w:r w:rsidRPr="004A3188">
        <w:rPr>
          <w:rFonts w:ascii="Times New Roman" w:hAnsi="Times New Roman"/>
          <w:sz w:val="24"/>
          <w:szCs w:val="24"/>
        </w:rPr>
        <w:t xml:space="preserve"> </w:t>
      </w:r>
      <w:r w:rsidR="00A710B4" w:rsidRPr="004A3188">
        <w:rPr>
          <w:rFonts w:ascii="Times New Roman" w:hAnsi="Times New Roman"/>
          <w:sz w:val="24"/>
          <w:szCs w:val="24"/>
        </w:rPr>
        <w:t>GemC1 and McIdas promote ependymal reprogramming</w:t>
      </w:r>
      <w:r w:rsidR="00955D48" w:rsidRPr="004A3188">
        <w:rPr>
          <w:rFonts w:ascii="Times New Roman" w:hAnsi="Times New Roman"/>
          <w:sz w:val="24"/>
          <w:szCs w:val="24"/>
        </w:rPr>
        <w:t>.</w:t>
      </w:r>
      <w:r w:rsidR="00A710B4" w:rsidRPr="004A3188">
        <w:rPr>
          <w:rFonts w:ascii="Times New Roman" w:hAnsi="Times New Roman"/>
          <w:sz w:val="24"/>
          <w:szCs w:val="24"/>
        </w:rPr>
        <w:t xml:space="preserve"> </w:t>
      </w:r>
    </w:p>
    <w:p w14:paraId="6BB64404" w14:textId="77777777" w:rsidR="000C71DD" w:rsidRPr="004A3188" w:rsidRDefault="000C71DD" w:rsidP="00A4277A">
      <w:pPr>
        <w:pStyle w:val="NoSpacing1"/>
        <w:spacing w:line="480" w:lineRule="auto"/>
        <w:rPr>
          <w:rFonts w:ascii="Times New Roman" w:hAnsi="Times New Roman"/>
          <w:sz w:val="24"/>
          <w:szCs w:val="24"/>
        </w:rPr>
      </w:pPr>
    </w:p>
    <w:p w14:paraId="2D028B22" w14:textId="33A74395" w:rsidR="000C71DD" w:rsidRPr="004A3188" w:rsidRDefault="000C71DD" w:rsidP="00A4277A">
      <w:pPr>
        <w:pStyle w:val="NoSpacing1"/>
        <w:spacing w:line="480" w:lineRule="auto"/>
        <w:rPr>
          <w:rFonts w:ascii="Times New Roman" w:hAnsi="Times New Roman"/>
          <w:sz w:val="24"/>
          <w:szCs w:val="24"/>
        </w:rPr>
      </w:pPr>
      <w:r w:rsidRPr="004A3188">
        <w:rPr>
          <w:rFonts w:ascii="Times New Roman" w:hAnsi="Times New Roman"/>
          <w:sz w:val="24"/>
          <w:szCs w:val="24"/>
        </w:rPr>
        <w:t>Keywords: ependymal cells, reprogramming, hydrocephalus, McIdas, GemC1</w:t>
      </w:r>
    </w:p>
    <w:p w14:paraId="65EB642C" w14:textId="77777777" w:rsidR="007A52C9" w:rsidRPr="004A3188" w:rsidRDefault="007A52C9" w:rsidP="00A4277A">
      <w:pPr>
        <w:pStyle w:val="NoSpacing1"/>
        <w:spacing w:line="480" w:lineRule="auto"/>
        <w:rPr>
          <w:rFonts w:ascii="Times New Roman" w:hAnsi="Times New Roman"/>
          <w:sz w:val="24"/>
          <w:szCs w:val="24"/>
        </w:rPr>
      </w:pPr>
    </w:p>
    <w:p w14:paraId="126EDFE7" w14:textId="77777777" w:rsidR="007A52C9" w:rsidRPr="004A3188" w:rsidRDefault="007A52C9" w:rsidP="00A5365A">
      <w:pPr>
        <w:spacing w:line="360" w:lineRule="auto"/>
        <w:rPr>
          <w:rFonts w:ascii="Times New Roman" w:hAnsi="Times New Roman"/>
          <w:b/>
          <w:bCs/>
          <w:sz w:val="24"/>
          <w:szCs w:val="24"/>
        </w:rPr>
      </w:pPr>
      <w:r w:rsidRPr="004A3188">
        <w:rPr>
          <w:rFonts w:ascii="Times New Roman" w:hAnsi="Times New Roman"/>
          <w:sz w:val="24"/>
          <w:szCs w:val="24"/>
        </w:rPr>
        <w:br w:type="page"/>
      </w:r>
      <w:r w:rsidR="00BA3735" w:rsidRPr="004A3188">
        <w:rPr>
          <w:rFonts w:ascii="Times New Roman" w:hAnsi="Times New Roman"/>
          <w:b/>
          <w:bCs/>
          <w:sz w:val="24"/>
          <w:szCs w:val="24"/>
        </w:rPr>
        <w:lastRenderedPageBreak/>
        <w:t xml:space="preserve">ABSTRACT </w:t>
      </w:r>
    </w:p>
    <w:p w14:paraId="35FF987E" w14:textId="4A01D359" w:rsidR="00102667" w:rsidRPr="004A3188" w:rsidRDefault="00102667" w:rsidP="00A5365A">
      <w:pPr>
        <w:pStyle w:val="NoSpacing1"/>
        <w:spacing w:line="360" w:lineRule="auto"/>
        <w:rPr>
          <w:rFonts w:ascii="Times New Roman" w:hAnsi="Times New Roman"/>
          <w:bCs/>
          <w:sz w:val="24"/>
          <w:szCs w:val="24"/>
        </w:rPr>
      </w:pPr>
      <w:r w:rsidRPr="004A3188">
        <w:rPr>
          <w:rFonts w:ascii="Times New Roman" w:hAnsi="Times New Roman"/>
          <w:bCs/>
          <w:sz w:val="24"/>
          <w:szCs w:val="24"/>
        </w:rPr>
        <w:t xml:space="preserve">Hydrocephalus is a common neurological condition, characterized by the excessive accumulation of cerebrospinal fluid in the cerebral ventricles. Primary treatments for hydrocephalus mainly involve neurosurgical cerebrospinal fluid diversion, which hold high morbidity and failure rates, highlighting the necessity for the discovery of novel therapeutic approaches. Although the pathophysiology of hydrocephalus is highly multifactorial, impaired function of the brain ependymal cells plays a fundamental role in hydrocephalus. Here we show that GemC1 and McIdas, key regulators of multiciliated ependymal cell fate determination, induce direct cellular reprogramming towards ependyma. </w:t>
      </w:r>
      <w:bookmarkStart w:id="0" w:name="_Hlk171467211"/>
      <w:r w:rsidR="00CC61E1" w:rsidRPr="004A3188">
        <w:rPr>
          <w:rFonts w:ascii="Times New Roman" w:hAnsi="Times New Roman"/>
          <w:bCs/>
          <w:sz w:val="24"/>
          <w:szCs w:val="24"/>
        </w:rPr>
        <w:t>Our study</w:t>
      </w:r>
      <w:r w:rsidRPr="004A3188">
        <w:rPr>
          <w:rFonts w:ascii="Times New Roman" w:hAnsi="Times New Roman"/>
          <w:bCs/>
          <w:sz w:val="24"/>
          <w:szCs w:val="24"/>
        </w:rPr>
        <w:t xml:space="preserve"> reveal</w:t>
      </w:r>
      <w:r w:rsidR="00CC61E1" w:rsidRPr="004A3188">
        <w:rPr>
          <w:rFonts w:ascii="Times New Roman" w:hAnsi="Times New Roman"/>
          <w:bCs/>
          <w:sz w:val="24"/>
          <w:szCs w:val="24"/>
        </w:rPr>
        <w:t>s</w:t>
      </w:r>
      <w:r w:rsidRPr="004A3188">
        <w:rPr>
          <w:rFonts w:ascii="Times New Roman" w:hAnsi="Times New Roman"/>
          <w:bCs/>
          <w:sz w:val="24"/>
          <w:szCs w:val="24"/>
        </w:rPr>
        <w:t xml:space="preserve"> that </w:t>
      </w:r>
      <w:r w:rsidR="00D364FF" w:rsidRPr="004A3188">
        <w:rPr>
          <w:rFonts w:ascii="Times New Roman" w:hAnsi="Times New Roman"/>
          <w:bCs/>
          <w:sz w:val="24"/>
          <w:szCs w:val="24"/>
        </w:rPr>
        <w:t xml:space="preserve">ectopic expression of </w:t>
      </w:r>
      <w:r w:rsidRPr="004A3188">
        <w:rPr>
          <w:rFonts w:ascii="Times New Roman" w:hAnsi="Times New Roman"/>
          <w:bCs/>
          <w:sz w:val="24"/>
          <w:szCs w:val="24"/>
        </w:rPr>
        <w:t>GemC1 and McIdas reprogram</w:t>
      </w:r>
      <w:r w:rsidR="00F8400F" w:rsidRPr="004A3188">
        <w:rPr>
          <w:rFonts w:ascii="Times New Roman" w:hAnsi="Times New Roman"/>
          <w:bCs/>
          <w:sz w:val="24"/>
          <w:szCs w:val="24"/>
        </w:rPr>
        <w:t>s</w:t>
      </w:r>
      <w:r w:rsidRPr="004A3188">
        <w:rPr>
          <w:rFonts w:ascii="Times New Roman" w:hAnsi="Times New Roman"/>
          <w:bCs/>
          <w:sz w:val="24"/>
          <w:szCs w:val="24"/>
        </w:rPr>
        <w:t xml:space="preserve"> cortical astrocytes and </w:t>
      </w:r>
      <w:r w:rsidR="00541AC2" w:rsidRPr="004A3188">
        <w:rPr>
          <w:rFonts w:ascii="Times New Roman" w:hAnsi="Times New Roman"/>
          <w:bCs/>
          <w:sz w:val="24"/>
          <w:szCs w:val="24"/>
        </w:rPr>
        <w:t>program</w:t>
      </w:r>
      <w:r w:rsidR="00F8400F" w:rsidRPr="004A3188">
        <w:rPr>
          <w:rFonts w:ascii="Times New Roman" w:hAnsi="Times New Roman"/>
          <w:bCs/>
          <w:sz w:val="24"/>
          <w:szCs w:val="24"/>
        </w:rPr>
        <w:t>s</w:t>
      </w:r>
      <w:r w:rsidR="00541AC2" w:rsidRPr="004A3188">
        <w:rPr>
          <w:rFonts w:ascii="Times New Roman" w:hAnsi="Times New Roman"/>
          <w:bCs/>
          <w:sz w:val="24"/>
          <w:szCs w:val="24"/>
        </w:rPr>
        <w:t xml:space="preserve"> </w:t>
      </w:r>
      <w:r w:rsidRPr="004A3188">
        <w:rPr>
          <w:rFonts w:ascii="Times New Roman" w:hAnsi="Times New Roman"/>
          <w:bCs/>
          <w:sz w:val="24"/>
          <w:szCs w:val="24"/>
        </w:rPr>
        <w:t xml:space="preserve">mouse embryonic stem cells into ependyma. </w:t>
      </w:r>
      <w:bookmarkEnd w:id="0"/>
      <w:r w:rsidRPr="004A3188">
        <w:rPr>
          <w:rFonts w:ascii="Times New Roman" w:hAnsi="Times New Roman"/>
          <w:bCs/>
          <w:sz w:val="24"/>
          <w:szCs w:val="24"/>
        </w:rPr>
        <w:t>McIdas is sufficient to establish functional activity in the reprogrammed astrocytes. Furthermore, we show that McIdas</w:t>
      </w:r>
      <w:r w:rsidR="00B4687A" w:rsidRPr="004A3188">
        <w:rPr>
          <w:rFonts w:ascii="Times New Roman" w:hAnsi="Times New Roman"/>
          <w:bCs/>
          <w:sz w:val="24"/>
          <w:szCs w:val="24"/>
        </w:rPr>
        <w:t>’</w:t>
      </w:r>
      <w:r w:rsidRPr="004A3188">
        <w:rPr>
          <w:rFonts w:ascii="Times New Roman" w:hAnsi="Times New Roman"/>
          <w:bCs/>
          <w:sz w:val="24"/>
          <w:szCs w:val="24"/>
        </w:rPr>
        <w:t xml:space="preserve"> expression promotes ependymal cells regeneration in two different </w:t>
      </w:r>
      <w:r w:rsidR="00592897" w:rsidRPr="004A3188">
        <w:rPr>
          <w:rFonts w:ascii="Times New Roman" w:hAnsi="Times New Roman"/>
          <w:bCs/>
          <w:sz w:val="24"/>
          <w:szCs w:val="24"/>
        </w:rPr>
        <w:t>post</w:t>
      </w:r>
      <w:r w:rsidR="00541AC2" w:rsidRPr="004A3188">
        <w:rPr>
          <w:rFonts w:ascii="Times New Roman" w:hAnsi="Times New Roman"/>
          <w:bCs/>
          <w:sz w:val="24"/>
          <w:szCs w:val="24"/>
        </w:rPr>
        <w:t xml:space="preserve">natal </w:t>
      </w:r>
      <w:r w:rsidRPr="004A3188">
        <w:rPr>
          <w:rFonts w:ascii="Times New Roman" w:hAnsi="Times New Roman"/>
          <w:bCs/>
          <w:sz w:val="24"/>
          <w:szCs w:val="24"/>
        </w:rPr>
        <w:t>hydrocephalus mouse models: an intracranial hemorrhage and a genetic form of hydrocephalus</w:t>
      </w:r>
      <w:r w:rsidR="00D53213" w:rsidRPr="004A3188">
        <w:rPr>
          <w:rFonts w:ascii="Times New Roman" w:hAnsi="Times New Roman"/>
          <w:bCs/>
          <w:sz w:val="24"/>
          <w:szCs w:val="24"/>
        </w:rPr>
        <w:t xml:space="preserve"> and ameliorates the cytoarchitecture of the neurogenic niche</w:t>
      </w:r>
      <w:r w:rsidRPr="004A3188">
        <w:rPr>
          <w:rFonts w:ascii="Times New Roman" w:hAnsi="Times New Roman"/>
          <w:bCs/>
          <w:sz w:val="24"/>
          <w:szCs w:val="24"/>
        </w:rPr>
        <w:t xml:space="preserve">. Our study </w:t>
      </w:r>
      <w:r w:rsidR="00C62C36" w:rsidRPr="004A3188">
        <w:rPr>
          <w:rFonts w:ascii="Times New Roman" w:hAnsi="Times New Roman"/>
          <w:bCs/>
          <w:sz w:val="24"/>
          <w:szCs w:val="24"/>
        </w:rPr>
        <w:t>provides evidence on the</w:t>
      </w:r>
      <w:r w:rsidR="003948B3" w:rsidRPr="004A3188">
        <w:rPr>
          <w:rFonts w:ascii="Times New Roman" w:hAnsi="Times New Roman"/>
          <w:bCs/>
          <w:sz w:val="24"/>
          <w:szCs w:val="24"/>
        </w:rPr>
        <w:t xml:space="preserve"> restor</w:t>
      </w:r>
      <w:r w:rsidR="00C62C36" w:rsidRPr="004A3188">
        <w:rPr>
          <w:rFonts w:ascii="Times New Roman" w:hAnsi="Times New Roman"/>
          <w:bCs/>
          <w:sz w:val="24"/>
          <w:szCs w:val="24"/>
        </w:rPr>
        <w:t>ation of</w:t>
      </w:r>
      <w:r w:rsidR="003948B3" w:rsidRPr="004A3188">
        <w:rPr>
          <w:rFonts w:ascii="Times New Roman" w:hAnsi="Times New Roman"/>
          <w:bCs/>
          <w:sz w:val="24"/>
          <w:szCs w:val="24"/>
        </w:rPr>
        <w:t xml:space="preserve"> ependyma </w:t>
      </w:r>
      <w:r w:rsidR="00C62C36" w:rsidRPr="004A3188">
        <w:rPr>
          <w:rFonts w:ascii="Times New Roman" w:hAnsi="Times New Roman"/>
          <w:bCs/>
          <w:sz w:val="24"/>
          <w:szCs w:val="24"/>
        </w:rPr>
        <w:t xml:space="preserve">in animal models mimicking hydrocephalus </w:t>
      </w:r>
      <w:r w:rsidR="005821D2" w:rsidRPr="004A3188">
        <w:rPr>
          <w:rFonts w:ascii="Times New Roman" w:hAnsi="Times New Roman"/>
          <w:bCs/>
          <w:sz w:val="24"/>
          <w:szCs w:val="24"/>
        </w:rPr>
        <w:t xml:space="preserve">that </w:t>
      </w:r>
      <w:r w:rsidR="003948B3" w:rsidRPr="004A3188">
        <w:rPr>
          <w:rFonts w:ascii="Times New Roman" w:hAnsi="Times New Roman"/>
          <w:bCs/>
          <w:sz w:val="24"/>
          <w:szCs w:val="24"/>
        </w:rPr>
        <w:t xml:space="preserve">could </w:t>
      </w:r>
      <w:r w:rsidR="005821D2" w:rsidRPr="004A3188">
        <w:rPr>
          <w:rFonts w:ascii="Times New Roman" w:hAnsi="Times New Roman"/>
          <w:bCs/>
          <w:sz w:val="24"/>
          <w:szCs w:val="24"/>
        </w:rPr>
        <w:t>be exploited towards future therapeutic interventions</w:t>
      </w:r>
      <w:r w:rsidR="003948B3" w:rsidRPr="004A3188">
        <w:rPr>
          <w:rFonts w:ascii="Times New Roman" w:hAnsi="Times New Roman"/>
          <w:bCs/>
          <w:sz w:val="24"/>
          <w:szCs w:val="24"/>
        </w:rPr>
        <w:t>.</w:t>
      </w:r>
      <w:r w:rsidRPr="004A3188">
        <w:rPr>
          <w:rFonts w:ascii="Times New Roman" w:hAnsi="Times New Roman"/>
          <w:bCs/>
          <w:sz w:val="24"/>
          <w:szCs w:val="24"/>
        </w:rPr>
        <w:t xml:space="preserve"> </w:t>
      </w:r>
    </w:p>
    <w:p w14:paraId="2989F749" w14:textId="77777777" w:rsidR="00102667" w:rsidRPr="004A3188" w:rsidRDefault="00102667" w:rsidP="00A5365A">
      <w:pPr>
        <w:pStyle w:val="NoSpacing1"/>
        <w:spacing w:line="360" w:lineRule="auto"/>
        <w:rPr>
          <w:rFonts w:ascii="Times New Roman" w:hAnsi="Times New Roman"/>
          <w:bCs/>
          <w:sz w:val="24"/>
          <w:szCs w:val="24"/>
        </w:rPr>
      </w:pPr>
    </w:p>
    <w:p w14:paraId="2CE0795F" w14:textId="77777777" w:rsidR="00102667" w:rsidRPr="004A3188" w:rsidRDefault="00102667" w:rsidP="00311146">
      <w:pPr>
        <w:spacing w:line="480" w:lineRule="auto"/>
        <w:rPr>
          <w:rFonts w:ascii="Times New Roman" w:hAnsi="Times New Roman"/>
          <w:b/>
          <w:bCs/>
          <w:sz w:val="24"/>
          <w:szCs w:val="24"/>
        </w:rPr>
      </w:pPr>
    </w:p>
    <w:p w14:paraId="3A9D00C9" w14:textId="77777777" w:rsidR="00102667" w:rsidRPr="004A3188" w:rsidRDefault="00102667" w:rsidP="00311146">
      <w:pPr>
        <w:spacing w:line="480" w:lineRule="auto"/>
        <w:rPr>
          <w:rFonts w:ascii="Times New Roman" w:hAnsi="Times New Roman"/>
          <w:b/>
          <w:bCs/>
          <w:sz w:val="24"/>
          <w:szCs w:val="24"/>
        </w:rPr>
      </w:pPr>
    </w:p>
    <w:p w14:paraId="3433FF9A" w14:textId="77777777" w:rsidR="00102667" w:rsidRPr="004A3188" w:rsidRDefault="00102667" w:rsidP="00311146">
      <w:pPr>
        <w:spacing w:line="480" w:lineRule="auto"/>
        <w:rPr>
          <w:rFonts w:ascii="Times New Roman" w:hAnsi="Times New Roman"/>
          <w:b/>
          <w:bCs/>
          <w:sz w:val="24"/>
          <w:szCs w:val="24"/>
        </w:rPr>
      </w:pPr>
    </w:p>
    <w:p w14:paraId="49E195F4" w14:textId="77777777" w:rsidR="00102667" w:rsidRPr="004A3188" w:rsidRDefault="00102667" w:rsidP="00311146">
      <w:pPr>
        <w:spacing w:line="480" w:lineRule="auto"/>
        <w:rPr>
          <w:rFonts w:ascii="Times New Roman" w:hAnsi="Times New Roman"/>
          <w:b/>
          <w:bCs/>
          <w:sz w:val="24"/>
          <w:szCs w:val="24"/>
        </w:rPr>
      </w:pPr>
    </w:p>
    <w:p w14:paraId="79CF174B" w14:textId="77777777" w:rsidR="004D30EA" w:rsidRPr="004A3188" w:rsidRDefault="004D30EA" w:rsidP="00311146">
      <w:pPr>
        <w:spacing w:line="480" w:lineRule="auto"/>
        <w:rPr>
          <w:rFonts w:ascii="Times New Roman" w:hAnsi="Times New Roman"/>
          <w:b/>
          <w:bCs/>
          <w:sz w:val="24"/>
          <w:szCs w:val="24"/>
        </w:rPr>
      </w:pPr>
    </w:p>
    <w:p w14:paraId="6E4297C4" w14:textId="77777777" w:rsidR="00102667" w:rsidRPr="004A3188" w:rsidRDefault="00102667" w:rsidP="00311146">
      <w:pPr>
        <w:spacing w:line="480" w:lineRule="auto"/>
        <w:rPr>
          <w:rFonts w:ascii="Times New Roman" w:hAnsi="Times New Roman"/>
          <w:b/>
          <w:bCs/>
          <w:sz w:val="24"/>
          <w:szCs w:val="24"/>
        </w:rPr>
      </w:pPr>
    </w:p>
    <w:p w14:paraId="0BC52A26" w14:textId="77777777" w:rsidR="00102667" w:rsidRPr="004A3188" w:rsidRDefault="00102667" w:rsidP="00311146">
      <w:pPr>
        <w:spacing w:line="480" w:lineRule="auto"/>
        <w:rPr>
          <w:rFonts w:ascii="Times New Roman" w:hAnsi="Times New Roman"/>
          <w:b/>
          <w:bCs/>
          <w:sz w:val="24"/>
          <w:szCs w:val="24"/>
        </w:rPr>
      </w:pPr>
    </w:p>
    <w:p w14:paraId="25EEB5AB" w14:textId="77777777" w:rsidR="00102667" w:rsidRPr="004A3188" w:rsidRDefault="00102667" w:rsidP="00311146">
      <w:pPr>
        <w:spacing w:line="480" w:lineRule="auto"/>
        <w:rPr>
          <w:rFonts w:ascii="Times New Roman" w:hAnsi="Times New Roman"/>
          <w:b/>
          <w:bCs/>
          <w:sz w:val="24"/>
          <w:szCs w:val="24"/>
        </w:rPr>
      </w:pPr>
    </w:p>
    <w:p w14:paraId="3B3D776A" w14:textId="77777777" w:rsidR="00BA3735" w:rsidRPr="004A3188" w:rsidRDefault="00BA3735" w:rsidP="00311146">
      <w:pPr>
        <w:spacing w:line="480" w:lineRule="auto"/>
        <w:rPr>
          <w:rFonts w:ascii="Times New Roman" w:hAnsi="Times New Roman"/>
          <w:b/>
          <w:bCs/>
          <w:sz w:val="24"/>
          <w:szCs w:val="24"/>
        </w:rPr>
      </w:pPr>
      <w:r w:rsidRPr="004A3188">
        <w:rPr>
          <w:rFonts w:ascii="Times New Roman" w:hAnsi="Times New Roman"/>
          <w:b/>
          <w:bCs/>
          <w:sz w:val="24"/>
          <w:szCs w:val="24"/>
        </w:rPr>
        <w:lastRenderedPageBreak/>
        <w:t xml:space="preserve">INTRODUCTION </w:t>
      </w:r>
    </w:p>
    <w:p w14:paraId="401AE6F0" w14:textId="38F93D54" w:rsidR="00204B18" w:rsidRPr="004A3188" w:rsidRDefault="00311146" w:rsidP="00204B18">
      <w:pPr>
        <w:spacing w:line="360" w:lineRule="auto"/>
        <w:rPr>
          <w:rFonts w:ascii="Times New Roman" w:hAnsi="Times New Roman"/>
          <w:sz w:val="24"/>
          <w:szCs w:val="24"/>
          <w:lang w:val="de-DE"/>
        </w:rPr>
      </w:pPr>
      <w:r w:rsidRPr="004A3188">
        <w:rPr>
          <w:rFonts w:ascii="Times New Roman" w:hAnsi="Times New Roman"/>
          <w:sz w:val="24"/>
          <w:szCs w:val="24"/>
        </w:rPr>
        <w:t>Hydrocephalus is a neurological disorder defined by the abnormal accumulation of cerebrospinal fluid (CSF) within the brain ventricles, leading to increased head circumference</w:t>
      </w:r>
      <w:r w:rsidR="00096801" w:rsidRPr="004A3188">
        <w:rPr>
          <w:rFonts w:ascii="Times New Roman" w:hAnsi="Times New Roman"/>
          <w:sz w:val="24"/>
          <w:szCs w:val="24"/>
        </w:rPr>
        <w:t xml:space="preserve"> </w:t>
      </w:r>
      <w:r w:rsidRPr="004A3188">
        <w:rPr>
          <w:rFonts w:ascii="Times New Roman" w:hAnsi="Times New Roman"/>
          <w:sz w:val="24"/>
          <w:szCs w:val="24"/>
        </w:rPr>
        <w:fldChar w:fldCharType="begin"/>
      </w:r>
      <w:r w:rsidR="00096801" w:rsidRPr="004A3188">
        <w:rPr>
          <w:rFonts w:ascii="Times New Roman" w:hAnsi="Times New Roman"/>
          <w:sz w:val="24"/>
          <w:szCs w:val="24"/>
        </w:rPr>
        <w:instrText xml:space="preserve"> ADDIN ZOTERO_ITEM CSL_CITATION {"citationID":"wvEmPXkP","properties":{"formattedCitation":"(Schrander-Stumpel &amp; Fryns, 1998)","plainCitation":"(Schrander-Stumpel &amp; Fryns, 1998)","noteIndex":0},"citationItems":[{"id":40,"uris":["http://zotero.org/users/local/dBWKaixa/items/5WDKTACT"],"itemData":{"id":40,"type":"article-journal","abstract":"Congenital hydrocephalus is a serious condition that can arise from multiple causes. It comprises a diverse group of conditions which result in impaired circulation and absorption of cerebrospinal fluid. Congenital malformations of the central nervous system, infections, haemorrhage, trauma, teratogens and, occasionally, tumours can all give rise to hydrocephalus. In this paper we focus on the genetic aspects of hydrocephalus, excluding neural tube defects. The incidence is 0.4-0.8 per 1000 liveborns and stillbirths. X-linked hydrocephalus comprises approximately 5% of all cases. This condition is caused by mutations in the gene at Xq28 encoding for L1, a neural cell adhesion molecule. Carrier detection and prenatal diagnosis can be offered to affected families by means of chorionic villus biopsy and linkage analysis or L1 mutation analysis. In general, recurrence risk for congenital hydrocephalus excluding X-linked hydrocephalus, is low; empiric risk figures found in various studies range from &lt;1% to 4%. Unfortunately, prenatal diagnosis based on an early ultrasound scan is not always reliable as ventriculomegaly usually starts after 20 weeks of gestation. We stress the importance of additional clinical investigations. Prognosis in the prenatally diagnosed patients depends on additional malformations but in general, is not very good.\nCONCLUSION: Congenital hydrocephalus may be non-syndromic and syndromic. Prognosis depends primarily on the underlying cause and/or associated malformations, which have to be delineated on the basis of clinical, cytogenetic and molecular analysis.","container-title":"European Journal of Pediatrics","ISSN":"0340-6199","issue":"5","journalAbbreviation":"Eur. J. Pediatr.","language":"eng","note":"PMID: 9625330","page":"355-362","source":"PubMed","title":"Congenital hydrocephalus: nosology and guidelines for clinical approach and genetic counselling","title-short":"Congenital hydrocephalus","volume":"157","author":[{"family":"Schrander-Stumpel","given":"C."},{"family":"Fryns","given":"J. P."}],"issued":{"date-parts":[["1998",12]]}}}],"schema":"https://github.com/citation-style-language/schema/raw/master/csl-citation.json"} </w:instrText>
      </w:r>
      <w:r w:rsidRPr="004A3188">
        <w:rPr>
          <w:rFonts w:ascii="Times New Roman" w:hAnsi="Times New Roman"/>
          <w:sz w:val="24"/>
          <w:szCs w:val="24"/>
        </w:rPr>
        <w:fldChar w:fldCharType="separate"/>
      </w:r>
      <w:r w:rsidR="00096801" w:rsidRPr="004A3188">
        <w:rPr>
          <w:rFonts w:ascii="Times New Roman" w:hAnsi="Times New Roman"/>
          <w:sz w:val="24"/>
          <w:szCs w:val="24"/>
        </w:rPr>
        <w:t>(Schrander-Stumpel &amp; Fryns, 1998)</w:t>
      </w:r>
      <w:r w:rsidRPr="004A3188">
        <w:rPr>
          <w:rFonts w:ascii="Times New Roman" w:hAnsi="Times New Roman"/>
          <w:sz w:val="24"/>
          <w:szCs w:val="24"/>
        </w:rPr>
        <w:fldChar w:fldCharType="end"/>
      </w:r>
      <w:r w:rsidRPr="004A3188">
        <w:rPr>
          <w:rFonts w:ascii="Times New Roman" w:hAnsi="Times New Roman"/>
          <w:sz w:val="24"/>
          <w:szCs w:val="24"/>
        </w:rPr>
        <w:t>. The condition can arise as a primary clinical feature triggered by a genetic cause (congenital hydrocephalus) or secondary (acquired hydrocephalus) to other insults such as central nervous system (CNS) infections, tumors, trauma, or hemorrhage</w:t>
      </w:r>
      <w:r w:rsidR="00096801" w:rsidRPr="004A3188">
        <w:rPr>
          <w:rFonts w:ascii="Times New Roman" w:hAnsi="Times New Roman"/>
          <w:sz w:val="24"/>
          <w:szCs w:val="24"/>
        </w:rPr>
        <w:t xml:space="preserve"> </w:t>
      </w:r>
      <w:r w:rsidRPr="004A3188">
        <w:rPr>
          <w:rFonts w:ascii="Times New Roman" w:hAnsi="Times New Roman"/>
          <w:sz w:val="24"/>
          <w:szCs w:val="24"/>
        </w:rPr>
        <w:fldChar w:fldCharType="begin"/>
      </w:r>
      <w:r w:rsidR="00DB6855" w:rsidRPr="004A3188">
        <w:rPr>
          <w:rFonts w:ascii="Times New Roman" w:hAnsi="Times New Roman"/>
          <w:sz w:val="24"/>
          <w:szCs w:val="24"/>
        </w:rPr>
        <w:instrText xml:space="preserve"> ADDIN ZOTERO_ITEM CSL_CITATION {"citationID":"O7H0oBrp","properties":{"formattedCitation":"(Rekate, 2009; Kahle {\\i{}et al}, 2016; Kousi &amp; Katsanis, 2016)","plainCitation":"(Rekate, 2009; Kahle et al, 2016; Kousi &amp; Katsanis, 2016)","noteIndex":0},"citationItems":[{"id":1018,"uris":["http://zotero.org/users/local/dBWKaixa/items/SHPJVXEL"],"itemData":{"id":1018,"type":"article-journal","abstract":"This review focuses on the problems related to defining hydrocephalus and on the development of a consensus on the classification of this common problem. Such a consensus is needed so that diverse research efforts and plans of treatment can be understood in the same context. The literature was searched to determine the definition of hydrocephalus and to identify previously proposed classification schemes. The historic perspective, purpose, and result of these classifications are reviewed and analyzed. The concept of the hydrodynamics of cerebrospinal fluid (CSF) as a hydraulic circuit is presented to serve as a template for a contemporary classification scheme. Finally, a definition and classification that include all clinical causes and forms of hydrocephalus are suggested. The currently accepted classification of hydrocephalus into “communicating” and “noncommunicating” varieties is almost 90 years old and has not been modified despite major advances in neuroimaging, neurosciences, and treatment outcomes. Despite a thorough search of the literature using computerized search engines and bibliographies from review articles and book chapters, I identified only 6 previous attempts to define and classify different forms of hydrocephalus. This review proposes the following definition for hydrocephalus: hydrocephalus is an active distension of the ventricular system of the brain related to inadequate passage of CSF from its point of production within the ventricular system to its point of absorption into the systemic circulation. Based on this definition (potential points of flow restriction) and on the view of the CSF system as a hydraulic circuit, a classification system is proposed. The acceptance of this proposed definition and classification schema would allow clinicians and basic scientists to communicate effectively, to share information and results, and to develop testable hypotheses.","collection-title":"What Happens When Pediatric Neurosurgery Patients Grow Up?","container-title":"Seminars in Pediatric Neurology","DOI":"10.1016/j.spen.2009.01.002","ISSN":"1071-9091","issue":"1","journalAbbreviation":"Seminars in Pediatric Neurology","language":"en","page":"9-15","source":"ScienceDirect","title":"A Contemporary Definition and Classification of Hydrocephalus","volume":"16","author":[{"family":"Rekate","given":"Harold L."}],"issued":{"date-parts":[["2009",3,1]]}}},{"id":1015,"uris":["http://zotero.org/users/local/dBWKaixa/items/G3EXBFF2"],"itemData":{"id":1015,"type":"article-journal","container-title":"The Lancet","DOI":"10.1016/S0140-6736(15)60694-8","ISSN":"0140-6736","issue":"10020","language":"English","note":"PMID: 26256071","page":"788-799","source":"profiles.wustl.edu","title":"Hydrocephalus in children","volume":"387","author":[{"family":"Kahle","given":"Kristopher T."},{"family":"Kulkarni","given":"Abhaya V."},{"family":"Limbrick","given":"David D."},{"family":"Warf","given":"Benjamin C."}],"issued":{"date-parts":[["2016",2,20]]}}},{"id":26,"uris":["http://zotero.org/users/local/dBWKaixa/items/S2DFIIMT"],"itemData":{"id":26,"type":"article-journal","abstract":"Studies of syndromic hydrocephalus have led to the identification of &gt;100 causative genes. Even though this work has illuminated numerous pathways associated with hydrocephalus, it has also highlighted the fact that the genetics underlying this phenotype are more complex than anticipated originally. Mendelian forms of hydrocephalus account for a small fraction of the genetic burden, with clear evidence of background-dependent effects of alleles on penetrance and expressivity of driver mutations in key developmental and homeostatic pathways. Here, we synthesize the currently implicated genes and inheritance paradigms underlying hydrocephalus, grouping causal loci into functional modules that affect discrete, albeit partially overlapping, cellular processes. These in turn have the potential to both inform pathomechanism and assist in the rational molecular classification of a clinically heterogeneous phenotype. Finally, we discuss conceptual methods that can lead to enhanced gene identification and dissection of disease basis, knowledge that will potentially form a foundation for the design of future therapeutics.","container-title":"Annual Review of Neuroscience","DOI":"10.1146/annurev-neuro-070815-014023","ISSN":"1545-4126","journalAbbreviation":"Annu. Rev. Neurosci.","language":"eng","note":"PMID: 27145913","page":"409-435","source":"PubMed","title":"The Genetic Basis of Hydrocephalus","volume":"39","author":[{"family":"Kousi","given":"Maria"},{"family":"Katsanis","given":"Nicholas"}],"issued":{"date-parts":[["2016",7,8]]}}}],"schema":"https://github.com/citation-style-language/schema/raw/master/csl-citation.json"} </w:instrText>
      </w:r>
      <w:r w:rsidRPr="004A3188">
        <w:rPr>
          <w:rFonts w:ascii="Times New Roman" w:hAnsi="Times New Roman"/>
          <w:sz w:val="24"/>
          <w:szCs w:val="24"/>
        </w:rPr>
        <w:fldChar w:fldCharType="separate"/>
      </w:r>
      <w:r w:rsidR="00DB6855" w:rsidRPr="004A3188">
        <w:rPr>
          <w:rFonts w:ascii="Times New Roman" w:hAnsi="Times New Roman"/>
          <w:sz w:val="24"/>
          <w:szCs w:val="24"/>
        </w:rPr>
        <w:t xml:space="preserve">(Rekate, 2009; Kahle </w:t>
      </w:r>
      <w:r w:rsidR="00DB6855" w:rsidRPr="004A3188">
        <w:rPr>
          <w:rFonts w:ascii="Times New Roman" w:hAnsi="Times New Roman"/>
          <w:i/>
          <w:iCs/>
          <w:sz w:val="24"/>
          <w:szCs w:val="24"/>
        </w:rPr>
        <w:t>et al</w:t>
      </w:r>
      <w:r w:rsidR="00DB6855" w:rsidRPr="004A3188">
        <w:rPr>
          <w:rFonts w:ascii="Times New Roman" w:hAnsi="Times New Roman"/>
          <w:sz w:val="24"/>
          <w:szCs w:val="24"/>
        </w:rPr>
        <w:t>, 2016; Kousi &amp; Katsanis, 2016)</w:t>
      </w:r>
      <w:r w:rsidRPr="004A3188">
        <w:rPr>
          <w:rFonts w:ascii="Times New Roman" w:hAnsi="Times New Roman"/>
          <w:sz w:val="24"/>
          <w:szCs w:val="24"/>
        </w:rPr>
        <w:fldChar w:fldCharType="end"/>
      </w:r>
      <w:r w:rsidRPr="004A3188">
        <w:rPr>
          <w:rFonts w:ascii="Times New Roman" w:hAnsi="Times New Roman"/>
          <w:sz w:val="24"/>
          <w:szCs w:val="24"/>
        </w:rPr>
        <w:t xml:space="preserve">. Malfunction </w:t>
      </w:r>
      <w:r w:rsidR="00A01A44" w:rsidRPr="004A3188">
        <w:rPr>
          <w:rFonts w:ascii="Times New Roman" w:hAnsi="Times New Roman"/>
          <w:sz w:val="24"/>
          <w:szCs w:val="24"/>
        </w:rPr>
        <w:t xml:space="preserve">of </w:t>
      </w:r>
      <w:r w:rsidRPr="004A3188">
        <w:rPr>
          <w:rFonts w:ascii="Times New Roman" w:hAnsi="Times New Roman"/>
          <w:sz w:val="24"/>
          <w:szCs w:val="24"/>
        </w:rPr>
        <w:t xml:space="preserve">the </w:t>
      </w:r>
      <w:r w:rsidR="005609D8" w:rsidRPr="004A3188">
        <w:rPr>
          <w:rFonts w:ascii="Times New Roman" w:hAnsi="Times New Roman"/>
          <w:sz w:val="24"/>
          <w:szCs w:val="24"/>
        </w:rPr>
        <w:t>e</w:t>
      </w:r>
      <w:r w:rsidR="00A01A44" w:rsidRPr="004A3188">
        <w:rPr>
          <w:rFonts w:ascii="Times New Roman" w:hAnsi="Times New Roman"/>
          <w:sz w:val="24"/>
          <w:szCs w:val="24"/>
        </w:rPr>
        <w:t xml:space="preserve">pendymal </w:t>
      </w:r>
      <w:r w:rsidRPr="004A3188">
        <w:rPr>
          <w:rFonts w:ascii="Times New Roman" w:hAnsi="Times New Roman"/>
          <w:sz w:val="24"/>
          <w:szCs w:val="24"/>
        </w:rPr>
        <w:t>cells is a leading cause of the pathophysiological mechanism of hydrocephalus as these cells have a key role in CSF circulation and composition</w:t>
      </w:r>
      <w:r w:rsidR="00DB6855" w:rsidRPr="004A3188">
        <w:rPr>
          <w:rFonts w:ascii="Times New Roman" w:hAnsi="Times New Roman"/>
          <w:sz w:val="24"/>
          <w:szCs w:val="24"/>
        </w:rPr>
        <w:t xml:space="preserve"> </w:t>
      </w:r>
      <w:r w:rsidRPr="004A3188">
        <w:rPr>
          <w:rFonts w:ascii="Times New Roman" w:hAnsi="Times New Roman"/>
          <w:sz w:val="24"/>
          <w:szCs w:val="24"/>
        </w:rPr>
        <w:fldChar w:fldCharType="begin"/>
      </w:r>
      <w:r w:rsidR="00096801" w:rsidRPr="004A3188">
        <w:rPr>
          <w:rFonts w:ascii="Times New Roman" w:hAnsi="Times New Roman"/>
          <w:sz w:val="24"/>
          <w:szCs w:val="24"/>
        </w:rPr>
        <w:instrText xml:space="preserve"> ADDIN ZOTERO_ITEM CSL_CITATION {"citationID":"MNbnlEpQ","properties":{"formattedCitation":"(Ji {\\i{}et al}, 2022)","plainCitation":"(Ji et al, 2022)","noteIndex":0},"citationItems":[{"id":1542,"uris":["http://zotero.org/users/local/dBWKaixa/items/PDXASASP"],"itemData":{"id":1542,"type":"article-journal","abstract":"Cerebrospinal fluid (CSF), a colorless liquid that generally circulates from the lateral ventricles to the third and fourth ventricles, provides essential nutrients for brain homeostasis and growth factors during development. As evidenced by an increasing corpus of research, CSF serves a range of important functions. While it is considered that decreased CSF flow is associated to the development of hydrocephalus, it has recently been postulated that motile cilia, which line the apical surfaces of ependymal cells (ECs), play a role in stimulating CSF circulation by cilia beating. Ependymal cilia protrude from ECs, and their synchronous pulsing transports CSF from the lateral ventricle to the third and fourth ventricles, and then to the subarachnoid cavity for absorption. As a result, we postulated that malfunctioning ependymal cilia could disrupt normal CSF flow, raising the risk of hydrocephalus. This review aims to demonstrate the physiological functions of ependymal cilia, as well as how cilia immobility or disorientation causes problems. We also conclude conceivable ways of treatment of hydrocephalus currently for clinical application and provide theoretical support for regimen improvements by investigating the relationship between ependymal cilia and hydrocephalus development.","container-title":"Frontiers in Molecular Neuroscience","ISSN":"1662-5099","source":"Frontiers","title":"Ependymal Cilia: Physiology and Role in Hydrocephalus","title-short":"Ependymal Cilia","URL":"https://www.frontiersin.org/articles/10.3389/fnmol.2022.927479","volume":"15","author":[{"family":"Ji","given":"Weiye"},{"family":"Tang","given":"Zhi"},{"family":"Chen","given":"Yibing"},{"family":"Wang","given":"Chuansen"},{"family":"Tan","given":"Changwu"},{"family":"Liao","given":"Junbo"},{"family":"Tong","given":"Lei"},{"family":"Xiao","given":"Gelei"}],"accessed":{"date-parts":[["2023",4,11]]},"issued":{"date-parts":[["2022"]]}}}],"schema":"https://github.com/citation-style-language/schema/raw/master/csl-citation.json"} </w:instrText>
      </w:r>
      <w:r w:rsidRPr="004A3188">
        <w:rPr>
          <w:rFonts w:ascii="Times New Roman" w:hAnsi="Times New Roman"/>
          <w:sz w:val="24"/>
          <w:szCs w:val="24"/>
        </w:rPr>
        <w:fldChar w:fldCharType="separate"/>
      </w:r>
      <w:r w:rsidR="00096801" w:rsidRPr="004A3188">
        <w:rPr>
          <w:rFonts w:ascii="Times New Roman" w:hAnsi="Times New Roman"/>
          <w:sz w:val="24"/>
          <w:szCs w:val="24"/>
        </w:rPr>
        <w:t xml:space="preserve">(Ji </w:t>
      </w:r>
      <w:r w:rsidR="00096801" w:rsidRPr="004A3188">
        <w:rPr>
          <w:rFonts w:ascii="Times New Roman" w:hAnsi="Times New Roman"/>
          <w:i/>
          <w:iCs/>
          <w:sz w:val="24"/>
          <w:szCs w:val="24"/>
        </w:rPr>
        <w:t>et al</w:t>
      </w:r>
      <w:r w:rsidR="00096801" w:rsidRPr="004A3188">
        <w:rPr>
          <w:rFonts w:ascii="Times New Roman" w:hAnsi="Times New Roman"/>
          <w:sz w:val="24"/>
          <w:szCs w:val="24"/>
        </w:rPr>
        <w:t>, 2022)</w:t>
      </w:r>
      <w:r w:rsidRPr="004A3188">
        <w:rPr>
          <w:rFonts w:ascii="Times New Roman" w:hAnsi="Times New Roman"/>
          <w:sz w:val="24"/>
          <w:szCs w:val="24"/>
        </w:rPr>
        <w:fldChar w:fldCharType="end"/>
      </w:r>
      <w:r w:rsidR="00A01A44" w:rsidRPr="004A3188">
        <w:rPr>
          <w:rFonts w:ascii="Times New Roman" w:hAnsi="Times New Roman"/>
          <w:sz w:val="24"/>
          <w:szCs w:val="24"/>
        </w:rPr>
        <w:t>.</w:t>
      </w:r>
      <w:r w:rsidR="00A01A44" w:rsidRPr="004A3188" w:rsidDel="00A01A44">
        <w:rPr>
          <w:rFonts w:ascii="Times New Roman" w:hAnsi="Times New Roman"/>
          <w:sz w:val="24"/>
          <w:szCs w:val="24"/>
        </w:rPr>
        <w:t xml:space="preserve"> </w:t>
      </w:r>
      <w:r w:rsidR="00A01A44" w:rsidRPr="004A3188">
        <w:rPr>
          <w:rFonts w:ascii="Times New Roman" w:hAnsi="Times New Roman"/>
          <w:sz w:val="24"/>
          <w:szCs w:val="24"/>
        </w:rPr>
        <w:t>I</w:t>
      </w:r>
      <w:r w:rsidR="00FE7976" w:rsidRPr="004A3188">
        <w:rPr>
          <w:rFonts w:ascii="Times New Roman" w:hAnsi="Times New Roman"/>
          <w:sz w:val="24"/>
          <w:szCs w:val="24"/>
        </w:rPr>
        <w:t>n addition</w:t>
      </w:r>
      <w:r w:rsidR="00A653DF" w:rsidRPr="004A3188">
        <w:rPr>
          <w:rFonts w:ascii="Times New Roman" w:hAnsi="Times New Roman"/>
          <w:sz w:val="24"/>
          <w:szCs w:val="24"/>
        </w:rPr>
        <w:t>,</w:t>
      </w:r>
      <w:r w:rsidR="00FE7976" w:rsidRPr="004A3188">
        <w:rPr>
          <w:rFonts w:ascii="Times New Roman" w:hAnsi="Times New Roman"/>
          <w:sz w:val="24"/>
          <w:szCs w:val="24"/>
        </w:rPr>
        <w:t xml:space="preserve"> hydrocephalus is linked with</w:t>
      </w:r>
      <w:r w:rsidR="00A01A44" w:rsidRPr="004A3188">
        <w:rPr>
          <w:rFonts w:ascii="Times New Roman" w:hAnsi="Times New Roman"/>
          <w:sz w:val="24"/>
          <w:szCs w:val="24"/>
        </w:rPr>
        <w:t xml:space="preserve"> </w:t>
      </w:r>
      <w:r w:rsidR="00DF5883" w:rsidRPr="004A3188">
        <w:rPr>
          <w:rFonts w:ascii="Times New Roman" w:hAnsi="Times New Roman"/>
          <w:sz w:val="24"/>
          <w:szCs w:val="24"/>
        </w:rPr>
        <w:t>d</w:t>
      </w:r>
      <w:r w:rsidR="00FE7976" w:rsidRPr="004A3188">
        <w:rPr>
          <w:rFonts w:ascii="Times New Roman" w:hAnsi="Times New Roman"/>
          <w:sz w:val="24"/>
          <w:szCs w:val="24"/>
        </w:rPr>
        <w:t>isorganization</w:t>
      </w:r>
      <w:r w:rsidR="00D50EF8" w:rsidRPr="004A3188">
        <w:rPr>
          <w:rFonts w:ascii="Times New Roman" w:hAnsi="Times New Roman"/>
          <w:sz w:val="24"/>
          <w:szCs w:val="24"/>
        </w:rPr>
        <w:t xml:space="preserve"> of the </w:t>
      </w:r>
      <w:r w:rsidR="00A653DF" w:rsidRPr="004A3188">
        <w:rPr>
          <w:rFonts w:ascii="Times New Roman" w:hAnsi="Times New Roman"/>
          <w:sz w:val="24"/>
          <w:szCs w:val="24"/>
        </w:rPr>
        <w:t xml:space="preserve">subventricular </w:t>
      </w:r>
      <w:r w:rsidR="00421DE8" w:rsidRPr="004A3188">
        <w:rPr>
          <w:rFonts w:ascii="Times New Roman" w:hAnsi="Times New Roman"/>
          <w:sz w:val="24"/>
          <w:szCs w:val="24"/>
        </w:rPr>
        <w:t>neurogenic</w:t>
      </w:r>
      <w:r w:rsidR="00D50EF8" w:rsidRPr="004A3188">
        <w:rPr>
          <w:rFonts w:ascii="Times New Roman" w:hAnsi="Times New Roman"/>
          <w:sz w:val="24"/>
          <w:szCs w:val="24"/>
        </w:rPr>
        <w:t xml:space="preserve"> </w:t>
      </w:r>
      <w:r w:rsidR="00421DE8" w:rsidRPr="004A3188">
        <w:rPr>
          <w:rFonts w:ascii="Times New Roman" w:hAnsi="Times New Roman"/>
          <w:sz w:val="24"/>
          <w:szCs w:val="24"/>
        </w:rPr>
        <w:t>niche</w:t>
      </w:r>
      <w:r w:rsidR="00A653DF" w:rsidRPr="004A3188">
        <w:rPr>
          <w:rFonts w:ascii="Times New Roman" w:hAnsi="Times New Roman"/>
          <w:sz w:val="24"/>
          <w:szCs w:val="24"/>
        </w:rPr>
        <w:t xml:space="preserve">’s </w:t>
      </w:r>
      <w:r w:rsidR="00D50EF8" w:rsidRPr="004A3188">
        <w:rPr>
          <w:rFonts w:ascii="Times New Roman" w:hAnsi="Times New Roman"/>
          <w:sz w:val="24"/>
          <w:szCs w:val="24"/>
        </w:rPr>
        <w:t xml:space="preserve"> cytoarchitecture </w:t>
      </w:r>
      <w:r w:rsidR="00FE7976" w:rsidRPr="004A3188">
        <w:rPr>
          <w:rFonts w:ascii="Times New Roman" w:hAnsi="Times New Roman"/>
          <w:sz w:val="24"/>
          <w:szCs w:val="24"/>
        </w:rPr>
        <w:t>and neurogenesis defects</w:t>
      </w:r>
      <w:r w:rsidR="00A653DF" w:rsidRPr="004A3188">
        <w:rPr>
          <w:rFonts w:ascii="Times New Roman" w:hAnsi="Times New Roman"/>
          <w:sz w:val="24"/>
          <w:szCs w:val="24"/>
        </w:rPr>
        <w:t>,</w:t>
      </w:r>
      <w:r w:rsidR="00FE7976" w:rsidRPr="004A3188">
        <w:rPr>
          <w:rFonts w:ascii="Times New Roman" w:hAnsi="Times New Roman"/>
          <w:sz w:val="24"/>
          <w:szCs w:val="24"/>
        </w:rPr>
        <w:t xml:space="preserve"> </w:t>
      </w:r>
      <w:r w:rsidR="00A01A44" w:rsidRPr="004A3188">
        <w:rPr>
          <w:rFonts w:ascii="Times New Roman" w:hAnsi="Times New Roman"/>
          <w:sz w:val="24"/>
          <w:szCs w:val="24"/>
        </w:rPr>
        <w:t>as ependymal cells were shown to provide structural and functional support to the adult neural stem cells</w:t>
      </w:r>
      <w:r w:rsidR="00D50EF8" w:rsidRPr="004A3188">
        <w:rPr>
          <w:rFonts w:ascii="Times New Roman" w:hAnsi="Times New Roman"/>
          <w:sz w:val="24"/>
          <w:szCs w:val="24"/>
        </w:rPr>
        <w:t xml:space="preserve"> </w:t>
      </w:r>
      <w:r w:rsidR="00D50EF8" w:rsidRPr="004A3188">
        <w:rPr>
          <w:rFonts w:ascii="Times New Roman" w:hAnsi="Times New Roman"/>
          <w:sz w:val="24"/>
          <w:szCs w:val="24"/>
        </w:rPr>
        <w:fldChar w:fldCharType="begin"/>
      </w:r>
      <w:r w:rsidR="00A653DF" w:rsidRPr="004A3188">
        <w:rPr>
          <w:rFonts w:ascii="Times New Roman" w:hAnsi="Times New Roman"/>
          <w:sz w:val="24"/>
          <w:szCs w:val="24"/>
        </w:rPr>
        <w:instrText xml:space="preserve"> ADDIN ZOTERO_ITEM CSL_CITATION {"citationID":"eqxOMn5x","properties":{"formattedCitation":"(Paez-Gonzalez {\\i{}et al}, 2011; McAllister, James P. {\\i{}et al}, 2017; Rodr\\uc0\\u237{}guez &amp; Guerra, 2017)","plainCitation":"(Paez-Gonzalez et al, 2011; McAllister, James P. et al, 2017; Rodríguez &amp; Guerra, 2017)","noteIndex":0},"citationItems":[{"id":24,"uris":["http://zotero.org/users/local/dBWKaixa/items/LEL5RWEM"],"itemData":{"id":24,"type":"article-journal","abstract":"&lt;h2&gt;Summary&lt;/h2&gt;&lt;p&gt;The rodent subventricular/subependymal zone (SVZ/SEZ) houses neural stem cells (NSCs) that generate olfactory bulb interneurons. It is unclear how the SVZ environment sustains neuronal production into adulthood. We discovered that the adapter molecule Ankyrin-3 (Ank3) is specifically upregulated in ventricular progenitors destined to become ependymal cells, but not in NSCs, and is required for SVZ niche assembly through progenitor lateral adhesion. Furthermore, we found that Ank3 expression is controlled by Foxj1, a transcriptional regulator of multicilia formation, and genetic deletion of this pathway led to complete loss of SVZ niche structure. Interestingly, radial glia continued to transition into postnatal NSCs without this niche. However, inducible deletion of Foxj1-Ank3 from mature SVZ ependyma resulted in dramatic depletion of neurogenesis. Targeting a pathway regulating ependymal organization/assembly and showing its requirement for new neuron production, our results have important implications for environmental control of adult neurogenesis and harvesting NSCs for replacement therapy.&lt;/p&gt;","container-title":"Neuron","DOI":"10.1016/j.neuron.2011.05.029","ISSN":"0896-6273","issue":"1","journalAbbreviation":"Neuron","language":"English","note":"PMID: 21745638, 21745638","page":"61-75","source":"www.cell.com","title":"Ank3-Dependent SVZ Niche Assembly Is Required for the Continued Production of New Neurons","volume":"71","author":[{"family":"Paez-Gonzalez","given":"Patricia"},{"family":"Abdi","given":"Khadar"},{"family":"Luciano","given":"Dominic"},{"family":"Liu","given":"Yan"},{"family":"Soriano-Navarro","given":"Mario"},{"family":"Rawlins","given":"Emma"},{"family":"Bennett","given":"Vann"},{"family":"Garcia-Verdugo","given":"Jose Manuel"},{"family":"Kuo","given":"Chay T."}],"issued":{"date-parts":[["2011",7,14]]}}},{"id":416,"uris":["http://zotero.org/users/local/dBWKaixa/items/WNGWSRHG"],"itemData":{"id":416,"type":"article-journal","abstract":"To determine if ventricular zone (VZ) and subventricular zone (SVZ) alterations are associated with intraventricular hemorrhage (IVH) and posthemorrhagic hydrocephalus, we compared postmortem frontal and subcortical brain samples from 12 infants with IVH and 3 nonneurological disease controls without hemorrhages or ventriculomegaly. Birth and expiration estimated gestational ages were 23.0-39.1 and 23.7-44.1 weeks, respectively; survival ranges were 0-42 days (median, 2.0 days). Routine histology and immunohistochemistry for neural stem cells (NSCs), neural progenitors (NPs), multiciliated ependymal cells (ECs), astrocytes (AS), and cell adhesion molecules were performed. Controls exhibited monociliated NSCs and multiciliated ECs lining the ventricles, abundant NPs in the SVZ, and medial vs. lateral wall differences with a complex mosaic organization in the latter. In IVH cases, normal VZ/SVZ areas were mixed with foci of NSC and EC loss, eruption of cells into the ventricle, cytoplasmic transposition of N-cadherin, subependymal rosettes, and periventricular heterotopia. Mature AS populated areas believed to be sites of VZ disruption. The cytopathology and extension of the VZ disruption correlated with developmental age but not with brain hemorrhage grade or location. These results corroborate similar findings in congenital hydrocephalus in animals and humans and indicate that VZ disruption occurs consistently in premature neonates with IVH.","container-title":"Journal of neuropathology and experimental neurology","DOI":"http://dx.doi.org/10.1093/jnen/nlx017","ISSN":"0022-3069","issue":"5","language":"en","page":"358-375","source":"www.narcis.nl","title":"Ventricular Zone Disruption in Human Neonates With Intraventricular Hemorrhage","volume":"76","author":[{"literal":"McAllister, James P."},{"literal":"Guerra, Maria Montserrat"},{"literal":"Ruiz, Leandro Castaneyra"},{"literal":"Jimenez, Antonio J."},{"literal":"Dominguez-Pinos, Dolores"},{"literal":"Sival, Deborah"},{"literal":"den Dunnen, Wilfred"},{"literal":"Morales, Diego M."},{"literal":"Schmidt, Robert E."},{"literal":"Rodriguez, Esteban M."},{"literal":"Limbrick, David D."},{"literal":"Paediatrics: Paediatrics"},{"literal":"Abnormal Neurological Development; Early Diagnosis and Intervention (ANDDI)"},{"literal":"Translational Neuroscience (TN)"},{"literal":"Pathology &amp; Medical Biology"},{"literal":"Molecular Neuroscience and Ageing Research (MOLAR)"}],"issued":{"date-parts":[["2017",5,16]]}}},{"id":1630,"uris":["http://zotero.org/users/local/dBWKaixa/items/6GA7YSY3"],"itemData":{"id":1630,"type":"article-journal","abstract":"Fetal-onset hydrocephalus is not only a disorder of cerebrospinal fluid (CSF) dynamics, but also a brain disorder. How can we explain the inborn and, so far, irreparable neurological impairment in children born with hydrocephalus? We hypothesize that a cell junctio</w:instrText>
      </w:r>
      <w:r w:rsidR="00A653DF" w:rsidRPr="004A3188">
        <w:rPr>
          <w:rFonts w:ascii="Times New Roman" w:hAnsi="Times New Roman"/>
          <w:sz w:val="24"/>
          <w:szCs w:val="24"/>
          <w:lang w:val="de-DE"/>
        </w:rPr>
        <w:instrText xml:space="preserve">n pathology of neural stem cells (NSC) leads to two inseparable phenomena: hydrocephalus and abnormal neurogenesis. All neurons, glial cells, and ependymal cells of the mammalian central nervous system originate from the NSC forming the ventricular zone (VZ) and the neural progenitor cells (NPC) forming the subventricular zone. Several genetic mutations and certain foreign signals all convey into a final common pathway leading to cell junction pathology of NSC and VZ disruption. VZ disruption follows a temporal and spatial pattern; it leads to aqueduct obliteration and hydrocephalus in the cerebral aqueduct, while it results in abnormal neurogenesis in the telencephalon. The disrupted NSC and NPC are released into the CSF and may transform into neurospheres displaying a junctional pathology similar to that of NSC of the disrupted VZ. These cells can then be utilized to investigate molecular alterations underlying the disease and open an avenue into possible NSC therapy.","container-title":"Pediatric Neurosurgery","DOI":"10.1159/000453074","ISSN":"1423-0305","issue":"6","journalAbbreviation":"Pediatr Neurosurg","language":"eng","note":"PMID: 28125818","page":"446-461","source":"PubMed","title":"Neural Stem Cells and Fetal-Onset Hydrocephalus","volume":"52","author":[{"family":"Rodríguez","given":"Esteban M."},{"family":"Guerra","given":"María M."}],"issued":{"date-parts":[["2017"]]}}}],"schema":"https://github.com/citation-style-language/schema/raw/master/csl-citation.json"} </w:instrText>
      </w:r>
      <w:r w:rsidR="00D50EF8" w:rsidRPr="004A3188">
        <w:rPr>
          <w:rFonts w:ascii="Times New Roman" w:hAnsi="Times New Roman"/>
          <w:sz w:val="24"/>
          <w:szCs w:val="24"/>
        </w:rPr>
        <w:fldChar w:fldCharType="separate"/>
      </w:r>
      <w:r w:rsidR="00A653DF" w:rsidRPr="004A3188">
        <w:rPr>
          <w:rFonts w:ascii="Times New Roman" w:hAnsi="Times New Roman"/>
          <w:sz w:val="24"/>
          <w:szCs w:val="24"/>
          <w:lang w:val="de-DE"/>
        </w:rPr>
        <w:t xml:space="preserve">(Paez-Gonzalez </w:t>
      </w:r>
      <w:r w:rsidR="00A653DF" w:rsidRPr="004A3188">
        <w:rPr>
          <w:rFonts w:ascii="Times New Roman" w:hAnsi="Times New Roman"/>
          <w:i/>
          <w:iCs/>
          <w:sz w:val="24"/>
          <w:szCs w:val="24"/>
          <w:lang w:val="de-DE"/>
        </w:rPr>
        <w:t>et al</w:t>
      </w:r>
      <w:r w:rsidR="00A653DF" w:rsidRPr="004A3188">
        <w:rPr>
          <w:rFonts w:ascii="Times New Roman" w:hAnsi="Times New Roman"/>
          <w:sz w:val="24"/>
          <w:szCs w:val="24"/>
          <w:lang w:val="de-DE"/>
        </w:rPr>
        <w:t xml:space="preserve">, 2011; McAllister, James P. </w:t>
      </w:r>
      <w:r w:rsidR="00A653DF" w:rsidRPr="004A3188">
        <w:rPr>
          <w:rFonts w:ascii="Times New Roman" w:hAnsi="Times New Roman"/>
          <w:i/>
          <w:iCs/>
          <w:sz w:val="24"/>
          <w:szCs w:val="24"/>
          <w:lang w:val="de-DE"/>
        </w:rPr>
        <w:t>et al</w:t>
      </w:r>
      <w:r w:rsidR="00A653DF" w:rsidRPr="004A3188">
        <w:rPr>
          <w:rFonts w:ascii="Times New Roman" w:hAnsi="Times New Roman"/>
          <w:sz w:val="24"/>
          <w:szCs w:val="24"/>
          <w:lang w:val="de-DE"/>
        </w:rPr>
        <w:t>, 2017; Rodríguez &amp; Guerra, 2017)</w:t>
      </w:r>
      <w:r w:rsidR="00D50EF8" w:rsidRPr="004A3188">
        <w:rPr>
          <w:rFonts w:ascii="Times New Roman" w:hAnsi="Times New Roman"/>
          <w:sz w:val="24"/>
          <w:szCs w:val="24"/>
        </w:rPr>
        <w:fldChar w:fldCharType="end"/>
      </w:r>
      <w:r w:rsidR="00D50EF8" w:rsidRPr="004A3188">
        <w:rPr>
          <w:rFonts w:ascii="Times New Roman" w:hAnsi="Times New Roman"/>
          <w:sz w:val="24"/>
          <w:szCs w:val="24"/>
          <w:lang w:val="de-DE"/>
        </w:rPr>
        <w:t xml:space="preserve">. </w:t>
      </w:r>
    </w:p>
    <w:p w14:paraId="631A5F53" w14:textId="77777777" w:rsidR="00421DE8" w:rsidRPr="004A3188" w:rsidRDefault="003E1846" w:rsidP="003E1846">
      <w:pPr>
        <w:spacing w:line="360" w:lineRule="auto"/>
        <w:rPr>
          <w:rFonts w:ascii="Times New Roman" w:hAnsi="Times New Roman"/>
          <w:sz w:val="24"/>
          <w:szCs w:val="24"/>
        </w:rPr>
      </w:pPr>
      <w:r w:rsidRPr="004A3188">
        <w:rPr>
          <w:rFonts w:ascii="Times New Roman" w:hAnsi="Times New Roman"/>
          <w:sz w:val="24"/>
          <w:szCs w:val="24"/>
        </w:rPr>
        <w:t xml:space="preserve">Under homeostatic conditions, ependymal cells form one of the largest epithelia of the brain, lying adjacent to the ventricular lumen and bear unique structural characteristics. The cell surface exposed to the ventricular lumen contains a patch of approximately 50 modified centrioles, called basal bodies, which are tiny microtubule-based organelles responsible for nucleating an equal number of motile cilia. Cilia  are anchored </w:t>
      </w:r>
      <w:proofErr w:type="spellStart"/>
      <w:r w:rsidRPr="004A3188">
        <w:rPr>
          <w:rFonts w:ascii="Times New Roman" w:hAnsi="Times New Roman"/>
          <w:sz w:val="24"/>
          <w:szCs w:val="24"/>
        </w:rPr>
        <w:t>οn</w:t>
      </w:r>
      <w:proofErr w:type="spellEnd"/>
      <w:r w:rsidRPr="004A3188">
        <w:rPr>
          <w:rFonts w:ascii="Times New Roman" w:hAnsi="Times New Roman"/>
          <w:sz w:val="24"/>
          <w:szCs w:val="24"/>
        </w:rPr>
        <w:t xml:space="preserve"> their apical surface, beating in the same direction and in a coordinated fashion, thus contributing to efficient CSF circulation throughout the brain </w:t>
      </w:r>
      <w:r w:rsidRPr="004A3188">
        <w:rPr>
          <w:rFonts w:ascii="Times New Roman" w:hAnsi="Times New Roman"/>
          <w:sz w:val="24"/>
          <w:szCs w:val="24"/>
        </w:rPr>
        <w:fldChar w:fldCharType="begin"/>
      </w:r>
      <w:r w:rsidRPr="004A3188">
        <w:rPr>
          <w:rFonts w:ascii="Times New Roman" w:hAnsi="Times New Roman"/>
          <w:sz w:val="24"/>
          <w:szCs w:val="24"/>
        </w:rPr>
        <w:instrText xml:space="preserve"> ADDIN ZOTERO_ITEM CSL_CITATION {"citationID":"xBNjKc5d","properties":{"formattedCitation":"(Mirzadeh {\\i{}et al}, 2008, 2010)","plainCitation":"(Mirzadeh et al, 2008, 2010)","noteIndex":0},"citationItems":[{"id":572,"uris":["http://zotero.org/users/local/dBWKaixa/items/GE8UUPLI"],"itemData":{"id":572,"type":"article-journal","abstract":"Neural stem cells (NSCs, B1 cells) are retained in the walls of the adult lateral ventricles but, unlike embryonic NSCs, are displaced from the ventricular zone (VZ) into the subventricular zone (SVZ) by ependymal cells. Apical and basal compartments, which in embryonic NSCs play essential roles in self-renewal and differentiation, are not evident in adult NSCs. Here we show that SVZ B1 cells in adult mice extend a minute apical ending to directly contact the ventricle and a long basal process ending on blood vessels. A closer look at the ventricular surface reveals a striking pinwheel organization speciﬁc to regions of adult neurogenesis. The pinwheel’s core contains the apical endings of B1 cells and in its periphery two types of ependymal cells: multiciliated (E1) and a type (E2) characterized by only two cilia and extraordinarily complex basal bodies. These results reveal that adult NSCs retain fundamental epithelial properties, including apical and basal compartmentalization, signiﬁcantly reshaping our understanding of this adult neurogenic niche.","container-title":"Cell Stem Cell","DOI":"10.1016/j.stem.2008.07.004","ISSN":"19345909","issue":"3","language":"en","page":"265-278","source":"Crossref","title":"Neural Stem Cells Confer Unique Pinwheel Architecture to the Ventricular Surface in Neurogenic Regions of the Adult Brain","volume":"3","author":[{"family":"Mirzadeh","given":"Zaman"},{"family":"Merkle","given":"Florian T."},{"family":"Soriano-Navarro","given":"Mario"},{"family":"Garcia-Verdugo","given":"Jose Manuel"},{"family":"Alvarez-Buylla","given":"Arturo"}],"issued":{"date-parts":[["2008",9]]}}},{"id":1636,"uris":["http://zotero.org/users/local/dBWKaixa/items/IS3PTU6K"],"itemData":{"id":1636,"type":"article-journal","abstract":"The walls of the lateral ventricles contain the largest germinal region in the adult mammalian brain. The subventricular zone (SVZ) in these walls is an extensively studied model system for understanding the behavior of neural stem cells and the regulation of adult neurogenesis. Traditionally, these studies have relied on classical sectioning techniques for histological analysis. Here we present an alternative approach, the wholemount technique, which provides a comprehensive, en-face view of this germinal region. Compared to sections, wholemounts preserve the complete cytoarchitecture and cellular relationships within the SVZ. This approach has recently revealed that the adult neural stem cells, or type B1 cells, are part of a mixed neuroepithelium with differentiated ependymal cells lining the lateral ventricles. In addition, this approach has been used to study the planar polarization of ependymal cells and the cerebrospinal fluid flow they generate in the ventricle. With recent evidence that adult neural stem cells are a heterogeneous population that is regionally specified, the wholemount approach will likely be an essential tool for understanding the organization and parcellation of this stem cell niche.","container-title":"Journal of Visualized Experiments: JoVE","DOI":"10.3791/1938","ISSN":"1940-087X","issue":"39","journalAbbreviation":"J Vis Exp","language":"eng","note":"PMID: 20461052\nPMCID: PMC3144601","page":"1938","source":"PubMed","title":"The subventricular zone en-face: wholemount staining and ependymal flow","title-short":"The subventricular zone en-face","author":[{"family":"Mirzadeh","given":"Zaman"},{"family":"Doetsch","given":"Fiona"},{"family":"Sawamoto","given":"Kazunobu"},{"family":"Wichterle","given":"Hynek"},{"family":"Alvarez-Buylla","given":"Arturo"}],"issued":{"date-parts":[["2010",12,6]]}}}],"schema":"https://github.com/citation-style-language/schema/raw/master/csl-citation.json"} </w:instrText>
      </w:r>
      <w:r w:rsidRPr="004A3188">
        <w:rPr>
          <w:rFonts w:ascii="Times New Roman" w:hAnsi="Times New Roman"/>
          <w:sz w:val="24"/>
          <w:szCs w:val="24"/>
        </w:rPr>
        <w:fldChar w:fldCharType="separate"/>
      </w:r>
      <w:r w:rsidRPr="004A3188">
        <w:rPr>
          <w:rFonts w:ascii="Times New Roman" w:hAnsi="Times New Roman"/>
          <w:sz w:val="24"/>
          <w:szCs w:val="24"/>
        </w:rPr>
        <w:t xml:space="preserve">(Mirzadeh </w:t>
      </w:r>
      <w:r w:rsidRPr="004A3188">
        <w:rPr>
          <w:rFonts w:ascii="Times New Roman" w:hAnsi="Times New Roman"/>
          <w:i/>
          <w:iCs/>
          <w:sz w:val="24"/>
          <w:szCs w:val="24"/>
        </w:rPr>
        <w:t>et al</w:t>
      </w:r>
      <w:r w:rsidRPr="004A3188">
        <w:rPr>
          <w:rFonts w:ascii="Times New Roman" w:hAnsi="Times New Roman"/>
          <w:sz w:val="24"/>
          <w:szCs w:val="24"/>
        </w:rPr>
        <w:t>, 2008, 2010)</w:t>
      </w:r>
      <w:r w:rsidRPr="004A3188">
        <w:rPr>
          <w:rFonts w:ascii="Times New Roman" w:hAnsi="Times New Roman"/>
          <w:sz w:val="24"/>
          <w:szCs w:val="24"/>
        </w:rPr>
        <w:fldChar w:fldCharType="end"/>
      </w:r>
      <w:r w:rsidRPr="004A3188">
        <w:rPr>
          <w:rFonts w:ascii="Times New Roman" w:hAnsi="Times New Roman"/>
          <w:sz w:val="24"/>
          <w:szCs w:val="24"/>
        </w:rPr>
        <w:t xml:space="preserve">. Constant ciliary beating facilitates secreted molecules dispersion to other regions of the CNS. Such circulating molecules in the CSF influence neurogenesis and neuroblasts’ migration to the olfactory bulbs </w:t>
      </w:r>
      <w:r w:rsidRPr="004A3188">
        <w:rPr>
          <w:rFonts w:ascii="Times New Roman" w:hAnsi="Times New Roman"/>
          <w:sz w:val="24"/>
          <w:szCs w:val="24"/>
        </w:rPr>
        <w:fldChar w:fldCharType="begin"/>
      </w:r>
      <w:r w:rsidRPr="004A3188">
        <w:rPr>
          <w:rFonts w:ascii="Times New Roman" w:hAnsi="Times New Roman"/>
          <w:sz w:val="24"/>
          <w:szCs w:val="24"/>
        </w:rPr>
        <w:instrText xml:space="preserve"> ADDIN ZOTERO_ITEM CSL_CITATION {"citationID":"0Zgk6uEZ","properties":{"formattedCitation":"(Lim {\\i{}et al}, 2000; Sawamoto {\\i{}et al}, 2006)","plainCitation":"(Lim et al, 2000; Sawamoto et al, 2006)","noteIndex":0},"citationItems":[{"id":624,"uris":["http://zotero.org/users/local/dBWKaixa/items/WULUH3YC"],"itemData":{"id":624,"type":"article-journal","abstract":"Large numbers of new neurons are born continuously in the adult subventricular zone (SVZ). The molecular niche of SVZ stem cells is poorly understood. Here, we show that the bone morphogenetic protein (BMP) antagonist Noggin is expressed by ependymal cells adjacent to the SVZ. SVZ cells were found to express BMPs as well as their cognate receptors. BMPs potently inhibited neurogenesis both in vitro and in vivo. BMP signaling cell-autonomously blocked the production of neurons by SVZ precursors by directing glial differentiation. Purified mouse Noggin protein promoted neurogenesis in vitro and inhibited glial cell differentiation. Ectopic Noggin promoted neuronal differentiation of SVZ cells grafted to the striatum. We thus propose that ependymal Noggin production creates a neurogenic environment in the adjacent SVZ by blocking endogenous BMP signaling.","container-title":"Neuron","DOI":"10.1016/S0896-6273(00)00148-3","ISSN":"0896-6273","issue":"3","journalAbbreviation":"Neuron","page":"713-726","source":"ScienceDirect","title":"Noggin Antagonizes BMP Signaling to Create a Niche for Adult Neurogenesis","volume":"28","author":[{"family":"Lim","given":"Daniel A."},{"family":"Tramontin","given":"Anthony D."},{"family":"Trevejo","given":"Jose M."},{"family":"Herrera","given":"Daniel G."},{"family":"García-Verdugo","given":"Jose Manuel"},{"family":"Alvarez-Buylla","given":"Arturo"}],"issued":{"date-parts":[["2000",12,1]]}}},{"id":627,"uris":["http://zotero.org/users/local/dBWKaixa/items/9R9IRVDU"],"itemData":{"id":627,"type":"article-journal","abstract":"In the adult brain, neuroblasts born in the subventricular zone migrate from the walls of the lateral ventricles to the olfactory bulb. How do these cells orient over such a long distance and through complex territories? Here we show that neuroblast migration parallels cerebrospinal fluid (CSF) flow. Beating of ependymal cilia is required for normal CSF flow, concentration gradient formation of CSF guidance molecules, and directional migration of neuroblasts. Results suggest that polarized epithelial cells contribute important vectorial information for guidance of young, migrating neurons.","container-title":"Science (New York, N.Y.)","DOI":"10.1126/science.1119133","ISSN":"1095-9203","issue":"5761","journalAbbreviation":"Science","language":"eng","note":"PMID: 16410488","page":"629-632","source":"PubMed","title":"New neurons follow the flow of cerebrospinal fluid in the adult brain","volume":"311","author":[{"family":"Sawamoto","given":"Kazunobu"},{"family":"Wichterle","given":"Hynek"},{"family":"Gonzalez-Perez","given":"Oscar"},{"family":"Cholfin","given":"Jeremy A."},{"family":"Yamada","given":"Masayuki"},{"family":"Spassky","given":"Nathalie"},{"family":"Murcia","given":"Noel S."},{"family":"Garcia-Verdugo","given":"Jose Manuel"},{"family":"Marin","given":"Oscar"},{"family":"Rubenstein","given":"John L. R."},{"family":"Tessier-Lavigne","given":"Marc"},{"family":"Okano","given":"Hideyuki"},{"family":"Alvarez-Buylla","given":"Arturo"}],"issued":{"date-parts":[["2006",2,3]]}}}],"schema":"https://github.com/citation-style-language/schema/raw/master/csl-citation.json"} </w:instrText>
      </w:r>
      <w:r w:rsidRPr="004A3188">
        <w:rPr>
          <w:rFonts w:ascii="Times New Roman" w:hAnsi="Times New Roman"/>
          <w:sz w:val="24"/>
          <w:szCs w:val="24"/>
        </w:rPr>
        <w:fldChar w:fldCharType="separate"/>
      </w:r>
      <w:r w:rsidRPr="004A3188">
        <w:rPr>
          <w:rFonts w:ascii="Times New Roman" w:hAnsi="Times New Roman"/>
          <w:sz w:val="24"/>
          <w:szCs w:val="24"/>
        </w:rPr>
        <w:t xml:space="preserve">(Lim </w:t>
      </w:r>
      <w:r w:rsidRPr="004A3188">
        <w:rPr>
          <w:rFonts w:ascii="Times New Roman" w:hAnsi="Times New Roman"/>
          <w:i/>
          <w:iCs/>
          <w:sz w:val="24"/>
          <w:szCs w:val="24"/>
        </w:rPr>
        <w:t>et al</w:t>
      </w:r>
      <w:r w:rsidRPr="004A3188">
        <w:rPr>
          <w:rFonts w:ascii="Times New Roman" w:hAnsi="Times New Roman"/>
          <w:sz w:val="24"/>
          <w:szCs w:val="24"/>
        </w:rPr>
        <w:t xml:space="preserve">, 2000; Sawamoto </w:t>
      </w:r>
      <w:r w:rsidRPr="004A3188">
        <w:rPr>
          <w:rFonts w:ascii="Times New Roman" w:hAnsi="Times New Roman"/>
          <w:i/>
          <w:iCs/>
          <w:sz w:val="24"/>
          <w:szCs w:val="24"/>
        </w:rPr>
        <w:t>et al</w:t>
      </w:r>
      <w:r w:rsidRPr="004A3188">
        <w:rPr>
          <w:rFonts w:ascii="Times New Roman" w:hAnsi="Times New Roman"/>
          <w:sz w:val="24"/>
          <w:szCs w:val="24"/>
        </w:rPr>
        <w:t>, 2006)</w:t>
      </w:r>
      <w:r w:rsidRPr="004A3188">
        <w:rPr>
          <w:rFonts w:ascii="Times New Roman" w:hAnsi="Times New Roman"/>
          <w:sz w:val="24"/>
          <w:szCs w:val="24"/>
        </w:rPr>
        <w:fldChar w:fldCharType="end"/>
      </w:r>
      <w:r w:rsidRPr="004A3188">
        <w:rPr>
          <w:rFonts w:ascii="Times New Roman" w:hAnsi="Times New Roman"/>
          <w:sz w:val="24"/>
          <w:szCs w:val="24"/>
        </w:rPr>
        <w:t xml:space="preserve">. </w:t>
      </w:r>
    </w:p>
    <w:p w14:paraId="05C7E0B4" w14:textId="088F543B" w:rsidR="00204B18" w:rsidRPr="004A3188" w:rsidRDefault="009B6A92" w:rsidP="00204B18">
      <w:pPr>
        <w:spacing w:line="360" w:lineRule="auto"/>
        <w:rPr>
          <w:rFonts w:ascii="Times New Roman" w:hAnsi="Times New Roman"/>
          <w:sz w:val="24"/>
          <w:szCs w:val="24"/>
        </w:rPr>
      </w:pPr>
      <w:r w:rsidRPr="004A3188">
        <w:rPr>
          <w:rFonts w:ascii="Times New Roman" w:hAnsi="Times New Roman"/>
          <w:sz w:val="24"/>
          <w:szCs w:val="24"/>
        </w:rPr>
        <w:t xml:space="preserve"> Ependymal cell differentiation is a multi-step process orchestrated by a tightly regulated transcriptional program which is responsible for activating numerous genes that promote amplification and docking of centrioles and the formation of cilia </w:t>
      </w:r>
      <w:r w:rsidRPr="004A3188">
        <w:rPr>
          <w:rFonts w:ascii="Times New Roman" w:hAnsi="Times New Roman"/>
          <w:sz w:val="24"/>
          <w:szCs w:val="24"/>
        </w:rPr>
        <w:fldChar w:fldCharType="begin"/>
      </w:r>
      <w:r w:rsidRPr="004A3188">
        <w:rPr>
          <w:rFonts w:ascii="Times New Roman" w:hAnsi="Times New Roman"/>
          <w:sz w:val="24"/>
          <w:szCs w:val="24"/>
        </w:rPr>
        <w:instrText xml:space="preserve"> ADDIN ZOTERO_ITEM CSL_CITATION {"citationID":"uvRTY51X","properties":{"formattedCitation":"(Kyrousi {\\i{}et al}, 2017; Arbi {\\i{}et al}, 2018)","plainCitation":"(Kyrousi et al, 2017; Arbi et al, 2018)","noteIndex":0},"citationItems":[{"id":5,"uris":["http://zotero.org/users/local/dBWKaixa/items/H4GQ9D8G"],"itemData":{"id":5,"type":"article-journal","abstract":"The V-SVZ adult neurogenic niche is located in the wall of the lateral ventricles and contains neural stem cells, with self-renewing and differentiating ability and postmitotic multiciliated ependymal cells, an important structural and trophic component of the niche. The niche is established at postnatal stages from a subpopulation of radial glial cells, determined during embryogenesis. Radial glial cells constitute a heterogeneous population, which give rise, in addition to niche cellular components, to neurons and glial cells. The mechanisms that direct their fate commitment towards V-SVZ niche cells are largely unknown. In the present review, we discuss recent findings on the signaling networks governing fate commitment decisions of radial glial cells towards multiciliated ependymal cells. We highlight the role of two novel factors: McIdas and GemC1/Lynkeas and the molecular pathways which they activate in order to promote ependymal cell differentiation. Finally, we discuss a possible crosstalk of known signaling pathways, such as Notch, STAT3, and BMPs, for the specification of ependymal versus adult neural stem cells in the V-SVZ niche. GLIA 2017;65:1032-1042.","container-title":"Glia","DOI":"10.1002/glia.23118","ISSN":"1098-1136","issue":"7","journalAbbreviation":"Glia","language":"eng","note":"PMID: 28168763","page":"1032-1042","source":"PubMed","title":"How a radial glial cell decides to become a multiciliated ependymal cell","volume":"65","author":[{"family":"Kyrousi","given":"Christina"},{"family":"Lygerou","given":"Zoi"},{"family":"Taraviras","given":"Stavros"}],"issued":{"date-parts":[["2017",7]]}}},{"id":1175,"uris":["http://zotero.org/users/local/dBWKaixa/items/B7A9GQAI"],"itemData":{"id":1175,"type":"article-journal","abstract":"To ensure that the genetic material is accurately passed down to daughter cells during mitosis, dividing cells must duplicate their chromosomes and centrosomes once and only once per cell cycle. The same key steps-licensing, duplication, and segregation-control both the chromosome and the centrosome cycle, which must occur in concert to safeguard genome integrity. Aberrations in genome content or centrosome numbers lead to genomic instability and are linked to tumorigenesis. Such aberrations, however, can also be part of the normal life cycle of specific cell types. Multiciliated cells best exemplify the deviation from a normal centrosome cycle. They are post-mitotic cells which massively amplify their centrioles, bypassing the rule for once-per-cell-cycle centriole duplication. Hundreds of centrioles dock to the apical cell surface and generate motile cilia, whose concerted movement ensures fluid flow across epithelia. The early steps that control the generation of multiciliated cells have lately started to be elucidated. Geminin and the vertebrate-specific GemC1 and McIdas are distantly related coiled-coil proteins, initially identified as cell cycle regulators associated with the chromosome cycle. Geminin is required to ensure once-per-cell-cycle genome replication, while McIdas and GemC1 bind to Geminin and are implicated in DNA replication control. Recent findings highlight Geminin family members as early regulators of multiciliogenesis. GemC1 and McIdas specify the multiciliate cell fate by forming complexes with the E2F4/5 transcription factors to switch on a gene expression program leading to centriole amplification and cilia formation. Positive and negative interactions among Geminin family members may link cell cycle control to centriole amplification and multiciliogenesis, acting close to the point of transition from proliferation to differentiation. We review key steps of centrosome duplication and amplification, present the role of Geminin family members in the centrosome and chromosome cycle, and discuss links with disease.","container-title":"Chromosoma","DOI":"10.1007/s00412-017-0652-7","ISSN":"1432-0886","issue":"2","journalAbbreviation":"Chromosoma","language":"eng","note":"PMID: 29243212","page":"151-174","source":"PubMed","title":"Controlling centriole numbers: Geminin family members as master regulators of centriole amplification and multiciliogenesis","title-short":"Controlling centriole numbers","volume":"127","author":[{"family":"Arbi","given":"Marina"},{"family":"Pefani","given":"Dafni-Eleftheria"},{"family":"Taraviras","given":"Stavros"},{"family":"Lygerou","given":"Zoi"}],"issued":{"date-parts":[["2018",6]]}}}],"schema":"https://github.com/citation-style-language/schema/raw/master/csl-citation.json"} </w:instrText>
      </w:r>
      <w:r w:rsidRPr="004A3188">
        <w:rPr>
          <w:rFonts w:ascii="Times New Roman" w:hAnsi="Times New Roman"/>
          <w:sz w:val="24"/>
          <w:szCs w:val="24"/>
        </w:rPr>
        <w:fldChar w:fldCharType="separate"/>
      </w:r>
      <w:r w:rsidRPr="004A3188">
        <w:rPr>
          <w:rFonts w:ascii="Times New Roman" w:hAnsi="Times New Roman"/>
          <w:sz w:val="24"/>
          <w:szCs w:val="24"/>
        </w:rPr>
        <w:t xml:space="preserve">(Kyrousi </w:t>
      </w:r>
      <w:r w:rsidRPr="004A3188">
        <w:rPr>
          <w:rFonts w:ascii="Times New Roman" w:hAnsi="Times New Roman"/>
          <w:i/>
          <w:iCs/>
          <w:sz w:val="24"/>
          <w:szCs w:val="24"/>
        </w:rPr>
        <w:t>et al</w:t>
      </w:r>
      <w:r w:rsidRPr="004A3188">
        <w:rPr>
          <w:rFonts w:ascii="Times New Roman" w:hAnsi="Times New Roman"/>
          <w:sz w:val="24"/>
          <w:szCs w:val="24"/>
        </w:rPr>
        <w:t xml:space="preserve">, 2017; Arbi </w:t>
      </w:r>
      <w:r w:rsidRPr="004A3188">
        <w:rPr>
          <w:rFonts w:ascii="Times New Roman" w:hAnsi="Times New Roman"/>
          <w:i/>
          <w:iCs/>
          <w:sz w:val="24"/>
          <w:szCs w:val="24"/>
        </w:rPr>
        <w:t>et al</w:t>
      </w:r>
      <w:r w:rsidRPr="004A3188">
        <w:rPr>
          <w:rFonts w:ascii="Times New Roman" w:hAnsi="Times New Roman"/>
          <w:sz w:val="24"/>
          <w:szCs w:val="24"/>
        </w:rPr>
        <w:t>, 2018)</w:t>
      </w:r>
      <w:r w:rsidRPr="004A3188">
        <w:rPr>
          <w:rFonts w:ascii="Times New Roman" w:hAnsi="Times New Roman"/>
          <w:sz w:val="24"/>
          <w:szCs w:val="24"/>
        </w:rPr>
        <w:fldChar w:fldCharType="end"/>
      </w:r>
      <w:r w:rsidRPr="004A3188">
        <w:rPr>
          <w:rFonts w:ascii="Times New Roman" w:hAnsi="Times New Roman"/>
          <w:sz w:val="24"/>
          <w:szCs w:val="24"/>
        </w:rPr>
        <w:t xml:space="preserve">. </w:t>
      </w:r>
      <w:r w:rsidR="00421DE8" w:rsidRPr="004A3188">
        <w:rPr>
          <w:rFonts w:ascii="Times New Roman" w:hAnsi="Times New Roman"/>
          <w:sz w:val="24"/>
          <w:szCs w:val="24"/>
        </w:rPr>
        <w:t xml:space="preserve">We have previously provided evidence that the Geminin family proteins, GEMC1 and MCIDAS, are the earliest regulators for the cell fate commitment to the ependymal lineage </w:t>
      </w:r>
      <w:r w:rsidR="00421DE8" w:rsidRPr="004A3188">
        <w:rPr>
          <w:rFonts w:ascii="Times New Roman" w:hAnsi="Times New Roman"/>
          <w:sz w:val="24"/>
          <w:szCs w:val="24"/>
        </w:rPr>
        <w:fldChar w:fldCharType="begin"/>
      </w:r>
      <w:r w:rsidRPr="004A3188">
        <w:rPr>
          <w:rFonts w:ascii="Times New Roman" w:hAnsi="Times New Roman"/>
          <w:sz w:val="24"/>
          <w:szCs w:val="24"/>
        </w:rPr>
        <w:instrText xml:space="preserve"> ADDIN ZOTERO_ITEM CSL_CITATION {"citationID":"NF7wEp17","properties":{"formattedCitation":"(Kyrousi {\\i{}et al}, 2015)","plainCitation":"(Kyrousi et al, 2015)","noteIndex":0},"citationItems":[{"id":15,"uris":["http://zotero.org/users/local/dBWKaixa/items/VZ4UG8QR"],"itemData":{"id":15,"type":"article-journal","abstract":"Multiciliated cells are abundant in the epithelial surface of different tissues, including cells lining the walls of the lateral ventricles in the brain and the airway epithelium. Their main role is to control fluid flow and defects in their differentiation are implicated in many human disorders, such as hydrocephalus, accompanied by defects in adult neurogenesis and mucociliary disorder in the airway system. Here we show that Mcidas, which is mutated in human mucociliary clearance disorder, and GemC1 (Gmnc or Lynkeas), previously implicated in cell cycle progression, are key regulators of multiciliated ependymal cell generation in the mouse brain. Overexpression and knockdown experiments show that Mcidas and GemC1 are sufficient and necessary for cell fate commitment and differentiation of radial glial cells to multiciliated ependymal cells. Furthermore, we show that GemC1 and Mcidas operate in hierarchical order, upstream of Foxj1 and c-Myb transcription factors, which are known regulators of ependymal cell generation, and that Notch signaling inhibits GemC1 and Mcidas function. Our results suggest that Mcidas and GemC1 are key players in the generation of multiciliated ependymal cells of the adult neurogenic niche.","container-title":"Development (Cambridge, England)","DOI":"10.1242/dev.126342","ISSN":"1477-9129","issue":"21","journalAbbreviation":"Development","language":"eng","note":"PMID: 26395491","page":"3661-3674","source":"PubMed","title":"Mcidas and GemC1 are key regulators for the generation of multiciliated ependymal cells in the adult neurogenic niche","volume":"142","author":[{"family":"Kyrousi","given":"Christina"},{"family":"Arbi","given":"Marina"},{"family":"Pilz","given":"Gregor-Alexander"},{"family":"Pefani","given":"Dafni-Eleftheria"},{"family":"Lalioti","given":"Maria-Eleni"},{"family":"Ninkovic","given":"Jovica"},{"family":"Götz","given":"Magdalena"},{"family":"Lygerou","given":"Zoi"},{"family":"Taraviras","given":"Stavros"}],"issued":{"date-parts":[["2015",11,1]]}}}],"schema":"https://github.com/citation-style-language/schema/raw/master/csl-citation.json"} </w:instrText>
      </w:r>
      <w:r w:rsidR="00421DE8" w:rsidRPr="004A3188">
        <w:rPr>
          <w:rFonts w:ascii="Times New Roman" w:hAnsi="Times New Roman"/>
          <w:sz w:val="24"/>
          <w:szCs w:val="24"/>
        </w:rPr>
        <w:fldChar w:fldCharType="separate"/>
      </w:r>
      <w:r w:rsidRPr="004A3188">
        <w:rPr>
          <w:rFonts w:ascii="Times New Roman" w:hAnsi="Times New Roman"/>
          <w:sz w:val="24"/>
          <w:szCs w:val="24"/>
        </w:rPr>
        <w:t xml:space="preserve">(Kyrousi </w:t>
      </w:r>
      <w:r w:rsidRPr="004A3188">
        <w:rPr>
          <w:rFonts w:ascii="Times New Roman" w:hAnsi="Times New Roman"/>
          <w:i/>
          <w:iCs/>
          <w:sz w:val="24"/>
          <w:szCs w:val="24"/>
        </w:rPr>
        <w:t>et al</w:t>
      </w:r>
      <w:r w:rsidRPr="004A3188">
        <w:rPr>
          <w:rFonts w:ascii="Times New Roman" w:hAnsi="Times New Roman"/>
          <w:sz w:val="24"/>
          <w:szCs w:val="24"/>
        </w:rPr>
        <w:t>, 2015)</w:t>
      </w:r>
      <w:r w:rsidR="00421DE8" w:rsidRPr="004A3188">
        <w:rPr>
          <w:rFonts w:ascii="Times New Roman" w:hAnsi="Times New Roman"/>
          <w:sz w:val="24"/>
          <w:szCs w:val="24"/>
        </w:rPr>
        <w:fldChar w:fldCharType="end"/>
      </w:r>
      <w:r w:rsidR="00421DE8" w:rsidRPr="004A3188">
        <w:rPr>
          <w:rFonts w:ascii="Times New Roman" w:hAnsi="Times New Roman"/>
          <w:sz w:val="24"/>
          <w:szCs w:val="24"/>
        </w:rPr>
        <w:t xml:space="preserve">. </w:t>
      </w:r>
      <w:r w:rsidR="00421DE8" w:rsidRPr="004A3188">
        <w:rPr>
          <w:rFonts w:ascii="Times New Roman" w:hAnsi="Times New Roman"/>
          <w:i/>
          <w:iCs/>
          <w:sz w:val="24"/>
          <w:szCs w:val="24"/>
        </w:rPr>
        <w:t>GemC1</w:t>
      </w:r>
      <w:r w:rsidR="00421DE8" w:rsidRPr="004A3188">
        <w:rPr>
          <w:rFonts w:ascii="Times New Roman" w:hAnsi="Times New Roman"/>
          <w:sz w:val="24"/>
          <w:szCs w:val="24"/>
        </w:rPr>
        <w:t xml:space="preserve"> lies upstream of </w:t>
      </w:r>
      <w:r w:rsidR="00421DE8" w:rsidRPr="004A3188">
        <w:rPr>
          <w:rFonts w:ascii="Times New Roman" w:hAnsi="Times New Roman"/>
          <w:i/>
          <w:iCs/>
          <w:sz w:val="24"/>
          <w:szCs w:val="24"/>
        </w:rPr>
        <w:t>McIdas</w:t>
      </w:r>
      <w:r w:rsidR="00421DE8" w:rsidRPr="004A3188">
        <w:rPr>
          <w:rFonts w:ascii="Times New Roman" w:hAnsi="Times New Roman"/>
          <w:sz w:val="24"/>
          <w:szCs w:val="24"/>
        </w:rPr>
        <w:t xml:space="preserve"> inducing its transcriptional activation, while both upregulate genes that are essential for centriole amplification and for promoting the downstream transcriptional machinery of multiciliogenesis </w:t>
      </w:r>
      <w:r w:rsidR="00421DE8" w:rsidRPr="004A3188">
        <w:rPr>
          <w:rFonts w:ascii="Times New Roman" w:hAnsi="Times New Roman"/>
          <w:sz w:val="24"/>
          <w:szCs w:val="24"/>
        </w:rPr>
        <w:fldChar w:fldCharType="begin"/>
      </w:r>
      <w:r w:rsidR="00421DE8" w:rsidRPr="004A3188">
        <w:rPr>
          <w:rFonts w:ascii="Times New Roman" w:hAnsi="Times New Roman"/>
          <w:sz w:val="24"/>
          <w:szCs w:val="24"/>
        </w:rPr>
        <w:instrText xml:space="preserve"> ADDIN ZOTERO_ITEM CSL_CITATION {"citationID":"VxF8co4e","properties":{"formattedCitation":"(Kyrousi {\\i{}et al}, 2015; Arbi {\\i{}et al}, 2016; Lalioti {\\i{}et al}, 2019a)","plainCitation":"(Kyrousi et al, 2015; Arbi et al, 2016; Lalioti et al, 2019a)","noteIndex":0},"citationItems":[{"id":15,"uris":["http://zotero.org/users/local/dBWKaixa/items/VZ4UG8QR"],"itemData":{"id":15,"type":"article-journal","abstract":"Multiciliated cells are abundant in the epithelial surface of different tissues, including cells lining the walls of the lateral ventricles in the brain and the airway epithelium. Their main role is to control fluid flow and defects in their differentiation are implicated in many human disorders, such as hydrocephalus, accompanied by defects in adult neurogenesis and mucociliary disorder in the airway system. Here we show that Mcidas, which is mutated in human mucociliary clearance disorder, and GemC1 (Gmnc or Lynkeas), previously implicated in cell cycle progression, are key regulators of multiciliated ependymal cell generation in the mouse brain. Overexpression and knockdown experiments show that Mcidas and GemC1 are sufficient and necessary for cell fate commitment and differentiation of radial glial cells to multiciliated ependymal cells. Furthermore, we show that GemC1 and Mcidas operate in hierarchical order, upstream of Foxj1 and c-Myb transcription factors, which are known regulators of ependymal cell generation, and that Notch signaling inhibits GemC1 and Mcidas function. Our results suggest that Mcidas and GemC1 are key players in the generation of multiciliated ependymal cells of the adult neurogenic niche.","container-title":"Development (Cambridge, England)","DOI":"10.1242/dev.126342","ISSN":"1477-9129","issue":"21","journalAbbreviation":"Development","language":"eng","note":"PMID: 26395491","page":"3661-3674","source":"PubMed","title":"Mcidas and GemC1 are key regulators for the generation of multiciliated ependymal cells in the adult neurogenic niche","volume":"142","author":[{"family":"Kyrousi","given":"Christina"},{"family":"Arbi","given":"Marina"},{"family":"Pilz","given":"Gregor-Alexander"},{"family":"Pefani","given":"Dafni-Eleftheria"},{"family":"Lalioti","given":"Maria-Eleni"},{"family":"Ninkovic","given":"Jovica"},{"family":"Götz","given":"Magdalena"},{"family":"Lygerou","given":"Zoi"},{"family":"Taraviras","given":"Stavros"}],"issued":{"date-parts":[["2015",11,1]]}}},{"id":17,"uris":["http://zotero.org/users/local/dBWKaixa/items/NYLZV62Y"],"itemData":{"id":17,"type":"article-journal","abstract":"Multiciliated cells are terminally differentiated, post‐mitotic cells that form hundreds of motile cilia on their apical surface. Defects in multiciliated cells lead to disease, including mucociliary clearance disorders that result from ciliated cell disfunction in airways. The pathway controlling multiciliogenesis, however, remains poorly characterized. We showed that GemC1, previously implicated in cell cycle control, is a central regulator of ciliogenesis. GemC1 is specifically expressed in ciliated epithelia. Ectopic expression of GemC1 is sufficient to induce early steps of multiciliogenesis in airway epithelial cells ex vivo, upregulating McIdas and FoxJ1, key transcriptional regulators of multiciliogenesis. GemC1 directly transactivates the McIdas and FoxJ1 upstream regulatory sequences, and its activity is enhanced by E2F5 and inhibited by Geminin. GemC1‐knockout mice are born with airway epithelia devoid of multiciliated cells. Our results identify GemC1 as an essential regulator of ciliogenesis in the airway epithelium and a candidate gene for mucociliary disorders.","container-title":"EMBO Reports","DOI":"10.15252/embr.201540882","ISSN":"1469-221X","issue":"3","journalAbbreviation":"EMBO Rep","note":"PMID: 26882546\nPMCID: PMC4772991","page":"400-413","source":"PubMed Central","title":"GemC1 controls multiciliogenesis in the airway epithelium","volume":"17","author":[{"family":"Arbi","given":"Marina"},{"family":"Pefani","given":"Dafni‐Eleftheria"},{"family":"Kyrousi","given":"Christina"},{"family":"Lalioti","given":"Maria‐Eleni"},{"family":"Kalogeropoulou","given":"Argyro"},{"family":"Papanastasiou","given":"Anastasios D"},{"family":"Taraviras","given":"Stavros"},{"family":"Lygerou","given":"Zoi"}],"issued":{"date-parts":[["2016",3]]}}},{"id":728,"uris":["http://zotero.org/users/local/dBWKaixa/items/SBQT39K6"],"itemData":{"id":728,"type":"article-journal","abstract":"A distinct combination of transcription factors elicits the acquisition of a specific fate and the initiation of a differentiation program. Multiciliated cells (MCCs) are a specialized type of epithelial cells that possess dozens of motile cilia on their apical surface. Defects in cilia function have been associated with ciliopathies that affect many organs, including brain and airway epithelium. Here we show that the geminin coiled-coil domain-containing protein 1 GemC1 (also known as Lynkeas) regulates the transcriptional activation of p73, a transcription factor central to multiciliogenesis. Moreover, we show that GemC1 acts in a trimeric complex with transcription factor E2F5 and tumor protein p73 (officially known as TP73), and that this complex is important for the activation of the p73 promoter. We also provide in vivo evidence that GemC1 is necessary for p73 expression in different multiciliated epithelia. We further show that GemC1 regulates multiciliogenesis through the control of chromatin organization, and the epigenetic marks/tags of p73 and Foxj1. Our results highlight novel signaling cues involved in the commitment program of MCCs across species and tissues.This article has an associated First Person interview with the first author of the paper.","container-title":"Journal of Cell Science","DOI":"10.1242/jcs.228684","ISSN":"1477-9137","issue":"11","journalAbbreviation":"J. Cell. Sci.","language":"eng","note":"PMID: 31028178","source":"PubMed","title":"GemC1 governs multiciliogenesis through direct interaction with and transcriptional regulation of p73","volume":"132","author":[{"family":"Lalioti","given":"Maria-Eleni"},{"family":"Arbi","given":"Marina"},{"family":"Loukas","given":"Ioannis"},{"family":"Kaplani","given":"Konstantina"},{"family":"Kalogeropoulou","given":"Argyro"},{"family":"Lokka","given":"Georgia"},{"family":"Kyrousi","given":"Christina"},{"family":"Mizi","given":"Athanasia"},{"family":"Georgomanolis","given":"Theodore"},{"family":"Josipovic","given":"Natasa"},{"family":"Gkikas","given":"Dimitrios"},{"family":"Benes","given":"Vladimir"},{"family":"Politis","given":"Panagiotis K."},{"family":"Papantonis","given":"Argyris"},{"family":"Lygerou","given":"Zoi"},{"family":"Taraviras","given":"Stavros"}],"issued":{"date-parts":[["2019",6,3]]}}}],"schema":"https://github.com/citation-style-language/schema/raw/master/csl-citation.json"} </w:instrText>
      </w:r>
      <w:r w:rsidR="00421DE8" w:rsidRPr="004A3188">
        <w:rPr>
          <w:rFonts w:ascii="Times New Roman" w:hAnsi="Times New Roman"/>
          <w:sz w:val="24"/>
          <w:szCs w:val="24"/>
        </w:rPr>
        <w:fldChar w:fldCharType="separate"/>
      </w:r>
      <w:r w:rsidR="00421DE8" w:rsidRPr="004A3188">
        <w:rPr>
          <w:rFonts w:ascii="Times New Roman" w:hAnsi="Times New Roman"/>
          <w:sz w:val="24"/>
          <w:szCs w:val="24"/>
        </w:rPr>
        <w:t xml:space="preserve">(Kyrousi </w:t>
      </w:r>
      <w:r w:rsidR="00421DE8" w:rsidRPr="004A3188">
        <w:rPr>
          <w:rFonts w:ascii="Times New Roman" w:hAnsi="Times New Roman"/>
          <w:i/>
          <w:iCs/>
          <w:sz w:val="24"/>
          <w:szCs w:val="24"/>
        </w:rPr>
        <w:t>et al</w:t>
      </w:r>
      <w:r w:rsidR="00421DE8" w:rsidRPr="004A3188">
        <w:rPr>
          <w:rFonts w:ascii="Times New Roman" w:hAnsi="Times New Roman"/>
          <w:sz w:val="24"/>
          <w:szCs w:val="24"/>
        </w:rPr>
        <w:t xml:space="preserve">, 2015; Arbi </w:t>
      </w:r>
      <w:r w:rsidR="00421DE8" w:rsidRPr="004A3188">
        <w:rPr>
          <w:rFonts w:ascii="Times New Roman" w:hAnsi="Times New Roman"/>
          <w:i/>
          <w:iCs/>
          <w:sz w:val="24"/>
          <w:szCs w:val="24"/>
        </w:rPr>
        <w:t>et al</w:t>
      </w:r>
      <w:r w:rsidR="00421DE8" w:rsidRPr="004A3188">
        <w:rPr>
          <w:rFonts w:ascii="Times New Roman" w:hAnsi="Times New Roman"/>
          <w:sz w:val="24"/>
          <w:szCs w:val="24"/>
        </w:rPr>
        <w:t xml:space="preserve">, 2016; Lalioti </w:t>
      </w:r>
      <w:r w:rsidR="00421DE8" w:rsidRPr="004A3188">
        <w:rPr>
          <w:rFonts w:ascii="Times New Roman" w:hAnsi="Times New Roman"/>
          <w:i/>
          <w:iCs/>
          <w:sz w:val="24"/>
          <w:szCs w:val="24"/>
        </w:rPr>
        <w:t>et al</w:t>
      </w:r>
      <w:r w:rsidR="00421DE8" w:rsidRPr="004A3188">
        <w:rPr>
          <w:rFonts w:ascii="Times New Roman" w:hAnsi="Times New Roman"/>
          <w:sz w:val="24"/>
          <w:szCs w:val="24"/>
        </w:rPr>
        <w:t>, 2019a)</w:t>
      </w:r>
      <w:r w:rsidR="00421DE8" w:rsidRPr="004A3188">
        <w:rPr>
          <w:rFonts w:ascii="Times New Roman" w:hAnsi="Times New Roman"/>
          <w:sz w:val="24"/>
          <w:szCs w:val="24"/>
        </w:rPr>
        <w:fldChar w:fldCharType="end"/>
      </w:r>
      <w:r w:rsidR="00421DE8" w:rsidRPr="004A3188">
        <w:rPr>
          <w:rFonts w:ascii="Times New Roman" w:hAnsi="Times New Roman"/>
          <w:sz w:val="24"/>
          <w:szCs w:val="24"/>
        </w:rPr>
        <w:t xml:space="preserve">. GEMC1 and MCIDAS cooperate with E2F4/5 transcription factors, to </w:t>
      </w:r>
      <w:r w:rsidR="00421DE8" w:rsidRPr="004A3188">
        <w:rPr>
          <w:rFonts w:ascii="Times New Roman" w:hAnsi="Times New Roman"/>
          <w:sz w:val="24"/>
          <w:szCs w:val="24"/>
        </w:rPr>
        <w:lastRenderedPageBreak/>
        <w:t xml:space="preserve">upregulate </w:t>
      </w:r>
      <w:proofErr w:type="spellStart"/>
      <w:r w:rsidR="00421DE8" w:rsidRPr="004A3188">
        <w:rPr>
          <w:rFonts w:ascii="Times New Roman" w:hAnsi="Times New Roman"/>
          <w:i/>
          <w:iCs/>
          <w:sz w:val="24"/>
          <w:szCs w:val="24"/>
        </w:rPr>
        <w:t>cMyb</w:t>
      </w:r>
      <w:proofErr w:type="spellEnd"/>
      <w:r w:rsidR="00421DE8" w:rsidRPr="004A3188">
        <w:rPr>
          <w:rFonts w:ascii="Times New Roman" w:hAnsi="Times New Roman"/>
          <w:sz w:val="24"/>
          <w:szCs w:val="24"/>
        </w:rPr>
        <w:t xml:space="preserve"> and </w:t>
      </w:r>
      <w:proofErr w:type="spellStart"/>
      <w:r w:rsidR="00421DE8" w:rsidRPr="004A3188">
        <w:rPr>
          <w:rFonts w:ascii="Times New Roman" w:hAnsi="Times New Roman"/>
          <w:i/>
          <w:iCs/>
          <w:sz w:val="24"/>
          <w:szCs w:val="24"/>
        </w:rPr>
        <w:t>Ccno</w:t>
      </w:r>
      <w:proofErr w:type="spellEnd"/>
      <w:r w:rsidR="00421DE8" w:rsidRPr="004A3188">
        <w:rPr>
          <w:rFonts w:ascii="Times New Roman" w:hAnsi="Times New Roman"/>
          <w:sz w:val="24"/>
          <w:szCs w:val="24"/>
        </w:rPr>
        <w:t xml:space="preserve">, which are implicated in centriole amplification </w:t>
      </w:r>
      <w:r w:rsidR="00421DE8" w:rsidRPr="004A3188">
        <w:rPr>
          <w:rFonts w:ascii="Times New Roman" w:hAnsi="Times New Roman"/>
          <w:sz w:val="24"/>
          <w:szCs w:val="24"/>
        </w:rPr>
        <w:fldChar w:fldCharType="begin"/>
      </w:r>
      <w:r w:rsidR="00421DE8" w:rsidRPr="004A3188">
        <w:rPr>
          <w:rFonts w:ascii="Times New Roman" w:hAnsi="Times New Roman"/>
          <w:sz w:val="24"/>
          <w:szCs w:val="24"/>
        </w:rPr>
        <w:instrText xml:space="preserve"> ADDIN ZOTERO_ITEM CSL_CITATION {"citationID":"liyxkiGb","properties":{"formattedCitation":"(Tan {\\i{}et al}, 2013; Wallmeier {\\i{}et al}, 2014; Funk {\\i{}et al}, 2015; Arbi {\\i{}et al}, 2018)","plainCitation":"(Tan et al, 2013; Wallmeier et al, 2014; Funk et al, 2015; Arbi et al, 2018)","noteIndex":0},"citationItems":[{"id":20,"uris":["http://zotero.org/users/local/dBWKaixa/items/AHDJEKQT"],"itemData":{"id":20,"type":"article-journal","abstract":"The transcriptional control of primary cilium formation and ciliary motility are beginning to be understood, but little is known about the transcriptional programs that control cilium number and other structural and functional specializations. One of the most intriguing ciliary specializations occurs in multiciliated cells (MCCs), which amplify their centrioles to nucleate hundreds of cilia per cell, instead of the usual monocilium. Here we report that the transcription factor MYB, which promotes S phase and drives cycling of a variety of progenitor cells, is expressed in postmitotic epithelial cells of the mouse airways and ependyma destined to become MCCs. MYB is expressed early in multiciliogenesis, as progenitors exit the cell cycle and amplify their centrioles, then switches off as MCCs mature. Conditional inactivation of Myb in the developing airways blocks or delays centriole amplification and expression of FOXJ1, a transcription factor that controls centriole docking and ciliary motility, and airways fail to become fully ciliated. We provide evidence that MYB acts in a conserved pathway downstream of Notch signaling and multicilin, a protein related to the S-phase regulator geminin, and upstream of FOXJ1. MYB can activate endogenous Foxj1 expression and stimulate a cotransfected Foxj1 reporter in heterologous cells, and it can drive the complete multiciliogenesis program in Xenopus embryonic epidermis. We conclude that MYB has an early, crucial and conserved role in multiciliogenesis, and propose that it promotes a novel S-like phase in which centriole amplification occurs uncoupled from DNA synthesis, and then drives later steps of multiciliogenesis through induction of Foxj1.","container-title":"Development (Cambridge, England)","DOI":"10.1242/dev.094102","ISSN":"0950-1991","issue":"20","journalAbbreviation":"Development","note":"PMID: 24048590\nPMCID: PMC3787764","page":"4277-4286","source":"PubMed Central","title":"Myb promotes centriole amplification and later steps of the multiciliogenesis program","volume":"140","author":[{"family":"Tan","given":"Fraser E."},{"family":"Vladar","given":"Eszter K."},{"family":"Ma","given":"Lina"},{"family":"Fuentealba","given":"Luis C."},{"family":"Hoh","given":"Ramona"},{"family":"Espinoza","given":"F. Hernán"},{"family":"Axelrod","given":"Jeffrey D."},{"family":"Alvarez-Buylla","given":"Arturo"},{"family":"Stearns","given":"Tim"},{"family":"Kintner","given":"Chris"},{"family":"Krasnow","given":"Mark A."}],"issued":{"date-parts":[["2013",10,15]]}}},{"id":705,"uris":["http://zotero.org/users/local/dBWKaixa/items/7BX4WFRN"],"itemData":{"id":705,"type":"article-journal","abstract":"Using a whole-exome sequencing strategy, we identified recessive CCNO (encoding cyclin O) mutations in 16 individuals suffering from chronic destructive lung disease due to insufficient airway clearance. Respiratory epithelial cells showed a marked reduction in the number of multiple motile cilia (MMC) covering the cell surface. The few residual cilia that correctly expressed axonemal motor proteins were motile and did not exhibit obvious beating defects. Careful subcellular analyses as well as in vitro ciliogenesis experiments in CCNO-mutant cells showed defective mother centriole generation and placement. Morpholino-based knockdown of the Xenopus ortholog of CCNO also resulted in reduced MMC and centriole numbers in embryonic epidermal cells. CCNO is expressed in the apical cytoplasm of multiciliated cells and acts downstream of multicilin, which governs the generation of multiciliated cells. To our knowledge, CCNO is the first reported gene linking an inherited human disease to reduced MMC generation due to a defect in centriole amplification and migration.","container-title":"Nature Genetics","DOI":"10.1038/ng.2961","ISSN":"1546-1718","issue":"6","journalAbbreviation":"Nat. Genet.","language":"eng","note":"PMID: 24747639","page":"646-651","source":"PubMed","title":"Mutations in CCNO result in congenital mucociliary clearance disorder with reduced generation of multiple motile cilia","volume":"46","author":[{"family":"Wallmeier","given":"Julia"},{"family":"Al-Mutairi","given":"Dalal A."},{"family":"Chen","given":"Chun-Ting"},{"family":"Loges","given":"Niki Tomas"},{"family":"Pennekamp","given":"Petra"},{"family":"Menchen","given":"Tabea"},{"family":"Ma","given":"Lina"},{"family":"Shamseldin","given":"Hanan E."},{"family":"Olbrich","given":"Heike"},{"family":"Dougherty","given":"Gerard W."},{"family":"Werner","given":"Claudius"},{"family":"Alsabah","given":"Basel H."},{"family":"Köhler","given":"Gabriele"},{"family":"Jaspers","given":"Martine"},{"family":"Boon","given":"Mieke"},{"family":"Griese","given":"Matthias"},{"family":"Schmitt-Grohé","given":"Sabina"},{"family":"Zimmermann","given":"Theodor"},{"family":"Koerner-Rettberg","given":"Cordula"},{"family":"Horak","given":"Elisabeth"},{"family":"Kintner","given":"Chris"},{"family":"Alkuraya","given":"Fowzan S."},{"family":"Omran","given":"Heymut"}],"issued":{"date-parts":[["2014",6]]}}},{"id":702,"uris":["http://zotero.org/users/local/dBWKaixa/items/DAEJ93SR"],"itemData":{"id":702,"type":"article-journal","abstract":"Mucociliary clearance and fluid transport along epithelial surfaces are carried out by multiciliated cells (MCCs). Recently, human mutations in Cyclin O (CCNO) were linked to severe airway disease. Here, we show that Ccno expression is restricted to MCCs and the genetic deletion of Ccno in mouse leads to reduced numbers of multiple motile cilia and characteristic phenotypes of MCC dysfunction including severe hydrocephalus and mucociliary clearance deficits. Reduced cilia numbers are caused by compromised generation of centrioles at deuterosomes, which serve as major amplification platform for centrioles in MCCs. Ccno-deficient MCCs fail to sufficiently generate deuterosomes, and only reduced numbers of fully functional centrioles that undergo maturation to ciliary basal bodies are formed. Collectively, this study implicates CCNO as first known regulator of deuterosome formation and function for the amplification of centrioles in MCCs.","container-title":"The EMBO journal","DOI":"10.15252/embj.201490805","ISSN":"1460-2075","issue":"8","journalAbbreviation":"EMBO J.","language":"eng","note":"PMID: 25712475\nPMCID: PMC4406653","page":"1078-1089","source":"PubMed","title":"Cyclin O (Ccno) functions during deuterosome-mediated centriole amplification of multiciliated cells","volume":"34","author":[{"family":"Funk","given":"Maja C."},{"family":"Bera","given":"Agata N."},{"family":"Menchen","given":"Tabea"},{"family":"Kuales","given":"Georg"},{"family":"Thriene","given":"Kerstin"},{"family":"Lienkamp","given":"Soeren S."},{"family":"Dengjel","given":"Jörn"},{"family":"Omran","given":"Heymut"},{"family":"Frank","given":"Marcus"},{"family":"Arnold","given":"Sebastian J."}],"issued":{"date-parts":[["2015",4,15]]}}},{"id":1175,"uris":["http://zotero.org/users/local/dBWKaixa/items/B7A9GQAI"],"itemData":{"id":1175,"type":"article-journal","abstract":"To ensure that the genetic material is accurately passed down to daughter cells during mitosis, dividing cells must duplicate their chromosomes and centrosomes once and only once per cell cycle. The same key steps-licensing, duplication, and segregation-control both the chromosome and the centrosome cycle, which must occur in concert to safeguard genome integrity. Aberrations in genome content or centrosome numbers lead to genomic instability and are linked to tumorigenesis. Such aberrations, however, can also be part of the normal life cycle of specific cell types. Multiciliated cells best exemplify the deviation from a normal centrosome cycle. They are post-mitotic cells which massively amplify their centrioles, bypassing the rule for once-per-cell-cycle centriole duplication. Hundreds of centrioles dock to the apical cell surface and generate motile cilia, whose concerted movement ensures fluid flow across epithelia. The early steps that control the generation of multiciliated cells have lately started to be elucidated. Geminin and the vertebrate-specific GemC1 and McIdas are distantly related coiled-coil proteins, initially identified as cell cycle regulators associated with the chromosome cycle. Geminin is required to ensure once-per-cell-cycle genome r</w:instrText>
      </w:r>
      <w:r w:rsidR="00421DE8" w:rsidRPr="004A3188">
        <w:rPr>
          <w:rFonts w:ascii="Times New Roman" w:hAnsi="Times New Roman"/>
          <w:sz w:val="24"/>
          <w:szCs w:val="24"/>
          <w:lang w:val="de-DE"/>
        </w:rPr>
        <w:instrText xml:space="preserve">eplication, while McIdas and GemC1 bind to Geminin and are implicated in DNA replication control. Recent findings highlight Geminin family members as early regulators of multiciliogenesis. GemC1 and McIdas specify the multiciliate cell fate by forming complexes with the E2F4/5 transcription factors to switch on a gene expression program leading to centriole amplification and cilia formation. Positive and negative interactions among Geminin family members may link cell cycle control to centriole amplification and multiciliogenesis, acting close to the point of transition from proliferation to differentiation. We review key steps of centrosome duplication and amplification, present the role of Geminin family members in the centrosome and chromosome cycle, and discuss links with disease.","container-title":"Chromosoma","DOI":"10.1007/s00412-017-0652-7","ISSN":"1432-0886","issue":"2","journalAbbreviation":"Chromosoma","language":"eng","note":"PMID: 29243212","page":"151-174","source":"PubMed","title":"Controlling centriole numbers: Geminin family members as master regulators of centriole amplification and multiciliogenesis","title-short":"Controlling centriole numbers","volume":"127","author":[{"family":"Arbi","given":"Marina"},{"family":"Pefani","given":"Dafni-Eleftheria"},{"family":"Taraviras","given":"Stavros"},{"family":"Lygerou","given":"Zoi"}],"issued":{"date-parts":[["2018",6]]}}}],"schema":"https://github.com/citation-style-language/schema/raw/master/csl-citation.json"} </w:instrText>
      </w:r>
      <w:r w:rsidR="00421DE8" w:rsidRPr="004A3188">
        <w:rPr>
          <w:rFonts w:ascii="Times New Roman" w:hAnsi="Times New Roman"/>
          <w:sz w:val="24"/>
          <w:szCs w:val="24"/>
        </w:rPr>
        <w:fldChar w:fldCharType="separate"/>
      </w:r>
      <w:r w:rsidR="00421DE8" w:rsidRPr="004A3188">
        <w:rPr>
          <w:rFonts w:ascii="Times New Roman" w:hAnsi="Times New Roman"/>
          <w:sz w:val="24"/>
          <w:szCs w:val="24"/>
          <w:lang w:val="de-DE"/>
        </w:rPr>
        <w:t xml:space="preserve">(Tan </w:t>
      </w:r>
      <w:r w:rsidR="00421DE8" w:rsidRPr="004A3188">
        <w:rPr>
          <w:rFonts w:ascii="Times New Roman" w:hAnsi="Times New Roman"/>
          <w:i/>
          <w:iCs/>
          <w:sz w:val="24"/>
          <w:szCs w:val="24"/>
          <w:lang w:val="de-DE"/>
        </w:rPr>
        <w:t>et al</w:t>
      </w:r>
      <w:r w:rsidR="00421DE8" w:rsidRPr="004A3188">
        <w:rPr>
          <w:rFonts w:ascii="Times New Roman" w:hAnsi="Times New Roman"/>
          <w:sz w:val="24"/>
          <w:szCs w:val="24"/>
          <w:lang w:val="de-DE"/>
        </w:rPr>
        <w:t xml:space="preserve">, 2013; Wallmeier </w:t>
      </w:r>
      <w:r w:rsidR="00421DE8" w:rsidRPr="004A3188">
        <w:rPr>
          <w:rFonts w:ascii="Times New Roman" w:hAnsi="Times New Roman"/>
          <w:i/>
          <w:iCs/>
          <w:sz w:val="24"/>
          <w:szCs w:val="24"/>
          <w:lang w:val="de-DE"/>
        </w:rPr>
        <w:t>et al</w:t>
      </w:r>
      <w:r w:rsidR="00421DE8" w:rsidRPr="004A3188">
        <w:rPr>
          <w:rFonts w:ascii="Times New Roman" w:hAnsi="Times New Roman"/>
          <w:sz w:val="24"/>
          <w:szCs w:val="24"/>
          <w:lang w:val="de-DE"/>
        </w:rPr>
        <w:t xml:space="preserve">, 2014; Funk </w:t>
      </w:r>
      <w:r w:rsidR="00421DE8" w:rsidRPr="004A3188">
        <w:rPr>
          <w:rFonts w:ascii="Times New Roman" w:hAnsi="Times New Roman"/>
          <w:i/>
          <w:iCs/>
          <w:sz w:val="24"/>
          <w:szCs w:val="24"/>
          <w:lang w:val="de-DE"/>
        </w:rPr>
        <w:t>et al</w:t>
      </w:r>
      <w:r w:rsidR="00421DE8" w:rsidRPr="004A3188">
        <w:rPr>
          <w:rFonts w:ascii="Times New Roman" w:hAnsi="Times New Roman"/>
          <w:sz w:val="24"/>
          <w:szCs w:val="24"/>
          <w:lang w:val="de-DE"/>
        </w:rPr>
        <w:t xml:space="preserve">, 2015; Arbi </w:t>
      </w:r>
      <w:r w:rsidR="00421DE8" w:rsidRPr="004A3188">
        <w:rPr>
          <w:rFonts w:ascii="Times New Roman" w:hAnsi="Times New Roman"/>
          <w:i/>
          <w:iCs/>
          <w:sz w:val="24"/>
          <w:szCs w:val="24"/>
          <w:lang w:val="de-DE"/>
        </w:rPr>
        <w:t>et al</w:t>
      </w:r>
      <w:r w:rsidR="00421DE8" w:rsidRPr="004A3188">
        <w:rPr>
          <w:rFonts w:ascii="Times New Roman" w:hAnsi="Times New Roman"/>
          <w:sz w:val="24"/>
          <w:szCs w:val="24"/>
          <w:lang w:val="de-DE"/>
        </w:rPr>
        <w:t>, 2018)</w:t>
      </w:r>
      <w:r w:rsidR="00421DE8" w:rsidRPr="004A3188">
        <w:rPr>
          <w:rFonts w:ascii="Times New Roman" w:hAnsi="Times New Roman"/>
          <w:sz w:val="24"/>
          <w:szCs w:val="24"/>
        </w:rPr>
        <w:fldChar w:fldCharType="end"/>
      </w:r>
      <w:r w:rsidR="00421DE8" w:rsidRPr="004A3188">
        <w:rPr>
          <w:rFonts w:ascii="Times New Roman" w:hAnsi="Times New Roman"/>
          <w:sz w:val="24"/>
          <w:szCs w:val="24"/>
          <w:lang w:val="de-DE"/>
        </w:rPr>
        <w:t xml:space="preserve">. </w:t>
      </w:r>
      <w:r w:rsidR="00421DE8" w:rsidRPr="004A3188">
        <w:rPr>
          <w:rFonts w:ascii="Times New Roman" w:hAnsi="Times New Roman"/>
          <w:sz w:val="24"/>
          <w:szCs w:val="24"/>
        </w:rPr>
        <w:t xml:space="preserve">In addition, we and others have provided evidence that </w:t>
      </w:r>
      <w:r w:rsidR="00421DE8" w:rsidRPr="004A3188">
        <w:rPr>
          <w:rFonts w:ascii="Times New Roman" w:hAnsi="Times New Roman"/>
          <w:i/>
          <w:iCs/>
          <w:sz w:val="24"/>
          <w:szCs w:val="24"/>
        </w:rPr>
        <w:t>GemC1</w:t>
      </w:r>
      <w:r w:rsidR="00421DE8" w:rsidRPr="004A3188">
        <w:rPr>
          <w:rFonts w:ascii="Times New Roman" w:hAnsi="Times New Roman"/>
          <w:sz w:val="24"/>
          <w:szCs w:val="24"/>
        </w:rPr>
        <w:t xml:space="preserve"> and </w:t>
      </w:r>
      <w:r w:rsidR="00421DE8" w:rsidRPr="004A3188">
        <w:rPr>
          <w:rFonts w:ascii="Times New Roman" w:hAnsi="Times New Roman"/>
          <w:i/>
          <w:iCs/>
          <w:sz w:val="24"/>
          <w:szCs w:val="24"/>
        </w:rPr>
        <w:t>McIdas</w:t>
      </w:r>
      <w:r w:rsidR="00421DE8" w:rsidRPr="004A3188">
        <w:rPr>
          <w:rFonts w:ascii="Times New Roman" w:hAnsi="Times New Roman"/>
          <w:sz w:val="24"/>
          <w:szCs w:val="24"/>
        </w:rPr>
        <w:t xml:space="preserve"> drive the transcriptional activation of P73 and FOXJ1 transcription factors, which are implicated in basal bodies docking and cilia motility </w:t>
      </w:r>
      <w:r w:rsidR="00421DE8" w:rsidRPr="004A3188">
        <w:rPr>
          <w:rFonts w:ascii="Times New Roman" w:hAnsi="Times New Roman"/>
          <w:sz w:val="24"/>
          <w:szCs w:val="24"/>
        </w:rPr>
        <w:fldChar w:fldCharType="begin"/>
      </w:r>
      <w:r w:rsidR="00421DE8" w:rsidRPr="004A3188">
        <w:rPr>
          <w:rFonts w:ascii="Times New Roman" w:hAnsi="Times New Roman"/>
          <w:sz w:val="24"/>
          <w:szCs w:val="24"/>
        </w:rPr>
        <w:instrText xml:space="preserve"> ADDIN ZOTERO_ITEM CSL_CITATION {"citationID":"UiSAuLSs","properties":{"formattedCitation":"(Kyrousi {\\i{}et al}, 2015; Arbi {\\i{}et al}, 2016; Nemajerova {\\i{}et al}, 2016; Marshall {\\i{}et al}, 2016; Lalioti {\\i{}et al}, 2019a)","plainCitation":"(Kyrousi et al, 2015; Arbi et al, 2016; Nemajerova et al, 2016; Marshall et al, 2016; Lalioti et al, 2019a)","noteIndex":0},"citationItems":[{"id":15,"uris":["http://zotero.org/users/local/dBWKaixa/items/VZ4UG8QR"],"itemData":{"id":15,"type":"article-journal","abstract":"Multiciliated cells are abundant in the epithelial surface of different tissues, including cells lining the walls of the lateral ventricles in the brain and the airway epithelium. Their main role is to control fluid flow and defects in their differentiation are implicated in many human disorders, such as hydrocephalus, accompanied by defects in adult neurogenesis and mucociliary disorder in the airway system. Here we show that Mcidas, which is mutated in human mucociliary clearance disorder, and GemC1 (Gmnc or Lynkeas), previously implicated in cell cycle progression, are key regulators of multiciliated ependymal cell generation in the mouse brain. Overexpression and knockdown experiments show that Mcidas and GemC1 are sufficient and necessary for cell fate commitment and differentiation of radial glial cells to multiciliated ependymal cells. Furthermore, we show that GemC1 and Mcidas operate in hierarchical order, upstream of Foxj1 and c-Myb transcription factors, which are known regulators of ependymal cell generation, and that Notch signaling inhibits GemC1 and Mcidas function. Our results suggest that Mcidas and GemC1 are key players in the generation of multiciliated ependymal cells of the adult neurogenic niche.","container-title":"Development (Cambridge, England)","DOI":"10.1242/dev.126342","ISSN":"1477-9129","issue":"21","journalAbbreviation":"Development","language":"eng","note":"PMID: 26395491","page":"3661-3674","source":"PubMed","title":"Mcidas and GemC1 are key regulators for the generation of multiciliated ependymal cells in the adult neurogenic niche","volume":"142","author":[{"family":"Kyrousi","given":"Christina"},{"family":"Arbi","given":"Marina"},{"family":"Pilz","given":"Gregor-Alexander"},{"family":"Pefani","given":"Dafni-Eleftheria"},{"family":"Lalioti","given":"Maria-Eleni"},{"family":"Ninkovic","given":"Jovica"},{"family":"Götz","given":"Magdalena"},{"family":"Lygerou","given":"Zoi"},{"family":"Taraviras","given":"Stavros"}],"issued":{"date-parts":[["2015",11,1]]}}},{"id":17,"uris":["http://zotero.org/users/local/dBWKaixa/items/NYLZV62Y"],"itemData":{"id":17,"type":"article-journal","abstract":"Multiciliated cells are terminally differentiated, post‐mitotic cells that form hundreds of motile cilia on their apical surface. Defects in multiciliated cells lead to disease, including mucociliary clearance disorders that result from ciliated cell disfunction in airways. The pathway controlling multiciliogenesis, however, remains poorly characterized. We showed that GemC1, previously implicated in cell cycle control, is a central regulator of ciliogenesis. GemC1 is specifically expressed in ciliated epithelia. Ectopic expression of GemC1 is sufficient to induce early steps of multiciliogenesis in airway epithelial cells ex vivo, upregulating McIdas and FoxJ1, key transcriptional regulators of multiciliogenesis. GemC1 directly transactivates the McIdas and FoxJ1 upstream regulatory sequences, and its activity is enhanced by E2F5 and inhibited by Geminin. GemC1‐knockout mice are born with airway epithelia devoid of multiciliated cells. Our results identify GemC1 as an essential regulator of ciliogenesis in the airway epithelium and a candidate gene for mucociliary disorders.","container-title":"EMBO Reports","DOI":"10.15252/embr.201540882","ISSN":"1469-221X","issue":"3","journalAbbreviation":"EMBO Rep","note":"PMID: 26882546\nPMCID: PMC4772991","page":"400-413","source":"PubMed Central","title":"GemC1 controls multiciliogenesis in the airway epithelium","volume":"17","author":[{"family":"Arbi","given":"Marina"},{"family":"Pefani","given":"Dafni‐Eleftheria"},{"family":"Kyrousi","given":"Christina"},{"family":"Lalioti","given":"Maria‐Eleni"},{"family":"Kalogeropoulou","given":"Argyro"},{"family":"Papanastasiou","given":"Anastasios D"},{"family":"Taraviras","given":"Stavros"},{"family":"Lygerou","given":"Zoi"}],"issued":{"date-parts":[["2016",3]]}}},{"id":508,"uris":["http://zotero.org/users/local/dBWKaixa/items/E8YXM7W7"],"itemData":{"id":508,"type":"article-journal","abstract":"Motile multiciliated cells (MCCs) have critical roles in respiratory health and disease and are essential for cleaning inhaled pollutants and pathogens from airways. Despite their significance for human disease, the transcriptional control that governs multiciliogenesis remains poorly understood. Here we identify TP73, a p53 homolog, as governing the program for airway multiciliogenesis. Mice with TP73 deficiency suffer from chronic respiratory tract infections due to profound defects in ciliogenesis and complete loss of mucociliary clearance. Organotypic airway cultures pinpoint TAp73 as necessary and sufficient for basal body docking, axonemal extension, and motility during the differentiation of MCC progenitors. Mechanistically, cross-species genomic analyses and complete ciliary rescue of knockout MCCs identify TAp73 as the conserved central transcriptional integrator of multiciliogenesis. TAp73 directly activates the key regulators FoxJ1, Rfx2, Rfx3, and miR34bc plus nearly 50 structural and functional ciliary genes, some of which are associated with human ciliopathies. Our results position TAp73 as a novel central regulator of MCC differentiation.","container-title":"Genes &amp; Development","DOI":"10.1101/gad.279836.116","ISSN":"0890-9369, 1549-5477","journalAbbreviation":"Genes Dev.","language":"en","note":"PMID: 27257214","source":"genesdev.cshlp.org","title":"TAp73 is a central transcriptional regulator of airway multiciliogenesis","URL":"http://genesdev.cshlp.org/content/early/2016/06/02/gad.279836.116","author":[{"family":"Nemajerova","given":"Alice"},{"family":"Kramer","given":"Daniela"},{"family":"Siller","given":"Saul S."},{"family":"Herr","given":"Christian"},{"family":"Shomroni","given":"Orr"},{"family":"Pena","given":"Tonatiuh"},{"family":"Suazo","given":"Cristina Gallinas"},{"family":"Glaser","given":"Katharina"},{"family":"Wildung","given":"Merit"},{"family":"Steffen","given":"Henrik"},{"family":"Sriraman","given":"Anusha"},{"family":"Oberle","given":"Fabian"},{"family":"Wienken","given":"Magdalena"},{"family":"Hennion","given":"Magali"},{"family":"Vidal","given":"Ramon"},{"family":"Royen","given":"Bettina"},{"family":"Alevra","given":"Mihai"},{"family":"Schild","given":"Detlev"},{"family":"Bals","given":"Robert"},{"family":"Dönitz","given":"Jürgen"},{"family":"Riedel","given":"Dietmar"},{"family":"Bonn","given":"Stefan"},{"family":"Takemaru","given":"Ken-Ichi"},{"family":"Moll","given":"Ute M."},{"family":"Lizé","given":"Muriel"}],"accessed":{"date-parts":[["2018",3,31]]},"issued":{"date-parts":[["2016",6,2]]}}},{"id":505,"uris":["http://zotero.org/users/local/dBWKaixa/items/6UTVJRPC"],"itemData":{"id":505,"type":"article-journal","abstract":"We report that p73 is expressed in multiciliated cells (MCCs), is required for MCC differentiation, and directly regulates transcriptional modulators of multiciliogenesis. Loss of ciliary biogenesis provides a unifying mechanism for many phenotypes observed in p73 knockout mice including hydrocephalus; hippocampal dysgenesis; sterility; and chronic inﬂammation/infection of lung, middle ear, and sinus. Through p73 and p63 ChIP-seq using murine tracheal cells, we identiﬁed over 100 putative p73 target genes that regulate MCC differentiation and homeostasis. We validated Foxj1, a transcriptional regulator of multiciliogenesis, and many other ciliaassociated genes as direct target genes of p73 and p63. We show p73 and p63 are co-expressed in a subset of basal cells and suggest that p73 marks these cells for MCC differentiation. In summary, p73 is essential for MCC differentiation, functions as a critical regulator of a transcriptome required for MCC differentiation, and, like p63, has an essential role in development of tissues.","container-title":"Cell Reports","DOI":"10.1016/j.celrep.2016.02.035","ISSN":"22111247","issue":"10","language":"en","page":"2289-2300","source":"CrossRef","title":"p73 Is Required for Multiciliogenesis and Regulates the Foxj1-Associated Gene Network","volume":"14","author":[{"family":"Marshall","given":"Clayton B."},{"family":"Mays","given":"Deborah J."},{"family":"Beeler","given":"J. Scott"},{"family":"Rosenbluth","given":"Jennifer M."},{"family":"Boyd","given":"Kelli L."},{"family":"Santos Guasch","given":"Gabriela L."},{"family":"Shaver","given":"Timothy M."},{"family":"Tang","given":"Lucy J."},{"family":"Liu","given":"Qi"},{"family":"Shyr","given":"Yu"},{"family":"Venters","given":"Bryan J."},{"family":"Magnuson","given":"Mark A."},{"family":"Pietenpol","given":"Jennifer A."}],"issued":{"date-parts":[["2016",3]]}}},{"id":728,"uris":["http://zotero.org/users/local/dBWKaixa/items/SBQT39K6"],"itemData":{"id":728,"type":"article-journal","abstract":"A distinct combination of transcription factors elicits the acquisition of a specific fate and the initiation of a differentiation program. Multiciliated cells (MCCs) are a specialized type of epithelial cells that possess dozens of motile cilia on their apical surface. Defects in cilia function have been associated with ciliopathies that affect many organs, including brain and airway epithelium. Here we show that the geminin coiled-coil domain-containing protein 1 GemC1 (also known as Lynkeas) regulates the transcriptional activation of p73, a transcription factor central to multiciliogenesis. Moreover, we show that GemC1 acts in a trimeric complex with transcription factor E2F5 and tumor protein p73 (officially known as TP73), and that this complex is important for the activation of the p73 promoter. We also provide in vivo evidence that GemC1 is necessary for p73 expression in different multiciliated epithelia. We further show that GemC1 regulates multiciliogenesis through the control of chromatin organization, and the epigenetic marks/tags of p73 and Foxj1. Our results highlight novel signaling cues involved in the commitment program of MCCs across species and tissues.This article has an associated First Person interview with the first author of the paper.","container-title":"Journal of Cell Science","DOI":"10.1242/jcs.228684","ISSN":"1477-9137","issue":"11","journalAbbreviation":"J. Cell. Sci.","language":"eng","note":"PMID: 31028178","source":"PubMed","title":"GemC1 governs multiciliogenesis through direct interaction with and transcriptional regulation of p73","volume":"132","author":[{"family":"Lalioti","given":"Maria-Eleni"},{"family":"Arbi","given":"Marina"},{"family":"Loukas","given":"Ioannis"},{"family":"Kaplani","given":"Konstantina"},{"family":"Kalogeropoulou","given":"Argyro"},{"family":"Lokka","given":"Georgia"},{"family":"Kyrousi","given":"Christina"},{"family":"Mizi","given":"Athanasia"},{"family":"Georgomanolis","given":"Theodore"},{"family":"Josipovic","given":"Natasa"},{"family":"Gkikas","given":"Dimitrios"},{"family":"Benes","given":"Vladimir"},{"family":"Politis","given":"Panagiotis K."},{"family":"Papantonis","given":"Argyris"},{"family":"Lygerou","given":"Zoi"},{"family":"Taraviras","given":"Stavros"}],"issued":{"date-parts":[["2019",6,3]]}}}],"schema":"https://github.com/citation-style-language/schema/raw/master/csl-citation.json"} </w:instrText>
      </w:r>
      <w:r w:rsidR="00421DE8" w:rsidRPr="004A3188">
        <w:rPr>
          <w:rFonts w:ascii="Times New Roman" w:hAnsi="Times New Roman"/>
          <w:sz w:val="24"/>
          <w:szCs w:val="24"/>
        </w:rPr>
        <w:fldChar w:fldCharType="separate"/>
      </w:r>
      <w:r w:rsidR="00421DE8" w:rsidRPr="004A3188">
        <w:rPr>
          <w:rFonts w:ascii="Times New Roman" w:hAnsi="Times New Roman"/>
          <w:sz w:val="24"/>
          <w:szCs w:val="24"/>
        </w:rPr>
        <w:t xml:space="preserve">(Kyrousi </w:t>
      </w:r>
      <w:r w:rsidR="00421DE8" w:rsidRPr="004A3188">
        <w:rPr>
          <w:rFonts w:ascii="Times New Roman" w:hAnsi="Times New Roman"/>
          <w:i/>
          <w:iCs/>
          <w:sz w:val="24"/>
          <w:szCs w:val="24"/>
        </w:rPr>
        <w:t>et al</w:t>
      </w:r>
      <w:r w:rsidR="00421DE8" w:rsidRPr="004A3188">
        <w:rPr>
          <w:rFonts w:ascii="Times New Roman" w:hAnsi="Times New Roman"/>
          <w:sz w:val="24"/>
          <w:szCs w:val="24"/>
        </w:rPr>
        <w:t xml:space="preserve">, 2015; Arbi </w:t>
      </w:r>
      <w:r w:rsidR="00421DE8" w:rsidRPr="004A3188">
        <w:rPr>
          <w:rFonts w:ascii="Times New Roman" w:hAnsi="Times New Roman"/>
          <w:i/>
          <w:iCs/>
          <w:sz w:val="24"/>
          <w:szCs w:val="24"/>
        </w:rPr>
        <w:t>et al</w:t>
      </w:r>
      <w:r w:rsidR="00421DE8" w:rsidRPr="004A3188">
        <w:rPr>
          <w:rFonts w:ascii="Times New Roman" w:hAnsi="Times New Roman"/>
          <w:sz w:val="24"/>
          <w:szCs w:val="24"/>
        </w:rPr>
        <w:t xml:space="preserve">, 2016; Nemajerova </w:t>
      </w:r>
      <w:r w:rsidR="00421DE8" w:rsidRPr="004A3188">
        <w:rPr>
          <w:rFonts w:ascii="Times New Roman" w:hAnsi="Times New Roman"/>
          <w:i/>
          <w:iCs/>
          <w:sz w:val="24"/>
          <w:szCs w:val="24"/>
        </w:rPr>
        <w:t>et al</w:t>
      </w:r>
      <w:r w:rsidR="00421DE8" w:rsidRPr="004A3188">
        <w:rPr>
          <w:rFonts w:ascii="Times New Roman" w:hAnsi="Times New Roman"/>
          <w:sz w:val="24"/>
          <w:szCs w:val="24"/>
        </w:rPr>
        <w:t xml:space="preserve">, 2016; Marshall </w:t>
      </w:r>
      <w:r w:rsidR="00421DE8" w:rsidRPr="004A3188">
        <w:rPr>
          <w:rFonts w:ascii="Times New Roman" w:hAnsi="Times New Roman"/>
          <w:i/>
          <w:iCs/>
          <w:sz w:val="24"/>
          <w:szCs w:val="24"/>
        </w:rPr>
        <w:t>et al</w:t>
      </w:r>
      <w:r w:rsidR="00421DE8" w:rsidRPr="004A3188">
        <w:rPr>
          <w:rFonts w:ascii="Times New Roman" w:hAnsi="Times New Roman"/>
          <w:sz w:val="24"/>
          <w:szCs w:val="24"/>
        </w:rPr>
        <w:t xml:space="preserve">, 2016; Lalioti </w:t>
      </w:r>
      <w:r w:rsidR="00421DE8" w:rsidRPr="004A3188">
        <w:rPr>
          <w:rFonts w:ascii="Times New Roman" w:hAnsi="Times New Roman"/>
          <w:i/>
          <w:iCs/>
          <w:sz w:val="24"/>
          <w:szCs w:val="24"/>
        </w:rPr>
        <w:t>et al</w:t>
      </w:r>
      <w:r w:rsidR="00421DE8" w:rsidRPr="004A3188">
        <w:rPr>
          <w:rFonts w:ascii="Times New Roman" w:hAnsi="Times New Roman"/>
          <w:sz w:val="24"/>
          <w:szCs w:val="24"/>
        </w:rPr>
        <w:t>, 2019a)</w:t>
      </w:r>
      <w:r w:rsidR="00421DE8" w:rsidRPr="004A3188">
        <w:rPr>
          <w:rFonts w:ascii="Times New Roman" w:hAnsi="Times New Roman"/>
          <w:sz w:val="24"/>
          <w:szCs w:val="24"/>
        </w:rPr>
        <w:fldChar w:fldCharType="end"/>
      </w:r>
      <w:r w:rsidR="00421DE8" w:rsidRPr="004A3188">
        <w:rPr>
          <w:rFonts w:ascii="Times New Roman" w:hAnsi="Times New Roman"/>
          <w:sz w:val="24"/>
          <w:szCs w:val="24"/>
        </w:rPr>
        <w:t xml:space="preserve">. </w:t>
      </w:r>
    </w:p>
    <w:p w14:paraId="13E4CF8D" w14:textId="152559BC" w:rsidR="00630927" w:rsidRPr="004A3188" w:rsidRDefault="00577049" w:rsidP="0020483D">
      <w:pPr>
        <w:spacing w:line="360" w:lineRule="auto"/>
        <w:rPr>
          <w:rFonts w:ascii="Times New Roman" w:hAnsi="Times New Roman"/>
          <w:sz w:val="24"/>
          <w:szCs w:val="24"/>
        </w:rPr>
      </w:pPr>
      <w:r w:rsidRPr="004A3188">
        <w:rPr>
          <w:rFonts w:ascii="Times New Roman" w:hAnsi="Times New Roman"/>
          <w:sz w:val="24"/>
          <w:szCs w:val="24"/>
        </w:rPr>
        <w:t>Given the multifaceted roles that ependymal cells h</w:t>
      </w:r>
      <w:r w:rsidR="000F2B0D" w:rsidRPr="004A3188">
        <w:rPr>
          <w:rFonts w:ascii="Times New Roman" w:hAnsi="Times New Roman"/>
          <w:sz w:val="24"/>
          <w:szCs w:val="24"/>
        </w:rPr>
        <w:t>ave</w:t>
      </w:r>
      <w:r w:rsidRPr="004A3188">
        <w:rPr>
          <w:rFonts w:ascii="Times New Roman" w:hAnsi="Times New Roman"/>
          <w:sz w:val="24"/>
          <w:szCs w:val="24"/>
        </w:rPr>
        <w:t xml:space="preserve"> in hydrocephalus pathophysiology, restoration of ependymal cells could significantly contribute to hydrocephalus therapy.</w:t>
      </w:r>
      <w:r w:rsidR="0020483D" w:rsidRPr="004A3188">
        <w:rPr>
          <w:rFonts w:ascii="Times New Roman" w:hAnsi="Times New Roman"/>
          <w:sz w:val="24"/>
          <w:szCs w:val="24"/>
        </w:rPr>
        <w:t xml:space="preserve"> With the advancements in direct reprogramming-based strategies for conditions affecting the central nervous system</w:t>
      </w:r>
      <w:r w:rsidR="00CE7BD3" w:rsidRPr="004A3188">
        <w:rPr>
          <w:rFonts w:ascii="Times New Roman" w:hAnsi="Times New Roman"/>
          <w:sz w:val="24"/>
          <w:szCs w:val="24"/>
        </w:rPr>
        <w:t xml:space="preserve"> </w:t>
      </w:r>
      <w:r w:rsidR="00CE7BD3" w:rsidRPr="004A3188">
        <w:rPr>
          <w:rFonts w:ascii="Times New Roman" w:hAnsi="Times New Roman"/>
          <w:sz w:val="24"/>
          <w:szCs w:val="24"/>
        </w:rPr>
        <w:fldChar w:fldCharType="begin"/>
      </w:r>
      <w:r w:rsidR="00CE7BD3" w:rsidRPr="004A3188">
        <w:rPr>
          <w:rFonts w:ascii="Times New Roman" w:hAnsi="Times New Roman"/>
          <w:sz w:val="24"/>
          <w:szCs w:val="24"/>
        </w:rPr>
        <w:instrText xml:space="preserve"> ADDIN ZOTERO_ITEM CSL_CITATION {"citationID":"7hb4XKW1","properties":{"formattedCitation":"(Bocchi {\\i{}et al}, 2022)","plainCitation":"(Bocchi et al, 2022)","noteIndex":0},"citationItems":[{"id":1550,"uris":["http://zotero.org/users/local/dBWKaixa/items/AJKQ7EM8"],"itemData":{"id":1550,"type":"article-journal","abstract":"Differentiated cells have long been considered fixed in their identity. However, about 20 years ago, the first direct conversion of glial cells into neurons in vitro opened the field of \"direct neuronal reprogramming.\" Since then, neuronal reprogramming has achieved the generation of fully functional, mature neurons with remarkable efficiency, even in diseased brain environments. Beyond their clinical implications, these discoveries provided basic insights into crucial mechanisms underlying conversion of specific cell types into neurons and maintenance of neuronal identity. Here we discuss such principles, including the importance of the starter cell for shaping the outcome of neuronal reprogramming. We further highlight technical concerns for in vivo reprogramming and propose a code of conduct to avoid artifacts and pitfalls. We end by pointing out next challenges for development of less invasive cell replacement therapies for humans.","container-title":"Neuron","DOI":"10.1016/j.neuron.2021.11.023","ISSN":"1097-4199","issue":"3","journalAbbreviation":"Neuron","language":"eng","note":"PMID: 34921778","page":"366-393","source":"PubMed","title":"Direct neuronal reprogramming: Fast forward from new concepts toward therapeutic approaches","title-short":"Direct neuronal reprogramming","volume":"110","author":[{"family":"Bocchi","given":"Riccardo"},{"family":"Masserdotti","given":"Giacomo"},{"family":"Götz","given":"Magdalena"}],"issued":{"date-parts":[["2022",2,2]]}}}],"schema":"https://github.com/citation-style-language/schema/raw/master/csl-citation.json"} </w:instrText>
      </w:r>
      <w:r w:rsidR="00CE7BD3" w:rsidRPr="004A3188">
        <w:rPr>
          <w:rFonts w:ascii="Times New Roman" w:hAnsi="Times New Roman"/>
          <w:sz w:val="24"/>
          <w:szCs w:val="24"/>
        </w:rPr>
        <w:fldChar w:fldCharType="separate"/>
      </w:r>
      <w:r w:rsidR="00CE7BD3" w:rsidRPr="004A3188">
        <w:rPr>
          <w:rFonts w:ascii="Times New Roman" w:hAnsi="Times New Roman"/>
          <w:sz w:val="24"/>
          <w:szCs w:val="24"/>
        </w:rPr>
        <w:t xml:space="preserve">(Bocchi </w:t>
      </w:r>
      <w:r w:rsidR="00CE7BD3" w:rsidRPr="004A3188">
        <w:rPr>
          <w:rFonts w:ascii="Times New Roman" w:hAnsi="Times New Roman"/>
          <w:i/>
          <w:iCs/>
          <w:sz w:val="24"/>
          <w:szCs w:val="24"/>
        </w:rPr>
        <w:t>et al</w:t>
      </w:r>
      <w:r w:rsidR="00CE7BD3" w:rsidRPr="004A3188">
        <w:rPr>
          <w:rFonts w:ascii="Times New Roman" w:hAnsi="Times New Roman"/>
          <w:sz w:val="24"/>
          <w:szCs w:val="24"/>
        </w:rPr>
        <w:t>, 2022)</w:t>
      </w:r>
      <w:r w:rsidR="00CE7BD3" w:rsidRPr="004A3188">
        <w:rPr>
          <w:rFonts w:ascii="Times New Roman" w:hAnsi="Times New Roman"/>
          <w:sz w:val="24"/>
          <w:szCs w:val="24"/>
        </w:rPr>
        <w:fldChar w:fldCharType="end"/>
      </w:r>
      <w:r w:rsidR="0020483D" w:rsidRPr="004A3188">
        <w:rPr>
          <w:rFonts w:ascii="Times New Roman" w:hAnsi="Times New Roman"/>
          <w:sz w:val="24"/>
          <w:szCs w:val="24"/>
        </w:rPr>
        <w:t xml:space="preserve">, </w:t>
      </w:r>
      <w:r w:rsidR="00975154" w:rsidRPr="004A3188">
        <w:rPr>
          <w:rFonts w:ascii="Times New Roman" w:hAnsi="Times New Roman"/>
          <w:sz w:val="24"/>
          <w:szCs w:val="24"/>
        </w:rPr>
        <w:t>it is plausible to anticipate that cellular reprogramming directed towards ependymal cells could represent a significant breakthrough in the treatment of hydrocephalus.</w:t>
      </w:r>
      <w:r w:rsidR="0020483D" w:rsidRPr="004A3188">
        <w:rPr>
          <w:rFonts w:ascii="Times New Roman" w:hAnsi="Times New Roman"/>
          <w:sz w:val="24"/>
          <w:szCs w:val="24"/>
        </w:rPr>
        <w:t xml:space="preserve"> </w:t>
      </w:r>
      <w:bookmarkStart w:id="1" w:name="_Hlk171467291"/>
      <w:r w:rsidR="00311146" w:rsidRPr="004A3188">
        <w:rPr>
          <w:rFonts w:ascii="Times New Roman" w:hAnsi="Times New Roman"/>
          <w:sz w:val="24"/>
          <w:szCs w:val="24"/>
        </w:rPr>
        <w:t xml:space="preserve">In the present study we showed that ectopic expression of </w:t>
      </w:r>
      <w:r w:rsidR="00311146" w:rsidRPr="004A3188">
        <w:rPr>
          <w:rFonts w:ascii="Times New Roman" w:hAnsi="Times New Roman"/>
          <w:i/>
          <w:iCs/>
          <w:sz w:val="24"/>
          <w:szCs w:val="24"/>
        </w:rPr>
        <w:t>GemC1</w:t>
      </w:r>
      <w:r w:rsidR="00311146" w:rsidRPr="004A3188">
        <w:rPr>
          <w:rFonts w:ascii="Times New Roman" w:hAnsi="Times New Roman"/>
          <w:sz w:val="24"/>
          <w:szCs w:val="24"/>
        </w:rPr>
        <w:t xml:space="preserve"> or </w:t>
      </w:r>
      <w:r w:rsidR="00311146" w:rsidRPr="004A3188">
        <w:rPr>
          <w:rFonts w:ascii="Times New Roman" w:hAnsi="Times New Roman"/>
          <w:i/>
          <w:iCs/>
          <w:sz w:val="24"/>
          <w:szCs w:val="24"/>
        </w:rPr>
        <w:t xml:space="preserve">McIdas </w:t>
      </w:r>
      <w:r w:rsidR="00311146" w:rsidRPr="004A3188">
        <w:rPr>
          <w:rFonts w:ascii="Times New Roman" w:hAnsi="Times New Roman"/>
          <w:sz w:val="24"/>
          <w:szCs w:val="24"/>
        </w:rPr>
        <w:t xml:space="preserve">promotes programming of mouse pluripotent embryonic stem cells and </w:t>
      </w:r>
      <w:r w:rsidR="006A5B35" w:rsidRPr="004A3188">
        <w:rPr>
          <w:rFonts w:ascii="Times New Roman" w:hAnsi="Times New Roman"/>
          <w:sz w:val="24"/>
          <w:szCs w:val="24"/>
        </w:rPr>
        <w:t xml:space="preserve">reprogramming of </w:t>
      </w:r>
      <w:r w:rsidR="00311146" w:rsidRPr="004A3188">
        <w:rPr>
          <w:rFonts w:ascii="Times New Roman" w:hAnsi="Times New Roman"/>
          <w:sz w:val="24"/>
          <w:szCs w:val="24"/>
        </w:rPr>
        <w:t>cortical astrocytes into ependymal cells</w:t>
      </w:r>
      <w:r w:rsidR="003E1846" w:rsidRPr="004A3188">
        <w:rPr>
          <w:rFonts w:ascii="Times New Roman" w:hAnsi="Times New Roman"/>
          <w:sz w:val="24"/>
          <w:szCs w:val="24"/>
        </w:rPr>
        <w:t xml:space="preserve">, with </w:t>
      </w:r>
      <w:r w:rsidR="00311146" w:rsidRPr="004A3188">
        <w:rPr>
          <w:rFonts w:ascii="Times New Roman" w:hAnsi="Times New Roman"/>
          <w:i/>
          <w:iCs/>
          <w:sz w:val="24"/>
          <w:szCs w:val="24"/>
        </w:rPr>
        <w:t>McIdas</w:t>
      </w:r>
      <w:r w:rsidR="00311146" w:rsidRPr="004A3188">
        <w:rPr>
          <w:rFonts w:ascii="Times New Roman" w:hAnsi="Times New Roman"/>
          <w:sz w:val="24"/>
          <w:szCs w:val="24"/>
        </w:rPr>
        <w:t xml:space="preserve"> </w:t>
      </w:r>
      <w:r w:rsidR="003E1846" w:rsidRPr="004A3188">
        <w:rPr>
          <w:rFonts w:ascii="Times New Roman" w:hAnsi="Times New Roman"/>
          <w:sz w:val="24"/>
          <w:szCs w:val="24"/>
        </w:rPr>
        <w:t xml:space="preserve">being </w:t>
      </w:r>
      <w:r w:rsidR="00311146" w:rsidRPr="004A3188">
        <w:rPr>
          <w:rFonts w:ascii="Times New Roman" w:hAnsi="Times New Roman"/>
          <w:sz w:val="24"/>
          <w:szCs w:val="24"/>
        </w:rPr>
        <w:t>more efficient on establishing functional motile cilia in reprogrammed astrocytes.</w:t>
      </w:r>
      <w:bookmarkEnd w:id="1"/>
      <w:r w:rsidR="00311146" w:rsidRPr="004A3188">
        <w:rPr>
          <w:rFonts w:ascii="Times New Roman" w:hAnsi="Times New Roman"/>
          <w:sz w:val="24"/>
          <w:szCs w:val="24"/>
        </w:rPr>
        <w:t xml:space="preserve"> In addition, forced expression of </w:t>
      </w:r>
      <w:r w:rsidR="00311146" w:rsidRPr="004A3188">
        <w:rPr>
          <w:rFonts w:ascii="Times New Roman" w:hAnsi="Times New Roman"/>
          <w:i/>
          <w:iCs/>
          <w:sz w:val="24"/>
          <w:szCs w:val="24"/>
        </w:rPr>
        <w:t>McIdas</w:t>
      </w:r>
      <w:r w:rsidR="00311146" w:rsidRPr="004A3188">
        <w:rPr>
          <w:rFonts w:ascii="Times New Roman" w:hAnsi="Times New Roman"/>
          <w:sz w:val="24"/>
          <w:szCs w:val="24"/>
        </w:rPr>
        <w:t xml:space="preserve"> in </w:t>
      </w:r>
      <w:r w:rsidR="00CB5BDF" w:rsidRPr="004A3188">
        <w:rPr>
          <w:rFonts w:ascii="Times New Roman" w:hAnsi="Times New Roman"/>
          <w:sz w:val="24"/>
          <w:szCs w:val="24"/>
        </w:rPr>
        <w:t xml:space="preserve">both </w:t>
      </w:r>
      <w:r w:rsidR="00311146" w:rsidRPr="004A3188">
        <w:rPr>
          <w:rFonts w:ascii="Times New Roman" w:hAnsi="Times New Roman"/>
          <w:sz w:val="24"/>
          <w:szCs w:val="24"/>
        </w:rPr>
        <w:t xml:space="preserve">a genetic and an acquired hydrocephalus mouse model promoted </w:t>
      </w:r>
      <w:r w:rsidR="00311146" w:rsidRPr="004A3188">
        <w:rPr>
          <w:rFonts w:ascii="Times New Roman" w:hAnsi="Times New Roman"/>
          <w:i/>
          <w:iCs/>
          <w:sz w:val="24"/>
          <w:szCs w:val="24"/>
        </w:rPr>
        <w:t>in vivo</w:t>
      </w:r>
      <w:r w:rsidR="00311146" w:rsidRPr="004A3188">
        <w:rPr>
          <w:rFonts w:ascii="Times New Roman" w:hAnsi="Times New Roman"/>
          <w:sz w:val="24"/>
          <w:szCs w:val="24"/>
        </w:rPr>
        <w:t xml:space="preserve"> reprogramming of cells residing in the ventricular walls of the diseased brain into </w:t>
      </w:r>
      <w:r w:rsidR="003E1846" w:rsidRPr="004A3188">
        <w:rPr>
          <w:rFonts w:ascii="Times New Roman" w:hAnsi="Times New Roman"/>
          <w:sz w:val="24"/>
          <w:szCs w:val="24"/>
        </w:rPr>
        <w:t xml:space="preserve">functional </w:t>
      </w:r>
      <w:r w:rsidR="00311146" w:rsidRPr="004A3188">
        <w:rPr>
          <w:rFonts w:ascii="Times New Roman" w:hAnsi="Times New Roman"/>
          <w:sz w:val="24"/>
          <w:szCs w:val="24"/>
        </w:rPr>
        <w:t>ependymal cells.</w:t>
      </w:r>
      <w:r w:rsidR="009178D3" w:rsidRPr="004A3188">
        <w:rPr>
          <w:rFonts w:ascii="Times New Roman" w:hAnsi="Times New Roman"/>
          <w:sz w:val="24"/>
          <w:szCs w:val="24"/>
        </w:rPr>
        <w:t xml:space="preserve"> Importantly, reprogrammed ependymal cells </w:t>
      </w:r>
      <w:r w:rsidR="003E1846" w:rsidRPr="004A3188">
        <w:rPr>
          <w:rFonts w:ascii="Times New Roman" w:hAnsi="Times New Roman"/>
          <w:sz w:val="24"/>
          <w:szCs w:val="24"/>
        </w:rPr>
        <w:t xml:space="preserve">were able to beat </w:t>
      </w:r>
      <w:r w:rsidR="00421DE8" w:rsidRPr="004A3188">
        <w:rPr>
          <w:rFonts w:ascii="Times New Roman" w:hAnsi="Times New Roman"/>
          <w:sz w:val="24"/>
          <w:szCs w:val="24"/>
        </w:rPr>
        <w:t>their</w:t>
      </w:r>
      <w:r w:rsidR="003E1846" w:rsidRPr="004A3188">
        <w:rPr>
          <w:rFonts w:ascii="Times New Roman" w:hAnsi="Times New Roman"/>
          <w:sz w:val="24"/>
          <w:szCs w:val="24"/>
        </w:rPr>
        <w:t xml:space="preserve"> cilia in a coordinated fashion and </w:t>
      </w:r>
      <w:r w:rsidR="009178D3" w:rsidRPr="004A3188">
        <w:rPr>
          <w:rFonts w:ascii="Times New Roman" w:hAnsi="Times New Roman"/>
          <w:sz w:val="24"/>
          <w:szCs w:val="24"/>
        </w:rPr>
        <w:t>formed pinwheel structures together with neural stem cells in hydrocephalic mice, revealing their potential to regenerate the architecture of the neurogenic niche</w:t>
      </w:r>
      <w:r w:rsidR="009D4940" w:rsidRPr="004A3188">
        <w:rPr>
          <w:rFonts w:ascii="Times New Roman" w:hAnsi="Times New Roman"/>
          <w:sz w:val="24"/>
          <w:szCs w:val="24"/>
        </w:rPr>
        <w:t>,</w:t>
      </w:r>
      <w:r w:rsidR="00AD4198" w:rsidRPr="004A3188">
        <w:rPr>
          <w:rFonts w:ascii="Times New Roman" w:hAnsi="Times New Roman"/>
          <w:sz w:val="24"/>
          <w:szCs w:val="24"/>
        </w:rPr>
        <w:t xml:space="preserve"> which is disrupted in hydrocephalus</w:t>
      </w:r>
      <w:r w:rsidR="009178D3" w:rsidRPr="004A3188">
        <w:rPr>
          <w:rFonts w:ascii="Times New Roman" w:hAnsi="Times New Roman"/>
          <w:sz w:val="24"/>
          <w:szCs w:val="24"/>
        </w:rPr>
        <w:t xml:space="preserve">. </w:t>
      </w:r>
      <w:bookmarkStart w:id="2" w:name="_Hlk175692226"/>
      <w:r w:rsidR="00311146" w:rsidRPr="004A3188">
        <w:rPr>
          <w:rFonts w:ascii="Times New Roman" w:hAnsi="Times New Roman"/>
          <w:sz w:val="24"/>
          <w:szCs w:val="24"/>
        </w:rPr>
        <w:t xml:space="preserve">Collectively, our data suggest that GEMC1 and MCIDAS </w:t>
      </w:r>
      <w:r w:rsidR="006463BC" w:rsidRPr="004A3188">
        <w:rPr>
          <w:rFonts w:ascii="Times New Roman" w:hAnsi="Times New Roman"/>
          <w:sz w:val="24"/>
          <w:szCs w:val="24"/>
        </w:rPr>
        <w:t>can</w:t>
      </w:r>
      <w:r w:rsidR="00311146" w:rsidRPr="004A3188">
        <w:rPr>
          <w:rFonts w:ascii="Times New Roman" w:hAnsi="Times New Roman"/>
          <w:sz w:val="24"/>
          <w:szCs w:val="24"/>
        </w:rPr>
        <w:t xml:space="preserve"> orchestrate the transcriptional program of multiciliogenesis establishing ependymal cell fate </w:t>
      </w:r>
      <w:r w:rsidR="00CA72F8" w:rsidRPr="004A3188">
        <w:rPr>
          <w:rFonts w:ascii="Times New Roman" w:hAnsi="Times New Roman"/>
          <w:sz w:val="24"/>
          <w:szCs w:val="24"/>
        </w:rPr>
        <w:t>and</w:t>
      </w:r>
      <w:r w:rsidR="00311146" w:rsidRPr="004A3188">
        <w:rPr>
          <w:rFonts w:ascii="Times New Roman" w:hAnsi="Times New Roman"/>
          <w:sz w:val="24"/>
          <w:szCs w:val="24"/>
        </w:rPr>
        <w:t xml:space="preserve"> differentiation,</w:t>
      </w:r>
      <w:r w:rsidR="009D4940" w:rsidRPr="004A3188">
        <w:rPr>
          <w:rFonts w:ascii="Times New Roman" w:hAnsi="Times New Roman"/>
          <w:sz w:val="24"/>
          <w:szCs w:val="24"/>
        </w:rPr>
        <w:t xml:space="preserve"> provid</w:t>
      </w:r>
      <w:r w:rsidR="00A84B60" w:rsidRPr="004A3188">
        <w:rPr>
          <w:rFonts w:ascii="Times New Roman" w:hAnsi="Times New Roman"/>
          <w:sz w:val="24"/>
          <w:szCs w:val="24"/>
        </w:rPr>
        <w:t>ing</w:t>
      </w:r>
      <w:r w:rsidR="009D4940" w:rsidRPr="004A3188">
        <w:rPr>
          <w:rFonts w:ascii="Times New Roman" w:hAnsi="Times New Roman"/>
          <w:sz w:val="24"/>
          <w:szCs w:val="24"/>
        </w:rPr>
        <w:t xml:space="preserve"> proof of principle evidence </w:t>
      </w:r>
      <w:r w:rsidR="00630927" w:rsidRPr="004A3188">
        <w:rPr>
          <w:rFonts w:ascii="Times New Roman" w:hAnsi="Times New Roman"/>
          <w:sz w:val="24"/>
          <w:szCs w:val="24"/>
        </w:rPr>
        <w:t xml:space="preserve">that restoration of ependymal cells could </w:t>
      </w:r>
      <w:r w:rsidR="00CE5ED1" w:rsidRPr="004A3188">
        <w:rPr>
          <w:rFonts w:ascii="Times New Roman" w:hAnsi="Times New Roman"/>
          <w:sz w:val="24"/>
          <w:szCs w:val="24"/>
        </w:rPr>
        <w:t xml:space="preserve">potentially </w:t>
      </w:r>
      <w:r w:rsidR="00630927" w:rsidRPr="004A3188">
        <w:rPr>
          <w:rFonts w:ascii="Times New Roman" w:hAnsi="Times New Roman"/>
          <w:sz w:val="24"/>
          <w:szCs w:val="24"/>
        </w:rPr>
        <w:t xml:space="preserve">contribute to hydrocephalus </w:t>
      </w:r>
      <w:r w:rsidR="00A06175" w:rsidRPr="004A3188">
        <w:rPr>
          <w:rFonts w:ascii="Times New Roman" w:hAnsi="Times New Roman"/>
          <w:sz w:val="24"/>
          <w:szCs w:val="24"/>
        </w:rPr>
        <w:t>management</w:t>
      </w:r>
      <w:r w:rsidR="00630927" w:rsidRPr="004A3188">
        <w:rPr>
          <w:rFonts w:ascii="Times New Roman" w:hAnsi="Times New Roman"/>
          <w:sz w:val="24"/>
          <w:szCs w:val="24"/>
        </w:rPr>
        <w:t xml:space="preserve">. </w:t>
      </w:r>
    </w:p>
    <w:bookmarkEnd w:id="2"/>
    <w:p w14:paraId="79ABE3FB" w14:textId="77777777" w:rsidR="004975C4" w:rsidRPr="004A3188" w:rsidRDefault="004975C4" w:rsidP="00274AD1">
      <w:pPr>
        <w:pStyle w:val="NoSpacing1"/>
        <w:spacing w:line="480" w:lineRule="auto"/>
        <w:rPr>
          <w:rFonts w:ascii="Times New Roman" w:hAnsi="Times New Roman"/>
          <w:b/>
          <w:bCs/>
          <w:sz w:val="24"/>
          <w:szCs w:val="24"/>
        </w:rPr>
      </w:pPr>
    </w:p>
    <w:p w14:paraId="65CBE7B7" w14:textId="77777777" w:rsidR="00311146" w:rsidRPr="004A3188" w:rsidRDefault="00311146" w:rsidP="00311146">
      <w:pPr>
        <w:spacing w:line="480" w:lineRule="auto"/>
        <w:rPr>
          <w:rFonts w:ascii="Times New Roman" w:hAnsi="Times New Roman"/>
          <w:b/>
          <w:bCs/>
          <w:sz w:val="24"/>
          <w:szCs w:val="24"/>
        </w:rPr>
      </w:pPr>
    </w:p>
    <w:p w14:paraId="5A8541E1" w14:textId="77777777" w:rsidR="00BA3735" w:rsidRPr="004A3188" w:rsidRDefault="00BA3735" w:rsidP="002B1703">
      <w:pPr>
        <w:spacing w:line="480" w:lineRule="auto"/>
        <w:rPr>
          <w:rFonts w:ascii="Times New Roman" w:hAnsi="Times New Roman"/>
          <w:b/>
          <w:bCs/>
          <w:sz w:val="24"/>
          <w:szCs w:val="24"/>
        </w:rPr>
      </w:pPr>
      <w:r w:rsidRPr="004A3188">
        <w:rPr>
          <w:rFonts w:ascii="Times New Roman" w:hAnsi="Times New Roman"/>
          <w:b/>
          <w:bCs/>
          <w:sz w:val="24"/>
          <w:szCs w:val="24"/>
        </w:rPr>
        <w:br w:type="page"/>
      </w:r>
      <w:r w:rsidRPr="004A3188">
        <w:rPr>
          <w:rFonts w:ascii="Times New Roman" w:hAnsi="Times New Roman"/>
          <w:b/>
          <w:bCs/>
          <w:sz w:val="24"/>
          <w:szCs w:val="24"/>
        </w:rPr>
        <w:lastRenderedPageBreak/>
        <w:t>RESULTS</w:t>
      </w:r>
    </w:p>
    <w:p w14:paraId="453D2BE1" w14:textId="1991FA88" w:rsidR="00B45325" w:rsidRPr="004A3188" w:rsidRDefault="00455913" w:rsidP="004975C4">
      <w:pPr>
        <w:pStyle w:val="Paragraph"/>
        <w:spacing w:line="480" w:lineRule="auto"/>
        <w:ind w:firstLine="0"/>
        <w:jc w:val="both"/>
        <w:rPr>
          <w:b/>
          <w:bCs/>
          <w:iCs/>
        </w:rPr>
      </w:pPr>
      <w:bookmarkStart w:id="3" w:name="_Hlk171467334"/>
      <w:r w:rsidRPr="004A3188">
        <w:rPr>
          <w:b/>
          <w:bCs/>
          <w:iCs/>
        </w:rPr>
        <w:t xml:space="preserve">GemC1 and McIdas </w:t>
      </w:r>
      <w:r w:rsidR="00A94983" w:rsidRPr="004A3188">
        <w:rPr>
          <w:b/>
          <w:bCs/>
          <w:iCs/>
        </w:rPr>
        <w:t xml:space="preserve">promote </w:t>
      </w:r>
      <w:r w:rsidRPr="004A3188">
        <w:rPr>
          <w:b/>
          <w:bCs/>
          <w:iCs/>
        </w:rPr>
        <w:t>program</w:t>
      </w:r>
      <w:r w:rsidR="00A94983" w:rsidRPr="004A3188">
        <w:rPr>
          <w:b/>
          <w:bCs/>
          <w:iCs/>
        </w:rPr>
        <w:t>ming of</w:t>
      </w:r>
      <w:r w:rsidRPr="004A3188">
        <w:rPr>
          <w:b/>
          <w:bCs/>
          <w:iCs/>
        </w:rPr>
        <w:t xml:space="preserve"> </w:t>
      </w:r>
      <w:r w:rsidR="00B45325" w:rsidRPr="004A3188">
        <w:rPr>
          <w:b/>
          <w:bCs/>
          <w:iCs/>
        </w:rPr>
        <w:t xml:space="preserve">mouse embryonic stem cells and </w:t>
      </w:r>
      <w:r w:rsidR="00A94983" w:rsidRPr="004A3188">
        <w:rPr>
          <w:b/>
          <w:bCs/>
          <w:iCs/>
        </w:rPr>
        <w:t xml:space="preserve">reprogramming of </w:t>
      </w:r>
      <w:r w:rsidR="00B45325" w:rsidRPr="004A3188">
        <w:rPr>
          <w:b/>
          <w:bCs/>
          <w:iCs/>
        </w:rPr>
        <w:t>cortical astrocytes into ependymal cells</w:t>
      </w:r>
      <w:bookmarkEnd w:id="3"/>
    </w:p>
    <w:p w14:paraId="56C93A18" w14:textId="4E83AF86" w:rsidR="00B45325" w:rsidRPr="004A3188" w:rsidRDefault="00B45325" w:rsidP="00B45325">
      <w:pPr>
        <w:spacing w:line="480" w:lineRule="auto"/>
        <w:rPr>
          <w:rFonts w:ascii="Times New Roman" w:hAnsi="Times New Roman"/>
          <w:sz w:val="24"/>
          <w:szCs w:val="24"/>
        </w:rPr>
      </w:pPr>
      <w:r w:rsidRPr="004A3188">
        <w:rPr>
          <w:rFonts w:ascii="Times New Roman" w:hAnsi="Times New Roman"/>
          <w:i/>
          <w:iCs/>
          <w:sz w:val="24"/>
          <w:szCs w:val="24"/>
        </w:rPr>
        <w:t>GemC1</w:t>
      </w:r>
      <w:r w:rsidRPr="004A3188">
        <w:rPr>
          <w:rFonts w:ascii="Times New Roman" w:hAnsi="Times New Roman"/>
          <w:sz w:val="24"/>
          <w:szCs w:val="24"/>
        </w:rPr>
        <w:t xml:space="preserve"> and </w:t>
      </w:r>
      <w:r w:rsidRPr="004A3188">
        <w:rPr>
          <w:rFonts w:ascii="Times New Roman" w:hAnsi="Times New Roman"/>
          <w:i/>
          <w:iCs/>
          <w:sz w:val="24"/>
          <w:szCs w:val="24"/>
        </w:rPr>
        <w:t>McIdas</w:t>
      </w:r>
      <w:r w:rsidRPr="004A3188">
        <w:rPr>
          <w:rFonts w:ascii="Times New Roman" w:hAnsi="Times New Roman"/>
          <w:sz w:val="24"/>
          <w:szCs w:val="24"/>
        </w:rPr>
        <w:t xml:space="preserve"> are the most upstream regulators driving multiciliogenesis in vertebrate organisms</w:t>
      </w:r>
      <w:r w:rsidR="006A3073" w:rsidRPr="004A3188">
        <w:rPr>
          <w:rFonts w:ascii="Times New Roman" w:hAnsi="Times New Roman"/>
          <w:sz w:val="24"/>
          <w:szCs w:val="24"/>
        </w:rPr>
        <w:t xml:space="preserve"> </w:t>
      </w:r>
      <w:r w:rsidRPr="004A3188">
        <w:rPr>
          <w:rFonts w:ascii="Times New Roman" w:hAnsi="Times New Roman"/>
          <w:sz w:val="24"/>
          <w:szCs w:val="24"/>
        </w:rPr>
        <w:fldChar w:fldCharType="begin"/>
      </w:r>
      <w:r w:rsidR="006A3073" w:rsidRPr="004A3188">
        <w:rPr>
          <w:rFonts w:ascii="Times New Roman" w:hAnsi="Times New Roman"/>
          <w:sz w:val="24"/>
          <w:szCs w:val="24"/>
        </w:rPr>
        <w:instrText xml:space="preserve"> ADDIN ZOTERO_ITEM CSL_CITATION {"citationID":"gVken58a","properties":{"formattedCitation":"(Stubbs {\\i{}et al}, 2012; Ma {\\i{}et al}, 2014; Boon {\\i{}et al}, 2014; Kyrousi {\\i{}et al}, 2015; Terr\\uc0\\u233{} {\\i{}et al}, 2016; Arbi {\\i{}et al}, 2016)","plainCitation":"(Stubbs et al, 2012; Ma et al, 2014; Boon et al, 2014; Kyrousi et al, 2015; Terré et al, 2016; Arbi et al, 2016)","noteIndex":0},"citationItems":[{"id":545,"uris":["http://zotero.org/users/local/dBWKaixa/items/EJTBZUFE"],"itemData":{"id":545,"type":"article-journal","abstract":"Multiciliate cells function prominently in the respiratory system, brain ependyma and female reproductive tract to produce vigorous fluid flow along epithelial surfaces. These specialized cells form during development when epithelial progenitors undergo an unusual form of ciliogenesis, in which they assemble and project hundreds of motile cilia. Notch inhibits multiciliate cell formation in diverse epithelia, but how progenitors overcome lateral inhibition and initiate multiciliate cell differentiation is unknown. Here we identify a coiled-coil protein, termed multicilin, which is regulated by Notch and highly expressed in developing epithelia where multiciliate cells form. Inhibiting multicilin function specifically blocks multiciliate cell formation in Xenopus skin and kidney, whereas ectopic expression induces the differentiation of multiciliate cells in ectopic locations. Multicilin localizes to the nucleus, where it directly activates the expression of genes required for multiciliate cell formation, including foxj1 and genes mediating centriole assembly. Multicilin is also necessary and sufficient to promote multiciliate cell differentiation in mouse airway epithelial cultures. These findings indicate that multicilin initiates multiciliate cell differentiation in diverse tissues, by coordinately promoting the transcriptional changes required for motile ciliogenesis and centriole assembly.","container-title":"Nature Cell Biology","DOI":"10.1038/ncb2406","ISSN":"1476-4679","issue":"2","journalAbbreviation":"Nat. Cell Biol.","language":"eng","note":"PMID: 22231168\nPMCID: PMC3329891","page":"140-147","source":"PubMed","title":"Multicilin promotes centriole assembly and ciliogenesis during multiciliate cell differentiation","volume":"14","author":[{"family":"Stubbs","given":"J. L."},{"family":"Vladar","given":"E. K."},{"family":"Axelrod","given":"J. D."},{"family":"Kintner","given":"C."}],"issued":{"date-parts":[["2012",1,8]]}}},{"id":632,"uris":["http://zotero.org/users/local/dBWKaixa/items/YFR37E8C"],"itemData":{"id":632,"type":"article-journal","abstract":"Multiciliate cells employ hundreds of motile cilia to produce fluid flow, which they nucleate and extend by first assembling hundreds of centrioles. In most cells, entry into the cell cycle allows centrioles to undergo a single round of duplication, but in differentiating multiciliate cells, massive centriole assembly occurs in G0 by a process initiated by a small coiled-coil protein, Multicilin. Here we show that Multicilin acts by forming a ternary complex with E2f4 or E2f5 and Dp1 that binds and activates most of the genes required for centriole biogenesis, while other cell cycle genes remain off. This complex also promotes the deuterosome pathway of centriole biogenesis by activating the expression of deup1 but not its paralog, cep63. Finally, we show that this complex is disabled by mutations in human Multicilin that cause a severe congenital mucociliary clearance disorder due to reduced generation of multiple cilia. By coopting the E2f regulation of cell cycle genes, Multicilin drives massive centriole assembly in epithelial progenitors in a manner required for multiciliate cell differentiation.","container-title":"Genes &amp; Development","DOI":"10.1101/gad.243832.114","ISSN":"1549-5477","issue":"13","journalAbbreviation":"Genes Dev.","language":"eng","note":"PMID: 24934224\nPMCID: PMC4083089","page":"1461-1471","source":"PubMed","title":"Multicilin drives centriole biogenesis via E2f proteins","volume":"28","author":[{"family":"Ma","given":"Lina"},{"family":"Quigley","given":"Ian"},{"family":"Omran","given":"Heymut"},{"family":"Kintner","given":"Chris"}],"issued":{"date-parts":[["2014",7,1]]}},"label":"page"},{"id":523,"uris":["http://zotero.org/users/local/dBWKaixa/items/JBX7ID5I"],"itemData":{"id":523,"type":"article-journal","abstract":"Reduced generation of multiple motile cilia (RGMC) is a rare mucociliary clearance disorder. Affected persons suffer from recurrent infections of upper and lower airways because of highly reduced numbers of multiple motile respiratory cilia. Here we report recessive loss-of-function and missense mutations in MCIDAS-encoding Multicilin, which was shown to promote the early steps of multiciliated cell differentiation in Xenopus. MCIDAS mutant respiratory epithelial cells carry only one or two cilia per cell, which lack ciliary motility-related proteins (DNAH5; CCDC39) as seen in primary ciliary dyskinesia. Consistent with this finding, FOXJ1-regulating axonemal motor protein expression is absent in respiratory cells of MCIDAS mutant individuals. CCNO, when mutated known to cause RGMC, is also absent in MCIDAS mutant respiratory cells, consistent with its downstream activity. Thus, our findings identify Multicilin as a key regulator of CCNO/FOXJ1 for human multiciliated cell differentiation, and highlight the 5q11 region containing CCNO and MCIDAS as a locus underlying RGMC.","container-title":"Nature Communications","DOI":"10.1038/ncomms5418","ISSN":"2041-1723","journalAbbreviation":"Nat Commun","language":"eng","note":"PMID: 25048963","page":"4418","source":"PubMed","title":"MCIDAS mutations result in a mucociliary clearance disorder with reduced generation of multiple motile cilia","volume":"5","author":[{"family":"Boon","given":"Mieke"},{"family":"Wallmeier","given":"Julia"},{"family":"Ma","given":"Lina"},{"family":"Loges","given":"Niki Tomas"},{"family":"Jaspers","given":"Martine"},{"family":"Olbrich","given":"Heike"},{"family":"Dougherty","given":"Gerard W."},{"family":"Raidt","given":"Johanna"},{"family":"Werner","given":"Claudius"},{"family":"Amirav","given":"Israel"},{"family":"Hevroni","given":"Avigdor"},{"family":"Abitbul","given":"Revital"},{"family":"Avital","given":"Avraham"},{"family":"Soferman","given":"Ruth"},{"family":"Wessels","given":"Marja"},{"family":"O'Callaghan","given":"Christopher"},{"family":"Chung","given":"Eddie M. K."},{"family":"Rutman","given":"Andrew"},{"family":"Hirst","given":"Robert A."},{"family":"Moya","given":"Eduardo"},{"family":"Mitchison","given":"Hannah M."},{"family":"Van Daele","given":"Sabine"},{"family":"De Boeck","given":"Kris"},{"family":"Jorissen","given":"Mark"},{"family":"Kintner","given":"Chris"},{"family":"Cuppens","given":"Harry"},{"family":"Omran","given":"Heymut"}],"issued":{"date-parts":[["2014",7,22]]}}},{"id":15,"uris":["http://zotero.org/users/local/dBWKaixa/items/VZ4UG8QR"],"itemData":{"id":15,"type":"article-journal","abstract":"Multiciliated cells are abundant in the epithelial surface of different tissues, including cells lining the walls of the lateral ventricles in the brain and the airway epithelium. Their main role is to control fluid flow and defects in their differentiation are implicated in many human disorders, such as hydrocephalus, accompanied by defects in adult neurogenesis and mucociliary disorder in the airway system. Here we show that Mcidas, which is mutated in human mucociliary clearance disorder, and GemC1 (Gmnc or Lynkeas), previously implicated in cell cycle progression, are key regulators of multiciliated ependymal cell generation in the mouse brain. Overexpression and knockdown experiments show that Mcidas and GemC1 are sufficient and necessary for cell fate commitment and differentiation of radial glial cells to multiciliated ependymal cells. Furthermore, we show that GemC1 and Mcidas operate in hierarchical order, upstream of Foxj1 and c-Myb transcription factors, which are known regulators of ependymal cell generation, and that Notch signaling inhibits GemC1 and Mcidas function. Our results suggest that Mcidas and GemC1 are key players in the generation of multiciliated ependymal cells of the adult neurogenic niche.","container-title":"Development (Cambridge, England)","DOI":"10.1242/dev.126342","ISSN":"1477-9129","issue":"21","journalAbbreviation":"Development","language":"eng","note":"PMID: 26395491","page":"3661-3674","source":"PubMed","title":"Mcidas and GemC1 are key regulators for the generation of multiciliated ependymal cells in the adult neurogenic niche","volume":"142","author":[{"family":"Kyrousi","given":"Christina"},{"family":"Arbi","given":"Marina"},{"family":"Pilz","given":"Gregor-Alexander"},{"family":"Pefani","given":"Dafni-Eleftheria"},{"family":"Lalioti","given":"Maria-Eleni"},{"family":"Ninkovic","given":"Jovica"},{"family":"Götz","given":"Magdalena"},{"family":"Lygerou","given":"Zoi"},{"family":"Taraviras","given":"Stavros"}],"issued":{"date-parts":[["2015",11,1]]}}},{"id":82,"uris":["http://zotero.org/users/local/dBWKaixa/items/AKC2AVMU"],"itemData":{"id":82,"type":"article-journal","abstract":"The generation of multiciliated cells (MCCs) is required for the proper function of many tissues, including the respiratory tract, brain, and germline. Defects in MCC development have been demonstrated to cause a subclass of mucociliary clearance disorders termed reduced generation of multiple motile cilia (RGMC). To date, only two genes, Multicilin (MCIDAS) and cyclin O (CCNO) have been identified in this disorder in humans. Here, we describe mice lacking GEMC1 (GMNC), a protein with a similar domain organization as Multicilin that has been implicated in DNA replication control. We have found that GEMC1-deficient mice are growth impaired, develop hydrocephaly with a high penetrance, and are infertile, due to defects in the formation of MCCs in the brain, respiratory tract, and germline. Our data demonstrate that GEMC1 is a critical regulator of MCC differentiation and a candidate gene for human RGMC or related disorders.","container-title":"The EMBO journal","DOI":"10.15252/embj.201592821","ISSN":"1460-2075","issue":"9","journalAbbreviation":"EMBO J.","language":"eng","note":"PMID: 26933123\nPMCID: PMC5207319","page":"942-960","source":"PubMed","title":"GEMC1 is a critical regulator of multiciliated cell differentiation","volume":"35","author":[{"family":"Terré","given":"Berta"},{"family":"Piergiovanni","given":"Gabriele"},{"family":"Segura-Bayona","given":"Sandra"},{"family":"Gil-Gómez","given":"Gabriel"},{"family":"Youssef","given":"Sameh A."},{"family":"Attolini","given":"Camille Stephan-Otto"},{"family":"Wilsch-Bräuninger","given":"Michaela"},{"family":"Jung","given":"Carole"},{"family":"Rojas","given":"Ana M."},{"family":"Marjanović","given":"Marko"},{"family":"Knobel","given":"Philip A."},{"family":"Palenzuela","given":"Lluís"},{"family":"López-Rovira","given":"Teresa"},{"family":"Forrow","given":"Stephen"},{"family":"Huttner","given":"Wieland B."},{"family":"Valverde","given":"Miguel A."},{"family":"Bruin","given":"Alain","non-dropping-particle":"de"},{"family":"Costanzo","given":"Vincenzo"},{"family":"Stracker","given":"Travis H."}],"issued":{"date-parts":[["2016",12,2]]}}},{"id":17,"uris":["http://zotero.org/users/local/dBWKaixa/items/NYLZV62Y"],"itemData":{"id":17,"type":"article-journal","abstract":"Multiciliated cells are terminally differentiated, post‐mitotic cells that form hundreds of motile cilia on their apical surface. Defects in multiciliated cells lead to disease, including mucociliary clearance disorders that result from ciliated cell disfunction in airways. The pathway controlling multiciliogenesis, however, remains poorly characterized. We showed that GemC1, previously implicated in cell cycle control, is a central regulator of ciliogenesis. GemC1 is specifically expressed in ciliated epithelia. Ectopic expression of GemC1 is sufficient to induce early steps of multiciliogenesis in airway epithelial cells ex vivo, upregulating McIdas and FoxJ1, key transcriptional regulators of multiciliogenesis. GemC1 directly transactivates the McIdas and FoxJ1 upstream regulatory sequences, and its activity is enhanced by E2F5 and inhibited by Geminin. GemC1‐knockout mice are born with airway epithelia devoid of multiciliated cells. Our results identify GemC1 as an essential regulator of ciliogenesis in the airway epithelium and a candidate gene for mucociliary disorders.","container-title":"EMBO Reports","DOI":"10.15252/embr.201540882","ISSN":"1469-221X","issue":"3","journalAbbreviation":"EMBO Rep","note":"PMID: 26882546\nPMCID: PMC4772991","page":"400-413","source":"PubMed Central","title":"GemC1 controls multiciliogenesis in the airway epithelium","volume":"17","author":[{"family":"Arbi","given":"Marina"},{"family":"Pefani","given":"Dafni‐Eleftheria"},{"family":"Kyrousi","given":"Christina"},{"family":"Lalioti","given":"Maria‐Eleni"},{"family":"Kalogeropoulou","given":"Argyro"},{"family":"Papanastasiou","given":"Anastasios D"},{"family":"Taraviras","given":"Stavros"},{"family":"Lygerou","given":"Zoi"}],"issued":{"date-parts":[["2016",3]]}}}],"schema":"https://github.com/citation-style-language/schema/raw/master/csl-citation.json"} </w:instrText>
      </w:r>
      <w:r w:rsidRPr="004A3188">
        <w:rPr>
          <w:rFonts w:ascii="Times New Roman" w:hAnsi="Times New Roman"/>
          <w:sz w:val="24"/>
          <w:szCs w:val="24"/>
        </w:rPr>
        <w:fldChar w:fldCharType="separate"/>
      </w:r>
      <w:r w:rsidR="006A3073" w:rsidRPr="004A3188">
        <w:rPr>
          <w:rFonts w:ascii="Times New Roman" w:hAnsi="Times New Roman"/>
          <w:sz w:val="24"/>
          <w:szCs w:val="24"/>
        </w:rPr>
        <w:t xml:space="preserve">(Stubbs </w:t>
      </w:r>
      <w:r w:rsidR="006A3073" w:rsidRPr="004A3188">
        <w:rPr>
          <w:rFonts w:ascii="Times New Roman" w:hAnsi="Times New Roman"/>
          <w:i/>
          <w:iCs/>
          <w:sz w:val="24"/>
          <w:szCs w:val="24"/>
        </w:rPr>
        <w:t>et al</w:t>
      </w:r>
      <w:r w:rsidR="006A3073" w:rsidRPr="004A3188">
        <w:rPr>
          <w:rFonts w:ascii="Times New Roman" w:hAnsi="Times New Roman"/>
          <w:sz w:val="24"/>
          <w:szCs w:val="24"/>
        </w:rPr>
        <w:t xml:space="preserve">, 2012; Ma </w:t>
      </w:r>
      <w:r w:rsidR="006A3073" w:rsidRPr="004A3188">
        <w:rPr>
          <w:rFonts w:ascii="Times New Roman" w:hAnsi="Times New Roman"/>
          <w:i/>
          <w:iCs/>
          <w:sz w:val="24"/>
          <w:szCs w:val="24"/>
        </w:rPr>
        <w:t>et al</w:t>
      </w:r>
      <w:r w:rsidR="006A3073" w:rsidRPr="004A3188">
        <w:rPr>
          <w:rFonts w:ascii="Times New Roman" w:hAnsi="Times New Roman"/>
          <w:sz w:val="24"/>
          <w:szCs w:val="24"/>
        </w:rPr>
        <w:t xml:space="preserve">, 2014; Boon </w:t>
      </w:r>
      <w:r w:rsidR="006A3073" w:rsidRPr="004A3188">
        <w:rPr>
          <w:rFonts w:ascii="Times New Roman" w:hAnsi="Times New Roman"/>
          <w:i/>
          <w:iCs/>
          <w:sz w:val="24"/>
          <w:szCs w:val="24"/>
        </w:rPr>
        <w:t>et al</w:t>
      </w:r>
      <w:r w:rsidR="006A3073" w:rsidRPr="004A3188">
        <w:rPr>
          <w:rFonts w:ascii="Times New Roman" w:hAnsi="Times New Roman"/>
          <w:sz w:val="24"/>
          <w:szCs w:val="24"/>
        </w:rPr>
        <w:t xml:space="preserve">, 2014; Kyrousi </w:t>
      </w:r>
      <w:r w:rsidR="006A3073" w:rsidRPr="004A3188">
        <w:rPr>
          <w:rFonts w:ascii="Times New Roman" w:hAnsi="Times New Roman"/>
          <w:i/>
          <w:iCs/>
          <w:sz w:val="24"/>
          <w:szCs w:val="24"/>
        </w:rPr>
        <w:t>et al</w:t>
      </w:r>
      <w:r w:rsidR="006A3073" w:rsidRPr="004A3188">
        <w:rPr>
          <w:rFonts w:ascii="Times New Roman" w:hAnsi="Times New Roman"/>
          <w:sz w:val="24"/>
          <w:szCs w:val="24"/>
        </w:rPr>
        <w:t xml:space="preserve">, 2015; Terré </w:t>
      </w:r>
      <w:r w:rsidR="006A3073" w:rsidRPr="004A3188">
        <w:rPr>
          <w:rFonts w:ascii="Times New Roman" w:hAnsi="Times New Roman"/>
          <w:i/>
          <w:iCs/>
          <w:sz w:val="24"/>
          <w:szCs w:val="24"/>
        </w:rPr>
        <w:t>et al</w:t>
      </w:r>
      <w:r w:rsidR="006A3073" w:rsidRPr="004A3188">
        <w:rPr>
          <w:rFonts w:ascii="Times New Roman" w:hAnsi="Times New Roman"/>
          <w:sz w:val="24"/>
          <w:szCs w:val="24"/>
        </w:rPr>
        <w:t xml:space="preserve">, 2016; Arbi </w:t>
      </w:r>
      <w:r w:rsidR="006A3073" w:rsidRPr="004A3188">
        <w:rPr>
          <w:rFonts w:ascii="Times New Roman" w:hAnsi="Times New Roman"/>
          <w:i/>
          <w:iCs/>
          <w:sz w:val="24"/>
          <w:szCs w:val="24"/>
        </w:rPr>
        <w:t>et al</w:t>
      </w:r>
      <w:r w:rsidR="006A3073" w:rsidRPr="004A3188">
        <w:rPr>
          <w:rFonts w:ascii="Times New Roman" w:hAnsi="Times New Roman"/>
          <w:sz w:val="24"/>
          <w:szCs w:val="24"/>
        </w:rPr>
        <w:t>, 2016)</w:t>
      </w:r>
      <w:r w:rsidRPr="004A3188">
        <w:rPr>
          <w:rFonts w:ascii="Times New Roman" w:hAnsi="Times New Roman"/>
          <w:sz w:val="24"/>
          <w:szCs w:val="24"/>
        </w:rPr>
        <w:fldChar w:fldCharType="end"/>
      </w:r>
      <w:r w:rsidRPr="004A3188">
        <w:rPr>
          <w:rFonts w:ascii="Times New Roman" w:hAnsi="Times New Roman"/>
          <w:sz w:val="24"/>
          <w:szCs w:val="24"/>
        </w:rPr>
        <w:t xml:space="preserve">. </w:t>
      </w:r>
      <w:bookmarkStart w:id="4" w:name="_Hlk171467370"/>
      <w:r w:rsidRPr="004A3188">
        <w:rPr>
          <w:rFonts w:ascii="Times New Roman" w:hAnsi="Times New Roman"/>
          <w:sz w:val="24"/>
          <w:szCs w:val="24"/>
        </w:rPr>
        <w:t xml:space="preserve">We therefore postulated that </w:t>
      </w:r>
      <w:r w:rsidRPr="004A3188">
        <w:rPr>
          <w:rFonts w:ascii="Times New Roman" w:hAnsi="Times New Roman"/>
          <w:i/>
          <w:iCs/>
          <w:sz w:val="24"/>
          <w:szCs w:val="24"/>
        </w:rPr>
        <w:t>GemC1</w:t>
      </w:r>
      <w:r w:rsidRPr="004A3188">
        <w:rPr>
          <w:rFonts w:ascii="Times New Roman" w:hAnsi="Times New Roman"/>
          <w:sz w:val="24"/>
          <w:szCs w:val="24"/>
        </w:rPr>
        <w:t xml:space="preserve"> and </w:t>
      </w:r>
      <w:r w:rsidRPr="004A3188">
        <w:rPr>
          <w:rFonts w:ascii="Times New Roman" w:hAnsi="Times New Roman"/>
          <w:i/>
          <w:iCs/>
          <w:sz w:val="24"/>
          <w:szCs w:val="24"/>
        </w:rPr>
        <w:t>McIdas</w:t>
      </w:r>
      <w:r w:rsidRPr="004A3188">
        <w:rPr>
          <w:rFonts w:ascii="Times New Roman" w:hAnsi="Times New Roman"/>
          <w:sz w:val="24"/>
          <w:szCs w:val="24"/>
        </w:rPr>
        <w:t xml:space="preserve"> would be capable of inducing </w:t>
      </w:r>
      <w:r w:rsidR="00C13A1D" w:rsidRPr="004A3188">
        <w:rPr>
          <w:rFonts w:ascii="Times New Roman" w:hAnsi="Times New Roman"/>
          <w:sz w:val="24"/>
          <w:szCs w:val="24"/>
        </w:rPr>
        <w:t xml:space="preserve">stem cell programming </w:t>
      </w:r>
      <w:r w:rsidR="00A94983" w:rsidRPr="004A3188">
        <w:rPr>
          <w:rFonts w:ascii="Times New Roman" w:hAnsi="Times New Roman"/>
          <w:sz w:val="24"/>
          <w:szCs w:val="24"/>
        </w:rPr>
        <w:t>towards</w:t>
      </w:r>
      <w:r w:rsidRPr="004A3188">
        <w:rPr>
          <w:rFonts w:ascii="Times New Roman" w:hAnsi="Times New Roman"/>
          <w:sz w:val="24"/>
          <w:szCs w:val="24"/>
        </w:rPr>
        <w:t xml:space="preserve"> multiciliated ependymal cells.</w:t>
      </w:r>
      <w:bookmarkEnd w:id="4"/>
      <w:r w:rsidRPr="004A3188">
        <w:rPr>
          <w:rFonts w:ascii="Times New Roman" w:hAnsi="Times New Roman"/>
          <w:sz w:val="24"/>
          <w:szCs w:val="24"/>
        </w:rPr>
        <w:t xml:space="preserve"> To examine this hypothesis, mouse embryonic stem cells (</w:t>
      </w:r>
      <w:proofErr w:type="spellStart"/>
      <w:r w:rsidRPr="004A3188">
        <w:rPr>
          <w:rFonts w:ascii="Times New Roman" w:hAnsi="Times New Roman"/>
          <w:sz w:val="24"/>
          <w:szCs w:val="24"/>
        </w:rPr>
        <w:t>mESCs</w:t>
      </w:r>
      <w:proofErr w:type="spellEnd"/>
      <w:r w:rsidRPr="004A3188">
        <w:rPr>
          <w:rFonts w:ascii="Times New Roman" w:hAnsi="Times New Roman"/>
          <w:sz w:val="24"/>
          <w:szCs w:val="24"/>
        </w:rPr>
        <w:t xml:space="preserve">) were transfected with plasmids encoding </w:t>
      </w:r>
      <w:r w:rsidRPr="004A3188">
        <w:rPr>
          <w:rFonts w:ascii="Times New Roman" w:hAnsi="Times New Roman"/>
          <w:i/>
          <w:iCs/>
          <w:sz w:val="24"/>
          <w:szCs w:val="24"/>
        </w:rPr>
        <w:t>McIdas</w:t>
      </w:r>
      <w:r w:rsidRPr="004A3188">
        <w:rPr>
          <w:rFonts w:ascii="Times New Roman" w:hAnsi="Times New Roman"/>
          <w:sz w:val="24"/>
          <w:szCs w:val="24"/>
        </w:rPr>
        <w:t xml:space="preserve"> or </w:t>
      </w:r>
      <w:r w:rsidRPr="004A3188">
        <w:rPr>
          <w:rFonts w:ascii="Times New Roman" w:hAnsi="Times New Roman"/>
          <w:i/>
          <w:iCs/>
          <w:sz w:val="24"/>
          <w:szCs w:val="24"/>
        </w:rPr>
        <w:t>GemC1</w:t>
      </w:r>
      <w:r w:rsidRPr="004A3188">
        <w:rPr>
          <w:rFonts w:ascii="Times New Roman" w:hAnsi="Times New Roman"/>
          <w:sz w:val="24"/>
          <w:szCs w:val="24"/>
        </w:rPr>
        <w:t xml:space="preserve"> </w:t>
      </w:r>
      <w:bookmarkStart w:id="5" w:name="_Hlk125373944"/>
      <w:r w:rsidRPr="004A3188">
        <w:rPr>
          <w:rFonts w:ascii="Times New Roman" w:hAnsi="Times New Roman"/>
          <w:sz w:val="24"/>
          <w:szCs w:val="24"/>
        </w:rPr>
        <w:t xml:space="preserve">in conjunction </w:t>
      </w:r>
      <w:bookmarkEnd w:id="5"/>
      <w:r w:rsidRPr="004A3188">
        <w:rPr>
          <w:rFonts w:ascii="Times New Roman" w:hAnsi="Times New Roman"/>
          <w:sz w:val="24"/>
          <w:szCs w:val="24"/>
        </w:rPr>
        <w:t xml:space="preserve">with GFP (referred to as McIdas and GemC1 respectively), or GFP alone as a control. Transfected </w:t>
      </w:r>
      <w:proofErr w:type="spellStart"/>
      <w:r w:rsidRPr="004A3188">
        <w:rPr>
          <w:rFonts w:ascii="Times New Roman" w:hAnsi="Times New Roman"/>
          <w:sz w:val="24"/>
          <w:szCs w:val="24"/>
        </w:rPr>
        <w:t>mESCs</w:t>
      </w:r>
      <w:proofErr w:type="spellEnd"/>
      <w:r w:rsidRPr="004A3188">
        <w:rPr>
          <w:rFonts w:ascii="Times New Roman" w:hAnsi="Times New Roman"/>
          <w:sz w:val="24"/>
          <w:szCs w:val="24"/>
        </w:rPr>
        <w:t xml:space="preserve"> were cultured for four days in the absence of Leukemia Inhibitory Factor (LIF) and subjected to immunostaining for FoxJ1, a key transcription factor for the differentiation of ependymal cells, and Pericentrin which marks nascent basal bodies</w:t>
      </w:r>
      <w:r w:rsidR="004975C4" w:rsidRPr="004A3188">
        <w:rPr>
          <w:rFonts w:ascii="Times New Roman" w:hAnsi="Times New Roman"/>
          <w:sz w:val="24"/>
          <w:szCs w:val="24"/>
        </w:rPr>
        <w:t xml:space="preserve"> (</w:t>
      </w:r>
      <w:r w:rsidR="00F8400F" w:rsidRPr="004A3188">
        <w:rPr>
          <w:rFonts w:ascii="Times New Roman" w:hAnsi="Times New Roman"/>
          <w:sz w:val="24"/>
          <w:szCs w:val="24"/>
        </w:rPr>
        <w:t>Fig EV1A</w:t>
      </w:r>
      <w:r w:rsidR="004975C4" w:rsidRPr="004A3188">
        <w:rPr>
          <w:rFonts w:ascii="Times New Roman" w:hAnsi="Times New Roman"/>
          <w:sz w:val="24"/>
          <w:szCs w:val="24"/>
        </w:rPr>
        <w:t>)</w:t>
      </w:r>
      <w:r w:rsidRPr="004A3188">
        <w:rPr>
          <w:rFonts w:ascii="Times New Roman" w:hAnsi="Times New Roman"/>
          <w:sz w:val="24"/>
          <w:szCs w:val="24"/>
        </w:rPr>
        <w:t xml:space="preserve">. Our analysis showed that 87% of </w:t>
      </w:r>
      <w:r w:rsidRPr="004A3188">
        <w:rPr>
          <w:rFonts w:ascii="Times New Roman" w:hAnsi="Times New Roman"/>
          <w:i/>
          <w:iCs/>
          <w:sz w:val="24"/>
          <w:szCs w:val="24"/>
        </w:rPr>
        <w:t>McIdas</w:t>
      </w:r>
      <w:r w:rsidRPr="004A3188">
        <w:rPr>
          <w:rFonts w:ascii="Times New Roman" w:hAnsi="Times New Roman"/>
          <w:sz w:val="24"/>
          <w:szCs w:val="24"/>
        </w:rPr>
        <w:t xml:space="preserve">- and 39% of </w:t>
      </w:r>
      <w:r w:rsidRPr="004A3188">
        <w:rPr>
          <w:rFonts w:ascii="Times New Roman" w:hAnsi="Times New Roman"/>
          <w:i/>
          <w:iCs/>
          <w:sz w:val="24"/>
          <w:szCs w:val="24"/>
        </w:rPr>
        <w:t>GemC1</w:t>
      </w:r>
      <w:r w:rsidRPr="004A3188">
        <w:rPr>
          <w:rFonts w:ascii="Times New Roman" w:hAnsi="Times New Roman"/>
          <w:sz w:val="24"/>
          <w:szCs w:val="24"/>
        </w:rPr>
        <w:t xml:space="preserve">-overexpressing </w:t>
      </w:r>
      <w:proofErr w:type="spellStart"/>
      <w:r w:rsidRPr="004A3188">
        <w:rPr>
          <w:rFonts w:ascii="Times New Roman" w:hAnsi="Times New Roman"/>
          <w:sz w:val="24"/>
          <w:szCs w:val="24"/>
        </w:rPr>
        <w:t>mESCs</w:t>
      </w:r>
      <w:proofErr w:type="spellEnd"/>
      <w:r w:rsidRPr="004A3188">
        <w:rPr>
          <w:rFonts w:ascii="Times New Roman" w:hAnsi="Times New Roman"/>
          <w:sz w:val="24"/>
          <w:szCs w:val="24"/>
        </w:rPr>
        <w:t xml:space="preserve"> were expressing FoxJ1, while only 1% FoxJ1 positive cells were detected in the control</w:t>
      </w:r>
      <w:r w:rsidRPr="004A3188">
        <w:rPr>
          <w:rFonts w:ascii="Times New Roman" w:hAnsi="Times New Roman"/>
          <w:iCs/>
          <w:sz w:val="24"/>
          <w:szCs w:val="24"/>
        </w:rPr>
        <w:t xml:space="preserve"> (</w:t>
      </w:r>
      <w:r w:rsidR="000255B1" w:rsidRPr="004A3188">
        <w:rPr>
          <w:rFonts w:ascii="Times New Roman" w:hAnsi="Times New Roman"/>
          <w:sz w:val="24"/>
          <w:szCs w:val="24"/>
        </w:rPr>
        <w:t>Fig EV1B</w:t>
      </w:r>
      <w:r w:rsidRPr="004A3188">
        <w:rPr>
          <w:rFonts w:ascii="Times New Roman" w:hAnsi="Times New Roman"/>
          <w:iCs/>
          <w:sz w:val="24"/>
          <w:szCs w:val="24"/>
        </w:rPr>
        <w:t xml:space="preserve">). </w:t>
      </w:r>
      <w:r w:rsidRPr="004A3188">
        <w:rPr>
          <w:rFonts w:ascii="Times New Roman" w:hAnsi="Times New Roman"/>
          <w:sz w:val="24"/>
          <w:szCs w:val="24"/>
        </w:rPr>
        <w:t xml:space="preserve">In addition, we identified that </w:t>
      </w:r>
      <w:r w:rsidR="00C34799" w:rsidRPr="004A3188">
        <w:rPr>
          <w:rFonts w:ascii="Times New Roman" w:hAnsi="Times New Roman"/>
          <w:sz w:val="24"/>
          <w:szCs w:val="24"/>
        </w:rPr>
        <w:t>90</w:t>
      </w:r>
      <w:r w:rsidRPr="004A3188">
        <w:rPr>
          <w:rFonts w:ascii="Times New Roman" w:hAnsi="Times New Roman"/>
          <w:sz w:val="24"/>
          <w:szCs w:val="24"/>
        </w:rPr>
        <w:t xml:space="preserve">% of McIdas- and </w:t>
      </w:r>
      <w:r w:rsidR="00C34799" w:rsidRPr="004A3188">
        <w:rPr>
          <w:rFonts w:ascii="Times New Roman" w:hAnsi="Times New Roman"/>
          <w:sz w:val="24"/>
          <w:szCs w:val="24"/>
        </w:rPr>
        <w:t>59</w:t>
      </w:r>
      <w:r w:rsidRPr="004A3188">
        <w:rPr>
          <w:rFonts w:ascii="Times New Roman" w:hAnsi="Times New Roman"/>
          <w:sz w:val="24"/>
          <w:szCs w:val="24"/>
        </w:rPr>
        <w:t xml:space="preserve">% of GemC1-overexpressing </w:t>
      </w:r>
      <w:proofErr w:type="spellStart"/>
      <w:r w:rsidRPr="004A3188">
        <w:rPr>
          <w:rFonts w:ascii="Times New Roman" w:hAnsi="Times New Roman"/>
          <w:sz w:val="24"/>
          <w:szCs w:val="24"/>
        </w:rPr>
        <w:t>mESCs</w:t>
      </w:r>
      <w:proofErr w:type="spellEnd"/>
      <w:r w:rsidRPr="004A3188">
        <w:rPr>
          <w:rFonts w:ascii="Times New Roman" w:hAnsi="Times New Roman"/>
          <w:sz w:val="24"/>
          <w:szCs w:val="24"/>
        </w:rPr>
        <w:t xml:space="preserve"> showed accumulation of Pericentrin staining</w:t>
      </w:r>
      <w:r w:rsidRPr="004A3188">
        <w:rPr>
          <w:rFonts w:ascii="Times New Roman" w:hAnsi="Times New Roman"/>
          <w:iCs/>
          <w:sz w:val="24"/>
          <w:szCs w:val="24"/>
        </w:rPr>
        <w:t xml:space="preserve"> (</w:t>
      </w:r>
      <w:r w:rsidR="000255B1" w:rsidRPr="004A3188">
        <w:rPr>
          <w:rFonts w:ascii="Times New Roman" w:hAnsi="Times New Roman"/>
          <w:sz w:val="24"/>
          <w:szCs w:val="24"/>
        </w:rPr>
        <w:t>Fig EV1C</w:t>
      </w:r>
      <w:r w:rsidRPr="004A3188">
        <w:rPr>
          <w:rFonts w:ascii="Times New Roman" w:hAnsi="Times New Roman"/>
          <w:iCs/>
          <w:sz w:val="24"/>
          <w:szCs w:val="24"/>
        </w:rPr>
        <w:t xml:space="preserve">), thus presented multiple nascent basal bodies, </w:t>
      </w:r>
      <w:r w:rsidRPr="004A3188">
        <w:rPr>
          <w:rFonts w:ascii="Times New Roman" w:hAnsi="Times New Roman"/>
          <w:sz w:val="24"/>
          <w:szCs w:val="24"/>
        </w:rPr>
        <w:t xml:space="preserve">corresponding to differentiating ependymal cells. Furthermore, we examined whether </w:t>
      </w:r>
      <w:proofErr w:type="spellStart"/>
      <w:r w:rsidRPr="004A3188">
        <w:rPr>
          <w:rFonts w:ascii="Times New Roman" w:hAnsi="Times New Roman"/>
          <w:sz w:val="24"/>
          <w:szCs w:val="24"/>
        </w:rPr>
        <w:t>McIdas</w:t>
      </w:r>
      <w:proofErr w:type="spellEnd"/>
      <w:r w:rsidRPr="004A3188">
        <w:rPr>
          <w:rFonts w:ascii="Times New Roman" w:hAnsi="Times New Roman"/>
          <w:sz w:val="24"/>
          <w:szCs w:val="24"/>
        </w:rPr>
        <w:t xml:space="preserve"> and GemC1-overexpressing </w:t>
      </w:r>
      <w:proofErr w:type="spellStart"/>
      <w:r w:rsidRPr="004A3188">
        <w:rPr>
          <w:rFonts w:ascii="Times New Roman" w:hAnsi="Times New Roman"/>
          <w:sz w:val="24"/>
          <w:szCs w:val="24"/>
        </w:rPr>
        <w:t>mESCs</w:t>
      </w:r>
      <w:proofErr w:type="spellEnd"/>
      <w:r w:rsidRPr="004A3188">
        <w:rPr>
          <w:rFonts w:ascii="Times New Roman" w:hAnsi="Times New Roman"/>
          <w:sz w:val="24"/>
          <w:szCs w:val="24"/>
        </w:rPr>
        <w:t xml:space="preserve"> acquire multiple cilia, a unique structural characteristic of the ependymal cells. Double immunofluorescence experiments were performed six days following </w:t>
      </w:r>
      <w:proofErr w:type="spellStart"/>
      <w:r w:rsidRPr="004A3188">
        <w:rPr>
          <w:rFonts w:ascii="Times New Roman" w:hAnsi="Times New Roman"/>
          <w:sz w:val="24"/>
          <w:szCs w:val="24"/>
        </w:rPr>
        <w:t>mESCs</w:t>
      </w:r>
      <w:proofErr w:type="spellEnd"/>
      <w:r w:rsidRPr="004A3188">
        <w:rPr>
          <w:rFonts w:ascii="Times New Roman" w:hAnsi="Times New Roman"/>
          <w:sz w:val="24"/>
          <w:szCs w:val="24"/>
        </w:rPr>
        <w:t xml:space="preserve"> transfection using anti-</w:t>
      </w:r>
      <w:proofErr w:type="spellStart"/>
      <w:r w:rsidRPr="004A3188">
        <w:rPr>
          <w:rFonts w:ascii="Times New Roman" w:hAnsi="Times New Roman"/>
          <w:sz w:val="24"/>
          <w:szCs w:val="24"/>
        </w:rPr>
        <w:t>Pericentrin</w:t>
      </w:r>
      <w:proofErr w:type="spellEnd"/>
      <w:r w:rsidRPr="004A3188">
        <w:rPr>
          <w:rFonts w:ascii="Times New Roman" w:hAnsi="Times New Roman"/>
          <w:sz w:val="24"/>
          <w:szCs w:val="24"/>
        </w:rPr>
        <w:t xml:space="preserve"> and anti-acetylated-a-tubulin antibodies to mark the basal bodies and cilia, respectively</w:t>
      </w:r>
      <w:r w:rsidR="004975C4" w:rsidRPr="004A3188">
        <w:rPr>
          <w:rFonts w:ascii="Times New Roman" w:hAnsi="Times New Roman"/>
          <w:sz w:val="24"/>
          <w:szCs w:val="24"/>
        </w:rPr>
        <w:t xml:space="preserve"> (</w:t>
      </w:r>
      <w:r w:rsidR="000255B1" w:rsidRPr="004A3188">
        <w:rPr>
          <w:rFonts w:ascii="Times New Roman" w:hAnsi="Times New Roman"/>
          <w:sz w:val="24"/>
          <w:szCs w:val="24"/>
        </w:rPr>
        <w:t>Fig EV1D</w:t>
      </w:r>
      <w:r w:rsidR="004975C4" w:rsidRPr="004A3188">
        <w:rPr>
          <w:rFonts w:ascii="Times New Roman" w:hAnsi="Times New Roman"/>
          <w:sz w:val="24"/>
          <w:szCs w:val="24"/>
        </w:rPr>
        <w:t>)</w:t>
      </w:r>
      <w:r w:rsidRPr="004A3188">
        <w:rPr>
          <w:rFonts w:ascii="Times New Roman" w:hAnsi="Times New Roman"/>
          <w:sz w:val="24"/>
          <w:szCs w:val="24"/>
        </w:rPr>
        <w:t xml:space="preserve">. Our analysis revealed that 66% of McIdas- and 21% of GemC1- overexpressing </w:t>
      </w:r>
      <w:proofErr w:type="spellStart"/>
      <w:r w:rsidRPr="004A3188">
        <w:rPr>
          <w:rFonts w:ascii="Times New Roman" w:hAnsi="Times New Roman"/>
          <w:sz w:val="24"/>
          <w:szCs w:val="24"/>
        </w:rPr>
        <w:t>mESCs</w:t>
      </w:r>
      <w:proofErr w:type="spellEnd"/>
      <w:r w:rsidRPr="004A3188">
        <w:rPr>
          <w:rFonts w:ascii="Times New Roman" w:hAnsi="Times New Roman"/>
          <w:sz w:val="24"/>
          <w:szCs w:val="24"/>
        </w:rPr>
        <w:t xml:space="preserve"> develop multiple cilia arising from numerous basal bodies.  On the contrary, control </w:t>
      </w:r>
      <w:proofErr w:type="spellStart"/>
      <w:r w:rsidRPr="004A3188">
        <w:rPr>
          <w:rFonts w:ascii="Times New Roman" w:hAnsi="Times New Roman"/>
          <w:sz w:val="24"/>
          <w:szCs w:val="24"/>
        </w:rPr>
        <w:t>mESCs</w:t>
      </w:r>
      <w:proofErr w:type="spellEnd"/>
      <w:r w:rsidRPr="004A3188">
        <w:rPr>
          <w:rFonts w:ascii="Times New Roman" w:hAnsi="Times New Roman"/>
          <w:sz w:val="24"/>
          <w:szCs w:val="24"/>
        </w:rPr>
        <w:t xml:space="preserve"> develop neither multiple basal bodies nor cilia</w:t>
      </w:r>
      <w:r w:rsidRPr="004A3188">
        <w:rPr>
          <w:rFonts w:ascii="Times New Roman" w:hAnsi="Times New Roman"/>
          <w:iCs/>
          <w:sz w:val="24"/>
          <w:szCs w:val="24"/>
        </w:rPr>
        <w:t xml:space="preserve"> (</w:t>
      </w:r>
      <w:r w:rsidR="000255B1" w:rsidRPr="004A3188">
        <w:rPr>
          <w:rFonts w:ascii="Times New Roman" w:hAnsi="Times New Roman"/>
          <w:sz w:val="24"/>
          <w:szCs w:val="24"/>
        </w:rPr>
        <w:t>Fig EV1D, E</w:t>
      </w:r>
      <w:r w:rsidRPr="004A3188">
        <w:rPr>
          <w:rFonts w:ascii="Times New Roman" w:hAnsi="Times New Roman"/>
          <w:iCs/>
          <w:sz w:val="24"/>
          <w:szCs w:val="24"/>
        </w:rPr>
        <w:t xml:space="preserve">). </w:t>
      </w:r>
      <w:bookmarkStart w:id="6" w:name="_Hlk171467413"/>
      <w:r w:rsidRPr="004A3188">
        <w:rPr>
          <w:rFonts w:ascii="Times New Roman" w:hAnsi="Times New Roman"/>
          <w:sz w:val="24"/>
          <w:szCs w:val="24"/>
        </w:rPr>
        <w:t xml:space="preserve">Our data show that ectopic expression of </w:t>
      </w:r>
      <w:r w:rsidRPr="004A3188">
        <w:rPr>
          <w:rFonts w:ascii="Times New Roman" w:hAnsi="Times New Roman"/>
          <w:i/>
          <w:iCs/>
          <w:sz w:val="24"/>
          <w:szCs w:val="24"/>
        </w:rPr>
        <w:t>McIdas</w:t>
      </w:r>
      <w:r w:rsidRPr="004A3188">
        <w:rPr>
          <w:rFonts w:ascii="Times New Roman" w:hAnsi="Times New Roman"/>
          <w:sz w:val="24"/>
          <w:szCs w:val="24"/>
        </w:rPr>
        <w:t xml:space="preserve"> and </w:t>
      </w:r>
      <w:r w:rsidRPr="004A3188">
        <w:rPr>
          <w:rFonts w:ascii="Times New Roman" w:hAnsi="Times New Roman"/>
          <w:i/>
          <w:iCs/>
          <w:sz w:val="24"/>
          <w:szCs w:val="24"/>
        </w:rPr>
        <w:t>GemC1</w:t>
      </w:r>
      <w:r w:rsidRPr="004A3188">
        <w:rPr>
          <w:rFonts w:ascii="Times New Roman" w:hAnsi="Times New Roman"/>
          <w:sz w:val="24"/>
          <w:szCs w:val="24"/>
        </w:rPr>
        <w:t xml:space="preserve"> programs </w:t>
      </w:r>
      <w:proofErr w:type="spellStart"/>
      <w:r w:rsidRPr="004A3188">
        <w:rPr>
          <w:rFonts w:ascii="Times New Roman" w:hAnsi="Times New Roman"/>
          <w:sz w:val="24"/>
          <w:szCs w:val="24"/>
        </w:rPr>
        <w:t>mESCs</w:t>
      </w:r>
      <w:proofErr w:type="spellEnd"/>
      <w:r w:rsidRPr="004A3188">
        <w:rPr>
          <w:rFonts w:ascii="Times New Roman" w:hAnsi="Times New Roman"/>
          <w:sz w:val="24"/>
          <w:szCs w:val="24"/>
        </w:rPr>
        <w:t xml:space="preserve"> into </w:t>
      </w:r>
      <w:proofErr w:type="spellStart"/>
      <w:r w:rsidRPr="004A3188">
        <w:rPr>
          <w:rFonts w:ascii="Times New Roman" w:hAnsi="Times New Roman"/>
          <w:sz w:val="24"/>
          <w:szCs w:val="24"/>
        </w:rPr>
        <w:t>multiciliated</w:t>
      </w:r>
      <w:proofErr w:type="spellEnd"/>
      <w:r w:rsidRPr="004A3188">
        <w:rPr>
          <w:rFonts w:ascii="Times New Roman" w:hAnsi="Times New Roman"/>
          <w:sz w:val="24"/>
          <w:szCs w:val="24"/>
        </w:rPr>
        <w:t xml:space="preserve"> ependymal cells.</w:t>
      </w:r>
      <w:bookmarkEnd w:id="6"/>
      <w:r w:rsidRPr="004A3188">
        <w:rPr>
          <w:rFonts w:ascii="Times New Roman" w:hAnsi="Times New Roman"/>
          <w:sz w:val="24"/>
          <w:szCs w:val="24"/>
        </w:rPr>
        <w:t xml:space="preserve"> </w:t>
      </w:r>
    </w:p>
    <w:p w14:paraId="00C67F04" w14:textId="3CAE501A" w:rsidR="00B45325" w:rsidRPr="004A3188" w:rsidRDefault="00B45325" w:rsidP="00B45325">
      <w:pPr>
        <w:spacing w:line="480" w:lineRule="auto"/>
        <w:rPr>
          <w:rFonts w:ascii="Times New Roman" w:hAnsi="Times New Roman"/>
          <w:sz w:val="24"/>
          <w:szCs w:val="24"/>
        </w:rPr>
      </w:pPr>
      <w:r w:rsidRPr="004A3188">
        <w:rPr>
          <w:rFonts w:ascii="Times New Roman" w:hAnsi="Times New Roman"/>
          <w:sz w:val="24"/>
          <w:szCs w:val="24"/>
        </w:rPr>
        <w:lastRenderedPageBreak/>
        <w:t xml:space="preserve">Next, we sought out to explore the reprogramming potential of </w:t>
      </w:r>
      <w:r w:rsidRPr="004A3188">
        <w:rPr>
          <w:rFonts w:ascii="Times New Roman" w:hAnsi="Times New Roman"/>
          <w:i/>
          <w:iCs/>
          <w:sz w:val="24"/>
          <w:szCs w:val="24"/>
        </w:rPr>
        <w:t>McIdas</w:t>
      </w:r>
      <w:r w:rsidRPr="004A3188">
        <w:rPr>
          <w:rFonts w:ascii="Times New Roman" w:hAnsi="Times New Roman"/>
          <w:sz w:val="24"/>
          <w:szCs w:val="24"/>
        </w:rPr>
        <w:t xml:space="preserve"> and </w:t>
      </w:r>
      <w:r w:rsidRPr="004A3188">
        <w:rPr>
          <w:rFonts w:ascii="Times New Roman" w:hAnsi="Times New Roman"/>
          <w:i/>
          <w:iCs/>
          <w:sz w:val="24"/>
          <w:szCs w:val="24"/>
        </w:rPr>
        <w:t>GemC1</w:t>
      </w:r>
      <w:r w:rsidRPr="004A3188">
        <w:rPr>
          <w:rFonts w:ascii="Times New Roman" w:hAnsi="Times New Roman"/>
          <w:sz w:val="24"/>
          <w:szCs w:val="24"/>
        </w:rPr>
        <w:t xml:space="preserve"> in astrocytes that under physiological conditions do not differentiate into ependymal cells. Astrocytes were isolated from the cortex of neonatal mice and were subsequently infected with lentiviruses expressing GFP-McIdas or GFP-GemC1 (referred to as McIdas and GemC1, respectively), while lentiviruses expressing GFP alone were used as control. Cells were subsequently cultured under differentiating conditions and immunofluorescence experiments were conducted to assess the expression of known ependymal and astrocytic markers</w:t>
      </w:r>
      <w:r w:rsidRPr="004A3188">
        <w:rPr>
          <w:rFonts w:ascii="Times New Roman" w:hAnsi="Times New Roman"/>
          <w:iCs/>
          <w:sz w:val="24"/>
          <w:szCs w:val="24"/>
        </w:rPr>
        <w:t xml:space="preserve"> (Fig</w:t>
      </w:r>
      <w:r w:rsidR="000255B1" w:rsidRPr="004A3188">
        <w:rPr>
          <w:rFonts w:ascii="Times New Roman" w:hAnsi="Times New Roman"/>
          <w:iCs/>
          <w:sz w:val="24"/>
          <w:szCs w:val="24"/>
        </w:rPr>
        <w:t xml:space="preserve">. </w:t>
      </w:r>
      <w:r w:rsidRPr="004A3188">
        <w:rPr>
          <w:rFonts w:ascii="Times New Roman" w:hAnsi="Times New Roman"/>
          <w:iCs/>
          <w:sz w:val="24"/>
          <w:szCs w:val="24"/>
        </w:rPr>
        <w:t xml:space="preserve">1A). </w:t>
      </w:r>
      <w:r w:rsidRPr="004A3188">
        <w:rPr>
          <w:rFonts w:ascii="Times New Roman" w:hAnsi="Times New Roman"/>
          <w:sz w:val="24"/>
          <w:szCs w:val="24"/>
        </w:rPr>
        <w:t xml:space="preserve">Ectopic expression of both </w:t>
      </w:r>
      <w:r w:rsidRPr="004A3188">
        <w:rPr>
          <w:rFonts w:ascii="Times New Roman" w:hAnsi="Times New Roman"/>
          <w:i/>
          <w:iCs/>
          <w:sz w:val="24"/>
          <w:szCs w:val="24"/>
        </w:rPr>
        <w:t>McIdas</w:t>
      </w:r>
      <w:r w:rsidRPr="004A3188">
        <w:rPr>
          <w:rFonts w:ascii="Times New Roman" w:hAnsi="Times New Roman"/>
          <w:sz w:val="24"/>
          <w:szCs w:val="24"/>
        </w:rPr>
        <w:t xml:space="preserve"> and </w:t>
      </w:r>
      <w:r w:rsidRPr="004A3188">
        <w:rPr>
          <w:rFonts w:ascii="Times New Roman" w:hAnsi="Times New Roman"/>
          <w:i/>
          <w:iCs/>
          <w:sz w:val="24"/>
          <w:szCs w:val="24"/>
        </w:rPr>
        <w:t>GemC1</w:t>
      </w:r>
      <w:r w:rsidRPr="004A3188">
        <w:rPr>
          <w:rFonts w:ascii="Times New Roman" w:hAnsi="Times New Roman"/>
          <w:sz w:val="24"/>
          <w:szCs w:val="24"/>
        </w:rPr>
        <w:t xml:space="preserve"> resulted in </w:t>
      </w:r>
      <w:r w:rsidRPr="004A3188">
        <w:rPr>
          <w:rFonts w:ascii="Times New Roman" w:hAnsi="Times New Roman"/>
          <w:i/>
          <w:iCs/>
          <w:sz w:val="24"/>
          <w:szCs w:val="24"/>
        </w:rPr>
        <w:t>P73</w:t>
      </w:r>
      <w:r w:rsidRPr="004A3188">
        <w:rPr>
          <w:rFonts w:ascii="Times New Roman" w:hAnsi="Times New Roman"/>
          <w:sz w:val="24"/>
          <w:szCs w:val="24"/>
        </w:rPr>
        <w:t xml:space="preserve"> expression, a marker of the early steps of </w:t>
      </w:r>
      <w:proofErr w:type="spellStart"/>
      <w:r w:rsidRPr="004A3188">
        <w:rPr>
          <w:rFonts w:ascii="Times New Roman" w:hAnsi="Times New Roman"/>
          <w:sz w:val="24"/>
          <w:szCs w:val="24"/>
        </w:rPr>
        <w:t>ependymogenesis</w:t>
      </w:r>
      <w:proofErr w:type="spellEnd"/>
      <w:r w:rsidRPr="004A3188">
        <w:rPr>
          <w:rFonts w:ascii="Times New Roman" w:hAnsi="Times New Roman"/>
          <w:sz w:val="24"/>
          <w:szCs w:val="24"/>
        </w:rPr>
        <w:t xml:space="preserve">, in 37% and 36% of McIdas- and GemC1- infected cells, respectively, while in the control condition only 4% of the transduced cells was expressing </w:t>
      </w:r>
      <w:r w:rsidRPr="004A3188">
        <w:rPr>
          <w:rFonts w:ascii="Times New Roman" w:hAnsi="Times New Roman"/>
          <w:i/>
          <w:iCs/>
          <w:sz w:val="24"/>
          <w:szCs w:val="24"/>
        </w:rPr>
        <w:t>P73</w:t>
      </w:r>
      <w:r w:rsidRPr="004A3188">
        <w:rPr>
          <w:rFonts w:ascii="Times New Roman" w:hAnsi="Times New Roman"/>
          <w:sz w:val="24"/>
          <w:szCs w:val="24"/>
        </w:rPr>
        <w:t xml:space="preserve"> </w:t>
      </w:r>
      <w:r w:rsidRPr="004A3188">
        <w:rPr>
          <w:rFonts w:ascii="Times New Roman" w:hAnsi="Times New Roman"/>
          <w:iCs/>
          <w:sz w:val="24"/>
          <w:szCs w:val="24"/>
        </w:rPr>
        <w:t>(Fig</w:t>
      </w:r>
      <w:r w:rsidR="000255B1" w:rsidRPr="004A3188">
        <w:rPr>
          <w:rFonts w:ascii="Times New Roman" w:hAnsi="Times New Roman"/>
          <w:iCs/>
          <w:sz w:val="24"/>
          <w:szCs w:val="24"/>
        </w:rPr>
        <w:t>.</w:t>
      </w:r>
      <w:r w:rsidRPr="004A3188">
        <w:rPr>
          <w:rFonts w:ascii="Times New Roman" w:hAnsi="Times New Roman"/>
          <w:iCs/>
          <w:sz w:val="24"/>
          <w:szCs w:val="24"/>
        </w:rPr>
        <w:t xml:space="preserve"> 1B</w:t>
      </w:r>
      <w:r w:rsidR="000255B1" w:rsidRPr="004A3188">
        <w:rPr>
          <w:rFonts w:ascii="Times New Roman" w:hAnsi="Times New Roman"/>
          <w:iCs/>
          <w:sz w:val="24"/>
          <w:szCs w:val="24"/>
        </w:rPr>
        <w:t xml:space="preserve">, </w:t>
      </w:r>
      <w:r w:rsidRPr="004A3188">
        <w:rPr>
          <w:rFonts w:ascii="Times New Roman" w:hAnsi="Times New Roman"/>
          <w:iCs/>
          <w:sz w:val="24"/>
          <w:szCs w:val="24"/>
        </w:rPr>
        <w:t xml:space="preserve">C, and </w:t>
      </w:r>
      <w:r w:rsidR="000255B1" w:rsidRPr="004A3188">
        <w:rPr>
          <w:rFonts w:ascii="Times New Roman" w:hAnsi="Times New Roman"/>
          <w:iCs/>
          <w:sz w:val="24"/>
          <w:szCs w:val="24"/>
        </w:rPr>
        <w:t xml:space="preserve">EV </w:t>
      </w:r>
      <w:r w:rsidRPr="004A3188">
        <w:rPr>
          <w:rFonts w:ascii="Times New Roman" w:hAnsi="Times New Roman"/>
          <w:iCs/>
          <w:sz w:val="24"/>
          <w:szCs w:val="24"/>
        </w:rPr>
        <w:t>2A</w:t>
      </w:r>
      <w:r w:rsidR="000255B1" w:rsidRPr="004A3188">
        <w:rPr>
          <w:rFonts w:ascii="Times New Roman" w:hAnsi="Times New Roman"/>
          <w:iCs/>
          <w:sz w:val="24"/>
          <w:szCs w:val="24"/>
        </w:rPr>
        <w:t xml:space="preserve">, </w:t>
      </w:r>
      <w:r w:rsidRPr="004A3188">
        <w:rPr>
          <w:rFonts w:ascii="Times New Roman" w:hAnsi="Times New Roman"/>
          <w:iCs/>
          <w:sz w:val="24"/>
          <w:szCs w:val="24"/>
        </w:rPr>
        <w:t xml:space="preserve">B). </w:t>
      </w:r>
      <w:r w:rsidRPr="004A3188">
        <w:rPr>
          <w:rFonts w:ascii="Times New Roman" w:hAnsi="Times New Roman"/>
          <w:sz w:val="24"/>
          <w:szCs w:val="24"/>
        </w:rPr>
        <w:t>Notably, concurrent changes in the expression pattern of the astrocytic marker S100β were observed in approximately 20% of McIdas- and 18% of GemC1- infected astrocytes, as S100β expression was detected around their cell body, which is characteristic for ependymal cells</w:t>
      </w:r>
      <w:r w:rsidR="006A3073" w:rsidRPr="004A3188">
        <w:rPr>
          <w:rFonts w:ascii="Times New Roman" w:hAnsi="Times New Roman"/>
          <w:sz w:val="24"/>
          <w:szCs w:val="24"/>
        </w:rPr>
        <w:t xml:space="preserve"> </w:t>
      </w:r>
      <w:r w:rsidRPr="004A3188">
        <w:rPr>
          <w:rFonts w:ascii="Times New Roman" w:hAnsi="Times New Roman"/>
          <w:sz w:val="24"/>
          <w:szCs w:val="24"/>
        </w:rPr>
        <w:fldChar w:fldCharType="begin"/>
      </w:r>
      <w:r w:rsidR="00096801" w:rsidRPr="004A3188">
        <w:rPr>
          <w:rFonts w:ascii="Times New Roman" w:hAnsi="Times New Roman"/>
          <w:sz w:val="24"/>
          <w:szCs w:val="24"/>
        </w:rPr>
        <w:instrText xml:space="preserve"> ADDIN ZOTERO_ITEM CSL_CITATION {"citationID":"jJ8d2ySu","properties":{"formattedCitation":"(Mirzadeh {\\i{}et al}, 2008)","plainCitation":"(Mirzadeh et al, 2008)","noteIndex":0},"citationItems":[{"id":572,"uris":["http://zotero.org/users/local/dBWKaixa/items/GE8UUPLI"],"itemData":{"id":572,"type":"article-journal","abstract":"Neural stem cells (NSCs, B1 cells) are retained in the walls of the adult lateral ventricles but, unlike embryonic NSCs, are displaced from the ventricular zone (VZ) into the subventricular zone (SVZ) by ependymal cells. Apical and basal compartments, which in embryonic NSCs play essential roles in self-renewal and differentiation, are not evident in adult NSCs. Here we show that SVZ B1 cells in adult mice extend a minute apical ending to directly contact the ventricle and a long basal process ending on blood vessels. A closer look at the ventricular surface reveals a striking pinwheel organization speciﬁc to regions of adult neurogenesis. The pinwheel’s core contains the apical endings of B1 cells and in its periphery two types of ependymal cells: multiciliated (E1) and a type (E2) characterized by only two cilia and extraordinarily complex basal bodies. These results reveal that adult NSCs retain fundamental epithelial properties, including apical and basal compartmentalization, signiﬁcantly reshaping our understanding of this adult neurogenic niche.","container-title":"Cell Stem Cell","DOI":"10.1016/j.stem.2008.07.004","ISSN":"19345909","issue":"3","language":"en","page":"265-278","source":"Crossref","title":"Neural Stem Cells Confer Unique Pinwheel Architecture to the Ventricular Surface in Neurogenic Regions of the Adult Brain","volume":"3","author":[{"family":"Mirzadeh","given":"Zaman"},{"family":"Merkle","given":"Florian T."},{"family":"Soriano-Navarro","given":"Mario"},{"family":"Garcia-Verdugo","given":"Jose Manuel"},{"family":"Alvarez-Buylla","given":"Arturo"}],"issued":{"date-parts":[["2008",9]]}}}],"schema":"https://github.com/citation-style-language/schema/raw/master/csl-citation.json"} </w:instrText>
      </w:r>
      <w:r w:rsidRPr="004A3188">
        <w:rPr>
          <w:rFonts w:ascii="Times New Roman" w:hAnsi="Times New Roman"/>
          <w:sz w:val="24"/>
          <w:szCs w:val="24"/>
        </w:rPr>
        <w:fldChar w:fldCharType="separate"/>
      </w:r>
      <w:r w:rsidR="00096801" w:rsidRPr="004A3188">
        <w:rPr>
          <w:rFonts w:ascii="Times New Roman" w:hAnsi="Times New Roman"/>
          <w:sz w:val="24"/>
          <w:szCs w:val="24"/>
        </w:rPr>
        <w:t xml:space="preserve">(Mirzadeh </w:t>
      </w:r>
      <w:r w:rsidR="00096801" w:rsidRPr="004A3188">
        <w:rPr>
          <w:rFonts w:ascii="Times New Roman" w:hAnsi="Times New Roman"/>
          <w:i/>
          <w:iCs/>
          <w:sz w:val="24"/>
          <w:szCs w:val="24"/>
        </w:rPr>
        <w:t>et al</w:t>
      </w:r>
      <w:r w:rsidR="00096801" w:rsidRPr="004A3188">
        <w:rPr>
          <w:rFonts w:ascii="Times New Roman" w:hAnsi="Times New Roman"/>
          <w:sz w:val="24"/>
          <w:szCs w:val="24"/>
        </w:rPr>
        <w:t>, 2008)</w:t>
      </w:r>
      <w:r w:rsidRPr="004A3188">
        <w:rPr>
          <w:rFonts w:ascii="Times New Roman" w:hAnsi="Times New Roman"/>
          <w:sz w:val="24"/>
          <w:szCs w:val="24"/>
        </w:rPr>
        <w:fldChar w:fldCharType="end"/>
      </w:r>
      <w:r w:rsidRPr="004A3188">
        <w:rPr>
          <w:rFonts w:ascii="Times New Roman" w:hAnsi="Times New Roman"/>
          <w:iCs/>
          <w:sz w:val="24"/>
          <w:szCs w:val="24"/>
        </w:rPr>
        <w:t xml:space="preserve"> (Fig</w:t>
      </w:r>
      <w:r w:rsidR="00D81E3A" w:rsidRPr="004A3188">
        <w:rPr>
          <w:rFonts w:ascii="Times New Roman" w:hAnsi="Times New Roman"/>
          <w:iCs/>
          <w:sz w:val="24"/>
          <w:szCs w:val="24"/>
        </w:rPr>
        <w:t xml:space="preserve">. </w:t>
      </w:r>
      <w:r w:rsidRPr="004A3188">
        <w:rPr>
          <w:rFonts w:ascii="Times New Roman" w:hAnsi="Times New Roman"/>
          <w:iCs/>
          <w:sz w:val="24"/>
          <w:szCs w:val="24"/>
        </w:rPr>
        <w:t>1B</w:t>
      </w:r>
      <w:r w:rsidR="00D81E3A" w:rsidRPr="004A3188">
        <w:rPr>
          <w:rFonts w:ascii="Times New Roman" w:hAnsi="Times New Roman"/>
          <w:iCs/>
          <w:sz w:val="24"/>
          <w:szCs w:val="24"/>
        </w:rPr>
        <w:t>-</w:t>
      </w:r>
      <w:r w:rsidRPr="004A3188">
        <w:rPr>
          <w:rFonts w:ascii="Times New Roman" w:hAnsi="Times New Roman"/>
          <w:iCs/>
          <w:sz w:val="24"/>
          <w:szCs w:val="24"/>
        </w:rPr>
        <w:t xml:space="preserve">D and </w:t>
      </w:r>
      <w:r w:rsidR="00D81E3A" w:rsidRPr="004A3188">
        <w:rPr>
          <w:rFonts w:ascii="Times New Roman" w:hAnsi="Times New Roman"/>
          <w:iCs/>
          <w:sz w:val="24"/>
          <w:szCs w:val="24"/>
        </w:rPr>
        <w:t xml:space="preserve">EV. </w:t>
      </w:r>
      <w:r w:rsidRPr="004A3188">
        <w:rPr>
          <w:rFonts w:ascii="Times New Roman" w:hAnsi="Times New Roman"/>
          <w:iCs/>
          <w:sz w:val="24"/>
          <w:szCs w:val="24"/>
        </w:rPr>
        <w:t xml:space="preserve">2A-C). </w:t>
      </w:r>
      <w:r w:rsidRPr="004A3188">
        <w:rPr>
          <w:rFonts w:ascii="Times New Roman" w:hAnsi="Times New Roman"/>
          <w:sz w:val="24"/>
          <w:szCs w:val="24"/>
        </w:rPr>
        <w:t>On the contrary, control astrocytes retained a cytoplasmic expression of the S100β protein, a typical feature of astrocytes.  Overall, our data suggest that ectopic expression of McIdas and GemC1 can lead to the acquisition of the ependymal cell fate</w:t>
      </w:r>
      <w:r w:rsidR="00C80744" w:rsidRPr="004A3188">
        <w:rPr>
          <w:rFonts w:ascii="Times New Roman" w:hAnsi="Times New Roman"/>
          <w:sz w:val="24"/>
          <w:szCs w:val="24"/>
        </w:rPr>
        <w:t>.</w:t>
      </w:r>
      <w:r w:rsidRPr="004A3188">
        <w:rPr>
          <w:rFonts w:ascii="Times New Roman" w:hAnsi="Times New Roman"/>
          <w:sz w:val="24"/>
          <w:szCs w:val="24"/>
        </w:rPr>
        <w:t xml:space="preserve"> </w:t>
      </w:r>
    </w:p>
    <w:p w14:paraId="01C6021A" w14:textId="23BCCBCB" w:rsidR="00C80744" w:rsidRPr="004A3188" w:rsidRDefault="00B45325" w:rsidP="00B45325">
      <w:pPr>
        <w:spacing w:line="480" w:lineRule="auto"/>
        <w:rPr>
          <w:rFonts w:ascii="Times New Roman" w:hAnsi="Times New Roman"/>
          <w:sz w:val="24"/>
          <w:szCs w:val="24"/>
        </w:rPr>
      </w:pPr>
      <w:r w:rsidRPr="004A3188">
        <w:rPr>
          <w:rFonts w:ascii="Times New Roman" w:hAnsi="Times New Roman"/>
          <w:sz w:val="24"/>
          <w:szCs w:val="24"/>
        </w:rPr>
        <w:t xml:space="preserve">Subsequently, we examined whether McIdas- and GemC1-transduced astrocytes successfully differentiate into ependymal cells. We performed immunofluorescence experiments using specific antibodies recognizing FoxJ1 and Pericentrin, to identify astrocytes that acquired the ependymal fate and successfully managed to multiply their basal bodies, respectively. Our analysis showed that fourteen days post infection 49% of McIdas- and 19% of GemC1- infected astrocytes were expressing FoxJ1 </w:t>
      </w:r>
      <w:r w:rsidRPr="004A3188">
        <w:rPr>
          <w:rFonts w:ascii="Times New Roman" w:hAnsi="Times New Roman"/>
          <w:iCs/>
          <w:sz w:val="24"/>
          <w:szCs w:val="24"/>
        </w:rPr>
        <w:t>(Fig</w:t>
      </w:r>
      <w:r w:rsidR="00741E80" w:rsidRPr="004A3188">
        <w:rPr>
          <w:rFonts w:ascii="Times New Roman" w:hAnsi="Times New Roman"/>
          <w:iCs/>
          <w:sz w:val="24"/>
          <w:szCs w:val="24"/>
        </w:rPr>
        <w:t>.</w:t>
      </w:r>
      <w:r w:rsidRPr="004A3188">
        <w:rPr>
          <w:rFonts w:ascii="Times New Roman" w:hAnsi="Times New Roman"/>
          <w:iCs/>
          <w:sz w:val="24"/>
          <w:szCs w:val="24"/>
        </w:rPr>
        <w:t xml:space="preserve"> 1E</w:t>
      </w:r>
      <w:r w:rsidR="00741E80" w:rsidRPr="004A3188">
        <w:rPr>
          <w:rFonts w:ascii="Times New Roman" w:hAnsi="Times New Roman"/>
          <w:iCs/>
          <w:sz w:val="24"/>
          <w:szCs w:val="24"/>
        </w:rPr>
        <w:t xml:space="preserve">, </w:t>
      </w:r>
      <w:r w:rsidRPr="004A3188">
        <w:rPr>
          <w:rFonts w:ascii="Times New Roman" w:hAnsi="Times New Roman"/>
          <w:iCs/>
          <w:sz w:val="24"/>
          <w:szCs w:val="24"/>
        </w:rPr>
        <w:t xml:space="preserve">F and </w:t>
      </w:r>
      <w:r w:rsidR="00741E80" w:rsidRPr="004A3188">
        <w:rPr>
          <w:rFonts w:ascii="Times New Roman" w:hAnsi="Times New Roman"/>
          <w:iCs/>
          <w:sz w:val="24"/>
          <w:szCs w:val="24"/>
        </w:rPr>
        <w:t>EV2</w:t>
      </w:r>
      <w:r w:rsidRPr="004A3188">
        <w:rPr>
          <w:rFonts w:ascii="Times New Roman" w:hAnsi="Times New Roman"/>
          <w:iCs/>
          <w:sz w:val="24"/>
          <w:szCs w:val="24"/>
        </w:rPr>
        <w:t>D</w:t>
      </w:r>
      <w:r w:rsidR="00741E80" w:rsidRPr="004A3188">
        <w:rPr>
          <w:rFonts w:ascii="Times New Roman" w:hAnsi="Times New Roman"/>
          <w:iCs/>
          <w:sz w:val="24"/>
          <w:szCs w:val="24"/>
        </w:rPr>
        <w:t xml:space="preserve">, </w:t>
      </w:r>
      <w:r w:rsidRPr="004A3188">
        <w:rPr>
          <w:rFonts w:ascii="Times New Roman" w:hAnsi="Times New Roman"/>
          <w:iCs/>
          <w:sz w:val="24"/>
          <w:szCs w:val="24"/>
        </w:rPr>
        <w:t xml:space="preserve">E). </w:t>
      </w:r>
      <w:r w:rsidRPr="004A3188">
        <w:rPr>
          <w:rFonts w:ascii="Times New Roman" w:hAnsi="Times New Roman"/>
          <w:sz w:val="24"/>
          <w:szCs w:val="24"/>
        </w:rPr>
        <w:t>In addition, 28% of the McIdas- and 12% of GemC1- infected astrocytes possessed multiple basal bodies, indicated by the accumulation of Pericentrin signal</w:t>
      </w:r>
      <w:r w:rsidRPr="004A3188">
        <w:rPr>
          <w:rFonts w:ascii="Times New Roman" w:hAnsi="Times New Roman"/>
          <w:iCs/>
          <w:sz w:val="24"/>
          <w:szCs w:val="24"/>
        </w:rPr>
        <w:t xml:space="preserve"> (Fig</w:t>
      </w:r>
      <w:r w:rsidR="00741E80" w:rsidRPr="004A3188">
        <w:rPr>
          <w:rFonts w:ascii="Times New Roman" w:hAnsi="Times New Roman"/>
          <w:iCs/>
          <w:sz w:val="24"/>
          <w:szCs w:val="24"/>
        </w:rPr>
        <w:t>.</w:t>
      </w:r>
      <w:r w:rsidRPr="004A3188">
        <w:rPr>
          <w:rFonts w:ascii="Times New Roman" w:hAnsi="Times New Roman"/>
          <w:iCs/>
          <w:sz w:val="24"/>
          <w:szCs w:val="24"/>
        </w:rPr>
        <w:t xml:space="preserve"> 1G and </w:t>
      </w:r>
      <w:r w:rsidR="00741E80" w:rsidRPr="004A3188">
        <w:rPr>
          <w:rFonts w:ascii="Times New Roman" w:hAnsi="Times New Roman"/>
          <w:iCs/>
          <w:sz w:val="24"/>
          <w:szCs w:val="24"/>
        </w:rPr>
        <w:t>EV2</w:t>
      </w:r>
      <w:r w:rsidRPr="004A3188">
        <w:rPr>
          <w:rFonts w:ascii="Times New Roman" w:hAnsi="Times New Roman"/>
          <w:iCs/>
          <w:sz w:val="24"/>
          <w:szCs w:val="24"/>
        </w:rPr>
        <w:t xml:space="preserve">F). </w:t>
      </w:r>
      <w:r w:rsidRPr="004A3188">
        <w:rPr>
          <w:rFonts w:ascii="Times New Roman" w:hAnsi="Times New Roman"/>
          <w:sz w:val="24"/>
          <w:szCs w:val="24"/>
        </w:rPr>
        <w:t xml:space="preserve">Moreover, expression of a GFP lentivirus did not result into FoxJ1 expression nor accumulation of Pericentrin. </w:t>
      </w:r>
    </w:p>
    <w:p w14:paraId="698111A4" w14:textId="2E2A16E7" w:rsidR="00BC5F98" w:rsidRPr="004A3188" w:rsidRDefault="009B4A4B" w:rsidP="00B45325">
      <w:pPr>
        <w:spacing w:line="480" w:lineRule="auto"/>
        <w:rPr>
          <w:rFonts w:ascii="Times New Roman" w:hAnsi="Times New Roman"/>
          <w:sz w:val="24"/>
          <w:szCs w:val="24"/>
        </w:rPr>
      </w:pPr>
      <w:bookmarkStart w:id="7" w:name="_Hlk171373059"/>
      <w:r w:rsidRPr="004A3188">
        <w:rPr>
          <w:rFonts w:ascii="Times New Roman" w:hAnsi="Times New Roman"/>
          <w:sz w:val="24"/>
          <w:szCs w:val="24"/>
        </w:rPr>
        <w:lastRenderedPageBreak/>
        <w:t xml:space="preserve">In addition, we </w:t>
      </w:r>
      <w:r w:rsidR="00652D66" w:rsidRPr="004A3188">
        <w:rPr>
          <w:rFonts w:ascii="Times New Roman" w:hAnsi="Times New Roman"/>
          <w:sz w:val="24"/>
          <w:szCs w:val="24"/>
        </w:rPr>
        <w:t>examined</w:t>
      </w:r>
      <w:r w:rsidR="00C80744" w:rsidRPr="004A3188">
        <w:rPr>
          <w:rFonts w:ascii="Times New Roman" w:hAnsi="Times New Roman"/>
          <w:sz w:val="24"/>
          <w:szCs w:val="24"/>
        </w:rPr>
        <w:t xml:space="preserve"> the </w:t>
      </w:r>
      <w:r w:rsidR="00652D66" w:rsidRPr="004A3188">
        <w:rPr>
          <w:rFonts w:ascii="Times New Roman" w:hAnsi="Times New Roman"/>
          <w:sz w:val="24"/>
          <w:szCs w:val="24"/>
        </w:rPr>
        <w:t>abili</w:t>
      </w:r>
      <w:r w:rsidR="00C80744" w:rsidRPr="004A3188">
        <w:rPr>
          <w:rFonts w:ascii="Times New Roman" w:hAnsi="Times New Roman"/>
          <w:sz w:val="24"/>
          <w:szCs w:val="24"/>
        </w:rPr>
        <w:t>ty of McIdas and GemC1 to repress the astrocytic identity of the transduced astrocytes</w:t>
      </w:r>
      <w:r w:rsidRPr="004A3188">
        <w:rPr>
          <w:rFonts w:ascii="Times New Roman" w:hAnsi="Times New Roman"/>
          <w:sz w:val="24"/>
          <w:szCs w:val="24"/>
        </w:rPr>
        <w:t xml:space="preserve">. </w:t>
      </w:r>
      <w:r w:rsidR="00B577CA" w:rsidRPr="004A3188">
        <w:rPr>
          <w:rFonts w:ascii="Times New Roman" w:hAnsi="Times New Roman"/>
          <w:sz w:val="24"/>
          <w:szCs w:val="24"/>
        </w:rPr>
        <w:t>Towards this direction, t</w:t>
      </w:r>
      <w:r w:rsidR="00C80744" w:rsidRPr="004A3188">
        <w:rPr>
          <w:rFonts w:ascii="Times New Roman" w:hAnsi="Times New Roman"/>
          <w:sz w:val="24"/>
          <w:szCs w:val="24"/>
        </w:rPr>
        <w:t xml:space="preserve">he combined expression of the astrocytic markers GFAP and S100β </w:t>
      </w:r>
      <w:r w:rsidR="00B577CA" w:rsidRPr="004A3188">
        <w:rPr>
          <w:rFonts w:ascii="Times New Roman" w:hAnsi="Times New Roman"/>
          <w:sz w:val="24"/>
          <w:szCs w:val="24"/>
        </w:rPr>
        <w:t xml:space="preserve">was assessed </w:t>
      </w:r>
      <w:r w:rsidR="00C80744" w:rsidRPr="004A3188">
        <w:rPr>
          <w:rFonts w:ascii="Times New Roman" w:hAnsi="Times New Roman"/>
          <w:sz w:val="24"/>
          <w:szCs w:val="24"/>
        </w:rPr>
        <w:t>through immunofluorescence</w:t>
      </w:r>
      <w:r w:rsidR="00B577CA" w:rsidRPr="004A3188">
        <w:rPr>
          <w:rFonts w:ascii="Times New Roman" w:hAnsi="Times New Roman"/>
          <w:sz w:val="24"/>
          <w:szCs w:val="24"/>
        </w:rPr>
        <w:t xml:space="preserve"> experiments</w:t>
      </w:r>
      <w:r w:rsidR="008A7B62" w:rsidRPr="004A3188">
        <w:rPr>
          <w:rFonts w:ascii="Times New Roman" w:hAnsi="Times New Roman"/>
          <w:sz w:val="24"/>
          <w:szCs w:val="24"/>
        </w:rPr>
        <w:t xml:space="preserve"> at fourteen days post infection</w:t>
      </w:r>
      <w:r w:rsidR="00C80744" w:rsidRPr="004A3188">
        <w:rPr>
          <w:rFonts w:ascii="Times New Roman" w:hAnsi="Times New Roman"/>
          <w:sz w:val="24"/>
          <w:szCs w:val="24"/>
        </w:rPr>
        <w:t xml:space="preserve">. Our analysis revealed that McIdas ectopic expression resulted to </w:t>
      </w:r>
      <w:r w:rsidR="00D95CAA" w:rsidRPr="004A3188">
        <w:rPr>
          <w:rFonts w:ascii="Times New Roman" w:hAnsi="Times New Roman"/>
          <w:sz w:val="24"/>
          <w:szCs w:val="24"/>
        </w:rPr>
        <w:t xml:space="preserve">23% of </w:t>
      </w:r>
      <w:r w:rsidR="00C80744" w:rsidRPr="004A3188">
        <w:rPr>
          <w:rFonts w:ascii="Times New Roman" w:hAnsi="Times New Roman"/>
          <w:sz w:val="24"/>
          <w:szCs w:val="24"/>
        </w:rPr>
        <w:t>GFAP+/S100</w:t>
      </w:r>
      <w:r w:rsidR="00C80744" w:rsidRPr="004A3188">
        <w:rPr>
          <w:rFonts w:ascii="Times New Roman" w:hAnsi="Times New Roman"/>
          <w:sz w:val="24"/>
          <w:szCs w:val="24"/>
          <w:lang w:val="el-GR"/>
        </w:rPr>
        <w:t>β</w:t>
      </w:r>
      <w:r w:rsidR="00C80744" w:rsidRPr="004A3188">
        <w:rPr>
          <w:rFonts w:ascii="Times New Roman" w:hAnsi="Times New Roman"/>
          <w:sz w:val="24"/>
          <w:szCs w:val="24"/>
        </w:rPr>
        <w:t xml:space="preserve">+ double positive cells compared to </w:t>
      </w:r>
      <w:r w:rsidR="00D95CAA" w:rsidRPr="004A3188">
        <w:rPr>
          <w:rFonts w:ascii="Times New Roman" w:hAnsi="Times New Roman"/>
          <w:sz w:val="24"/>
          <w:szCs w:val="24"/>
        </w:rPr>
        <w:t xml:space="preserve">31% in the </w:t>
      </w:r>
      <w:r w:rsidR="00C80744" w:rsidRPr="004A3188">
        <w:rPr>
          <w:rFonts w:ascii="Times New Roman" w:hAnsi="Times New Roman"/>
          <w:sz w:val="24"/>
          <w:szCs w:val="24"/>
        </w:rPr>
        <w:t xml:space="preserve">control </w:t>
      </w:r>
      <w:r w:rsidR="00D95CAA" w:rsidRPr="004A3188">
        <w:rPr>
          <w:rFonts w:ascii="Times New Roman" w:hAnsi="Times New Roman"/>
          <w:sz w:val="24"/>
          <w:szCs w:val="24"/>
        </w:rPr>
        <w:t>condition</w:t>
      </w:r>
      <w:r w:rsidR="00C80744" w:rsidRPr="004A3188">
        <w:rPr>
          <w:rFonts w:ascii="Times New Roman" w:hAnsi="Times New Roman"/>
          <w:sz w:val="24"/>
          <w:szCs w:val="24"/>
        </w:rPr>
        <w:t xml:space="preserve"> (</w:t>
      </w:r>
      <w:r w:rsidR="00442DF6" w:rsidRPr="004A3188">
        <w:rPr>
          <w:rFonts w:ascii="Times New Roman" w:hAnsi="Times New Roman"/>
          <w:sz w:val="24"/>
          <w:szCs w:val="24"/>
        </w:rPr>
        <w:t>Appendix Fig. S1</w:t>
      </w:r>
      <w:r w:rsidR="00C80744" w:rsidRPr="004A3188">
        <w:rPr>
          <w:rFonts w:ascii="Times New Roman" w:hAnsi="Times New Roman"/>
          <w:sz w:val="24"/>
          <w:szCs w:val="24"/>
        </w:rPr>
        <w:t>A</w:t>
      </w:r>
      <w:r w:rsidR="00442DF6" w:rsidRPr="004A3188">
        <w:rPr>
          <w:rFonts w:ascii="Times New Roman" w:hAnsi="Times New Roman"/>
          <w:sz w:val="24"/>
          <w:szCs w:val="24"/>
        </w:rPr>
        <w:t xml:space="preserve">, </w:t>
      </w:r>
      <w:r w:rsidR="00C80744" w:rsidRPr="004A3188">
        <w:rPr>
          <w:rFonts w:ascii="Times New Roman" w:hAnsi="Times New Roman"/>
          <w:sz w:val="24"/>
          <w:szCs w:val="24"/>
        </w:rPr>
        <w:t xml:space="preserve">B). We did not observe statistically significant </w:t>
      </w:r>
      <w:r w:rsidR="00D95CAA" w:rsidRPr="004A3188">
        <w:rPr>
          <w:rFonts w:ascii="Times New Roman" w:hAnsi="Times New Roman"/>
          <w:sz w:val="24"/>
          <w:szCs w:val="24"/>
        </w:rPr>
        <w:t>change in the</w:t>
      </w:r>
      <w:r w:rsidR="00C80744" w:rsidRPr="004A3188">
        <w:rPr>
          <w:rFonts w:ascii="Times New Roman" w:hAnsi="Times New Roman"/>
          <w:sz w:val="24"/>
          <w:szCs w:val="24"/>
        </w:rPr>
        <w:t xml:space="preserve"> percentage of GFAP+/S100</w:t>
      </w:r>
      <w:r w:rsidR="00C80744" w:rsidRPr="004A3188">
        <w:rPr>
          <w:rFonts w:ascii="Times New Roman" w:hAnsi="Times New Roman"/>
          <w:sz w:val="24"/>
          <w:szCs w:val="24"/>
          <w:lang w:val="el-GR"/>
        </w:rPr>
        <w:t>β</w:t>
      </w:r>
      <w:r w:rsidR="00C80744" w:rsidRPr="004A3188">
        <w:rPr>
          <w:rFonts w:ascii="Times New Roman" w:hAnsi="Times New Roman"/>
          <w:sz w:val="24"/>
          <w:szCs w:val="24"/>
        </w:rPr>
        <w:t xml:space="preserve">+ double positive cells </w:t>
      </w:r>
      <w:r w:rsidR="00D95CAA" w:rsidRPr="004A3188">
        <w:rPr>
          <w:rFonts w:ascii="Times New Roman" w:hAnsi="Times New Roman"/>
          <w:sz w:val="24"/>
          <w:szCs w:val="24"/>
        </w:rPr>
        <w:t>following</w:t>
      </w:r>
      <w:r w:rsidR="00C80744" w:rsidRPr="004A3188">
        <w:rPr>
          <w:rFonts w:ascii="Times New Roman" w:hAnsi="Times New Roman"/>
          <w:sz w:val="24"/>
          <w:szCs w:val="24"/>
        </w:rPr>
        <w:t xml:space="preserve"> GemC1 ectopic expression (</w:t>
      </w:r>
      <w:r w:rsidR="00442DF6" w:rsidRPr="004A3188">
        <w:rPr>
          <w:rFonts w:ascii="Times New Roman" w:hAnsi="Times New Roman"/>
          <w:sz w:val="24"/>
          <w:szCs w:val="24"/>
        </w:rPr>
        <w:t xml:space="preserve">Appendix </w:t>
      </w:r>
      <w:r w:rsidR="00C80744" w:rsidRPr="004A3188">
        <w:rPr>
          <w:rFonts w:ascii="Times New Roman" w:hAnsi="Times New Roman"/>
          <w:sz w:val="24"/>
          <w:szCs w:val="24"/>
        </w:rPr>
        <w:t>Fig</w:t>
      </w:r>
      <w:r w:rsidR="00442DF6" w:rsidRPr="004A3188">
        <w:rPr>
          <w:rFonts w:ascii="Times New Roman" w:hAnsi="Times New Roman"/>
          <w:sz w:val="24"/>
          <w:szCs w:val="24"/>
        </w:rPr>
        <w:t>.</w:t>
      </w:r>
      <w:r w:rsidR="00C80744" w:rsidRPr="004A3188">
        <w:rPr>
          <w:rFonts w:ascii="Times New Roman" w:hAnsi="Times New Roman"/>
          <w:sz w:val="24"/>
          <w:szCs w:val="24"/>
        </w:rPr>
        <w:t xml:space="preserve"> S</w:t>
      </w:r>
      <w:r w:rsidR="0097037B" w:rsidRPr="004A3188">
        <w:rPr>
          <w:rFonts w:ascii="Times New Roman" w:hAnsi="Times New Roman"/>
          <w:sz w:val="24"/>
          <w:szCs w:val="24"/>
        </w:rPr>
        <w:t>1</w:t>
      </w:r>
      <w:r w:rsidR="00C80744" w:rsidRPr="004A3188">
        <w:rPr>
          <w:rFonts w:ascii="Times New Roman" w:hAnsi="Times New Roman"/>
          <w:sz w:val="24"/>
          <w:szCs w:val="24"/>
        </w:rPr>
        <w:t xml:space="preserve">C). In addition, </w:t>
      </w:r>
      <w:r w:rsidR="00442DF6" w:rsidRPr="004A3188">
        <w:rPr>
          <w:rFonts w:ascii="Times New Roman" w:hAnsi="Times New Roman"/>
          <w:sz w:val="24"/>
          <w:szCs w:val="24"/>
        </w:rPr>
        <w:t xml:space="preserve">we </w:t>
      </w:r>
      <w:r w:rsidR="00104639" w:rsidRPr="004A3188">
        <w:rPr>
          <w:rFonts w:ascii="Times New Roman" w:hAnsi="Times New Roman"/>
          <w:sz w:val="24"/>
          <w:szCs w:val="24"/>
        </w:rPr>
        <w:t>examin</w:t>
      </w:r>
      <w:r w:rsidR="00442DF6" w:rsidRPr="004A3188">
        <w:rPr>
          <w:rFonts w:ascii="Times New Roman" w:hAnsi="Times New Roman"/>
          <w:sz w:val="24"/>
          <w:szCs w:val="24"/>
        </w:rPr>
        <w:t xml:space="preserve">ed the percentage of infected </w:t>
      </w:r>
      <w:r w:rsidR="008A7B62" w:rsidRPr="004A3188">
        <w:rPr>
          <w:rFonts w:ascii="Times New Roman" w:hAnsi="Times New Roman"/>
          <w:sz w:val="24"/>
          <w:szCs w:val="24"/>
        </w:rPr>
        <w:t>cells</w:t>
      </w:r>
      <w:r w:rsidR="00442DF6" w:rsidRPr="004A3188">
        <w:rPr>
          <w:rFonts w:ascii="Times New Roman" w:hAnsi="Times New Roman"/>
          <w:sz w:val="24"/>
          <w:szCs w:val="24"/>
        </w:rPr>
        <w:t xml:space="preserve"> that were GFAP</w:t>
      </w:r>
      <w:r w:rsidR="00104639" w:rsidRPr="004A3188">
        <w:rPr>
          <w:rFonts w:ascii="Times New Roman" w:hAnsi="Times New Roman"/>
          <w:sz w:val="24"/>
          <w:szCs w:val="24"/>
        </w:rPr>
        <w:t>-</w:t>
      </w:r>
      <w:r w:rsidR="00442DF6" w:rsidRPr="004A3188">
        <w:rPr>
          <w:rFonts w:ascii="Times New Roman" w:hAnsi="Times New Roman"/>
          <w:sz w:val="24"/>
          <w:szCs w:val="24"/>
        </w:rPr>
        <w:t xml:space="preserve"> and </w:t>
      </w:r>
      <w:r w:rsidR="00104639" w:rsidRPr="004A3188">
        <w:rPr>
          <w:rFonts w:ascii="Times New Roman" w:hAnsi="Times New Roman"/>
          <w:sz w:val="24"/>
          <w:szCs w:val="24"/>
        </w:rPr>
        <w:t xml:space="preserve">reveal </w:t>
      </w:r>
      <w:r w:rsidR="00C80744" w:rsidRPr="004A3188">
        <w:rPr>
          <w:rFonts w:ascii="Times New Roman" w:hAnsi="Times New Roman"/>
          <w:sz w:val="24"/>
          <w:szCs w:val="24"/>
        </w:rPr>
        <w:t>S100β expression around the cell body</w:t>
      </w:r>
      <w:r w:rsidR="00442DF6" w:rsidRPr="004A3188">
        <w:rPr>
          <w:rFonts w:ascii="Times New Roman" w:hAnsi="Times New Roman"/>
          <w:sz w:val="24"/>
          <w:szCs w:val="24"/>
        </w:rPr>
        <w:t>, which correspond to ependymal cells</w:t>
      </w:r>
      <w:r w:rsidR="00104639" w:rsidRPr="004A3188">
        <w:rPr>
          <w:rFonts w:ascii="Times New Roman" w:hAnsi="Times New Roman"/>
          <w:sz w:val="24"/>
          <w:szCs w:val="24"/>
        </w:rPr>
        <w:t>. We showed that</w:t>
      </w:r>
      <w:r w:rsidR="00C80744" w:rsidRPr="004A3188">
        <w:rPr>
          <w:rFonts w:ascii="Times New Roman" w:hAnsi="Times New Roman"/>
          <w:sz w:val="24"/>
          <w:szCs w:val="24"/>
        </w:rPr>
        <w:t xml:space="preserve"> 28% McIdas- and 22% GemC1- infected astrocytes</w:t>
      </w:r>
      <w:r w:rsidR="00104639" w:rsidRPr="004A3188">
        <w:rPr>
          <w:rFonts w:ascii="Times New Roman" w:hAnsi="Times New Roman"/>
          <w:sz w:val="24"/>
          <w:szCs w:val="24"/>
        </w:rPr>
        <w:t xml:space="preserve"> present this expression pattern</w:t>
      </w:r>
      <w:r w:rsidR="00C80744" w:rsidRPr="004A3188">
        <w:rPr>
          <w:rFonts w:ascii="Times New Roman" w:hAnsi="Times New Roman"/>
          <w:sz w:val="24"/>
          <w:szCs w:val="24"/>
        </w:rPr>
        <w:t xml:space="preserve"> (</w:t>
      </w:r>
      <w:r w:rsidR="00442DF6" w:rsidRPr="004A3188">
        <w:rPr>
          <w:rFonts w:ascii="Times New Roman" w:hAnsi="Times New Roman"/>
          <w:sz w:val="24"/>
          <w:szCs w:val="24"/>
        </w:rPr>
        <w:t xml:space="preserve">Appendix </w:t>
      </w:r>
      <w:r w:rsidR="00C80744" w:rsidRPr="004A3188">
        <w:rPr>
          <w:rFonts w:ascii="Times New Roman" w:hAnsi="Times New Roman"/>
          <w:sz w:val="24"/>
          <w:szCs w:val="24"/>
        </w:rPr>
        <w:t>Fig</w:t>
      </w:r>
      <w:r w:rsidR="00442DF6" w:rsidRPr="004A3188">
        <w:rPr>
          <w:rFonts w:ascii="Times New Roman" w:hAnsi="Times New Roman"/>
          <w:sz w:val="24"/>
          <w:szCs w:val="24"/>
        </w:rPr>
        <w:t>.</w:t>
      </w:r>
      <w:r w:rsidR="00C80744" w:rsidRPr="004A3188">
        <w:rPr>
          <w:rFonts w:ascii="Times New Roman" w:hAnsi="Times New Roman"/>
          <w:sz w:val="24"/>
          <w:szCs w:val="24"/>
        </w:rPr>
        <w:t xml:space="preserve"> S</w:t>
      </w:r>
      <w:r w:rsidR="0097037B" w:rsidRPr="004A3188">
        <w:rPr>
          <w:rFonts w:ascii="Times New Roman" w:hAnsi="Times New Roman"/>
          <w:sz w:val="24"/>
          <w:szCs w:val="24"/>
        </w:rPr>
        <w:t>1</w:t>
      </w:r>
      <w:r w:rsidR="00C80744" w:rsidRPr="004A3188">
        <w:rPr>
          <w:rFonts w:ascii="Times New Roman" w:hAnsi="Times New Roman"/>
          <w:sz w:val="24"/>
          <w:szCs w:val="24"/>
        </w:rPr>
        <w:t>A</w:t>
      </w:r>
      <w:r w:rsidR="00442DF6" w:rsidRPr="004A3188">
        <w:rPr>
          <w:rFonts w:ascii="Times New Roman" w:hAnsi="Times New Roman"/>
          <w:sz w:val="24"/>
          <w:szCs w:val="24"/>
        </w:rPr>
        <w:t xml:space="preserve">, </w:t>
      </w:r>
      <w:r w:rsidR="00C80744" w:rsidRPr="004A3188">
        <w:rPr>
          <w:rFonts w:ascii="Times New Roman" w:hAnsi="Times New Roman"/>
          <w:sz w:val="24"/>
          <w:szCs w:val="24"/>
        </w:rPr>
        <w:t>B),</w:t>
      </w:r>
      <w:r w:rsidR="00104639" w:rsidRPr="004A3188">
        <w:rPr>
          <w:rFonts w:ascii="Times New Roman" w:hAnsi="Times New Roman"/>
          <w:sz w:val="24"/>
          <w:szCs w:val="24"/>
        </w:rPr>
        <w:t xml:space="preserve"> </w:t>
      </w:r>
      <w:r w:rsidR="00442DF6" w:rsidRPr="004A3188">
        <w:rPr>
          <w:rFonts w:ascii="Times New Roman" w:hAnsi="Times New Roman"/>
          <w:sz w:val="24"/>
          <w:szCs w:val="24"/>
        </w:rPr>
        <w:t xml:space="preserve">which is in accordance </w:t>
      </w:r>
      <w:r w:rsidR="008A7B62" w:rsidRPr="004A3188">
        <w:rPr>
          <w:rFonts w:ascii="Times New Roman" w:hAnsi="Times New Roman"/>
          <w:sz w:val="24"/>
          <w:szCs w:val="24"/>
        </w:rPr>
        <w:t xml:space="preserve">with our </w:t>
      </w:r>
      <w:r w:rsidR="00442DF6" w:rsidRPr="004A3188">
        <w:rPr>
          <w:rFonts w:ascii="Times New Roman" w:hAnsi="Times New Roman"/>
          <w:sz w:val="24"/>
          <w:szCs w:val="24"/>
        </w:rPr>
        <w:t xml:space="preserve">analysis </w:t>
      </w:r>
      <w:r w:rsidR="008A7B62" w:rsidRPr="004A3188">
        <w:rPr>
          <w:rFonts w:ascii="Times New Roman" w:hAnsi="Times New Roman"/>
          <w:sz w:val="24"/>
          <w:szCs w:val="24"/>
        </w:rPr>
        <w:t xml:space="preserve">performed </w:t>
      </w:r>
      <w:r w:rsidR="00442DF6" w:rsidRPr="004A3188">
        <w:rPr>
          <w:rFonts w:ascii="Times New Roman" w:hAnsi="Times New Roman"/>
          <w:sz w:val="24"/>
          <w:szCs w:val="24"/>
        </w:rPr>
        <w:t>in</w:t>
      </w:r>
      <w:r w:rsidR="008A7B62" w:rsidRPr="004A3188">
        <w:rPr>
          <w:rFonts w:ascii="Times New Roman" w:hAnsi="Times New Roman"/>
          <w:sz w:val="24"/>
          <w:szCs w:val="24"/>
        </w:rPr>
        <w:t xml:space="preserve"> earlier stages of reprogramming (Fig. 1D)</w:t>
      </w:r>
      <w:r w:rsidR="00C80744" w:rsidRPr="004A3188">
        <w:rPr>
          <w:rFonts w:ascii="Times New Roman" w:hAnsi="Times New Roman"/>
          <w:sz w:val="24"/>
          <w:szCs w:val="24"/>
        </w:rPr>
        <w:t>.</w:t>
      </w:r>
      <w:bookmarkEnd w:id="7"/>
      <w:r w:rsidR="00FC6194" w:rsidRPr="004A3188">
        <w:rPr>
          <w:rFonts w:ascii="Times New Roman" w:hAnsi="Times New Roman"/>
          <w:sz w:val="24"/>
          <w:szCs w:val="24"/>
        </w:rPr>
        <w:t xml:space="preserve"> </w:t>
      </w:r>
      <w:r w:rsidR="00B45325" w:rsidRPr="004A3188">
        <w:rPr>
          <w:rFonts w:ascii="Times New Roman" w:hAnsi="Times New Roman"/>
          <w:sz w:val="24"/>
          <w:szCs w:val="24"/>
        </w:rPr>
        <w:t>Our results indicate that a significant percentage of the infected astrocytes are reprogrammed to the ependymal lineage and possess unique ependymal morphological characteristics</w:t>
      </w:r>
      <w:r w:rsidR="00104639" w:rsidRPr="004A3188">
        <w:rPr>
          <w:rFonts w:ascii="Times New Roman" w:hAnsi="Times New Roman"/>
          <w:sz w:val="24"/>
          <w:szCs w:val="24"/>
        </w:rPr>
        <w:t xml:space="preserve">. Moreover, we showed that </w:t>
      </w:r>
      <w:r w:rsidR="00B636EC" w:rsidRPr="004A3188">
        <w:rPr>
          <w:rFonts w:ascii="Times New Roman" w:hAnsi="Times New Roman"/>
          <w:sz w:val="24"/>
          <w:szCs w:val="24"/>
        </w:rPr>
        <w:t xml:space="preserve">McIdas </w:t>
      </w:r>
      <w:r w:rsidR="00104639" w:rsidRPr="004A3188">
        <w:rPr>
          <w:rFonts w:ascii="Times New Roman" w:hAnsi="Times New Roman"/>
          <w:sz w:val="24"/>
          <w:szCs w:val="24"/>
        </w:rPr>
        <w:t xml:space="preserve">is </w:t>
      </w:r>
      <w:r w:rsidR="00B636EC" w:rsidRPr="004A3188">
        <w:rPr>
          <w:rFonts w:ascii="Times New Roman" w:hAnsi="Times New Roman"/>
          <w:sz w:val="24"/>
          <w:szCs w:val="24"/>
        </w:rPr>
        <w:t xml:space="preserve">more potent in the downregulation of the </w:t>
      </w:r>
      <w:r w:rsidR="00C80744" w:rsidRPr="004A3188">
        <w:rPr>
          <w:rFonts w:ascii="Times New Roman" w:hAnsi="Times New Roman"/>
          <w:sz w:val="24"/>
          <w:szCs w:val="24"/>
        </w:rPr>
        <w:t>astrocytic identity</w:t>
      </w:r>
      <w:r w:rsidR="00B636EC" w:rsidRPr="004A3188">
        <w:rPr>
          <w:rFonts w:ascii="Times New Roman" w:hAnsi="Times New Roman"/>
          <w:sz w:val="24"/>
          <w:szCs w:val="24"/>
        </w:rPr>
        <w:t xml:space="preserve"> of </w:t>
      </w:r>
      <w:r w:rsidR="00104639" w:rsidRPr="004A3188">
        <w:rPr>
          <w:rFonts w:ascii="Times New Roman" w:hAnsi="Times New Roman"/>
          <w:sz w:val="24"/>
          <w:szCs w:val="24"/>
        </w:rPr>
        <w:t xml:space="preserve">the </w:t>
      </w:r>
      <w:r w:rsidR="00C80744" w:rsidRPr="004A3188">
        <w:rPr>
          <w:rFonts w:ascii="Times New Roman" w:hAnsi="Times New Roman"/>
          <w:sz w:val="24"/>
          <w:szCs w:val="24"/>
        </w:rPr>
        <w:t xml:space="preserve">transduced cells. </w:t>
      </w:r>
    </w:p>
    <w:p w14:paraId="0203B743" w14:textId="77777777" w:rsidR="00A10672" w:rsidRPr="004A3188" w:rsidRDefault="005460E0" w:rsidP="00B45325">
      <w:pPr>
        <w:spacing w:line="480" w:lineRule="auto"/>
        <w:rPr>
          <w:rFonts w:ascii="Times New Roman" w:hAnsi="Times New Roman"/>
          <w:sz w:val="24"/>
          <w:szCs w:val="24"/>
        </w:rPr>
      </w:pPr>
      <w:r w:rsidRPr="004A3188">
        <w:rPr>
          <w:rFonts w:ascii="Times New Roman" w:hAnsi="Times New Roman"/>
          <w:sz w:val="24"/>
          <w:szCs w:val="24"/>
        </w:rPr>
        <w:t xml:space="preserve">GemC1 is positioned upstream of McIdas in the molecular pathway governing </w:t>
      </w:r>
      <w:proofErr w:type="spellStart"/>
      <w:r w:rsidRPr="004A3188">
        <w:rPr>
          <w:rFonts w:ascii="Times New Roman" w:hAnsi="Times New Roman"/>
          <w:sz w:val="24"/>
          <w:szCs w:val="24"/>
        </w:rPr>
        <w:t>ependymogenesis</w:t>
      </w:r>
      <w:proofErr w:type="spellEnd"/>
      <w:r w:rsidRPr="004A3188">
        <w:rPr>
          <w:rFonts w:ascii="Times New Roman" w:hAnsi="Times New Roman"/>
          <w:sz w:val="24"/>
          <w:szCs w:val="24"/>
        </w:rPr>
        <w:t xml:space="preserve">, </w:t>
      </w:r>
      <w:r w:rsidR="00111BF7" w:rsidRPr="004A3188">
        <w:rPr>
          <w:rFonts w:ascii="Times New Roman" w:hAnsi="Times New Roman"/>
          <w:sz w:val="24"/>
          <w:szCs w:val="24"/>
        </w:rPr>
        <w:t xml:space="preserve">as </w:t>
      </w:r>
      <w:r w:rsidRPr="004A3188">
        <w:rPr>
          <w:rFonts w:ascii="Times New Roman" w:hAnsi="Times New Roman"/>
          <w:sz w:val="24"/>
          <w:szCs w:val="24"/>
        </w:rPr>
        <w:t xml:space="preserve">it regulates the </w:t>
      </w:r>
      <w:r w:rsidR="007B1B87" w:rsidRPr="004A3188">
        <w:rPr>
          <w:rFonts w:ascii="Times New Roman" w:hAnsi="Times New Roman"/>
          <w:sz w:val="24"/>
          <w:szCs w:val="24"/>
        </w:rPr>
        <w:t>tra</w:t>
      </w:r>
      <w:r w:rsidR="00111BF7" w:rsidRPr="004A3188">
        <w:rPr>
          <w:rFonts w:ascii="Times New Roman" w:hAnsi="Times New Roman"/>
          <w:sz w:val="24"/>
          <w:szCs w:val="24"/>
        </w:rPr>
        <w:t xml:space="preserve">nscriptional </w:t>
      </w:r>
      <w:r w:rsidRPr="004A3188">
        <w:rPr>
          <w:rFonts w:ascii="Times New Roman" w:hAnsi="Times New Roman"/>
          <w:sz w:val="24"/>
          <w:szCs w:val="24"/>
        </w:rPr>
        <w:t>activation of McIdas</w:t>
      </w:r>
      <w:r w:rsidR="00111BF7" w:rsidRPr="004A3188">
        <w:rPr>
          <w:rFonts w:ascii="Times New Roman" w:hAnsi="Times New Roman"/>
          <w:sz w:val="24"/>
          <w:szCs w:val="24"/>
        </w:rPr>
        <w:t xml:space="preserve"> and controls the initial fate commitment towards the ependymal lineage</w:t>
      </w:r>
      <w:r w:rsidRPr="004A3188">
        <w:rPr>
          <w:rFonts w:ascii="Times New Roman" w:hAnsi="Times New Roman"/>
          <w:sz w:val="24"/>
          <w:szCs w:val="24"/>
        </w:rPr>
        <w:t xml:space="preserve"> </w:t>
      </w:r>
      <w:r w:rsidRPr="004A3188">
        <w:rPr>
          <w:rFonts w:ascii="Times New Roman" w:hAnsi="Times New Roman"/>
          <w:sz w:val="24"/>
          <w:szCs w:val="24"/>
        </w:rPr>
        <w:fldChar w:fldCharType="begin"/>
      </w:r>
      <w:r w:rsidR="0097037B" w:rsidRPr="004A3188">
        <w:rPr>
          <w:rFonts w:ascii="Times New Roman" w:hAnsi="Times New Roman"/>
          <w:sz w:val="24"/>
          <w:szCs w:val="24"/>
        </w:rPr>
        <w:instrText xml:space="preserve"> ADDIN ZOTERO_ITEM CSL_CITATION {"citationID":"1L3zvFq6","properties":{"formattedCitation":"(Kyrousi {\\i{}et al}, 2015, 2017)","plainCitation":"(Kyrousi et al, 2015, 2017)","noteIndex":0},"citationItems":[{"id":15,"uris":["http://zotero.org/users/local/dBWKaixa/items/VZ4UG8QR"],"itemData":{"id":15,"type":"article-journal","abstract":"Multiciliated cells are abundant in the epithelial surface of different tissues, including cells lining the walls of the lateral ventricles in the brain and the airway epithelium. Their main role is to control fluid flow and defects in their differentiation are implicated in many human disorders, such as hydrocephalus, accompanied by defects in adult neurogenesis and mucociliary disorder in the airway system. Here we show that Mcidas, which is mutated in human mucociliary clearance disorder, and GemC1 (Gmnc or Lynkeas), previously implicated in cell cycle progression, are key regulators of multiciliated ependymal cell generation in the mouse brain. Overexpression and knockdown experiments show that Mcidas and GemC1 are sufficient and necessary for cell fate commitment and differentiation of radial glial cells to multiciliated ependymal cells. Furthermore, we show that GemC1 and Mcidas operate in hierarchical order, upstream of Foxj1 and c-Myb transcription factors, which are known regulators of ependymal cell generation, and that Notch signaling inhibits GemC1 and Mcidas function. Our results suggest that Mcidas and GemC1 are key players in the generation of multiciliated ependymal cells of the adult neurogenic niche.","container-title":"Development (Cambridge, England)","DOI":"10.1242/dev.126342","ISSN":"1477-9129","issue":"21","journalAbbreviation":"Development","language":"eng","note":"PMID: 26395491","page":"3661-3674","source":"PubMed","title":"Mcidas and GemC1 are key regulators for the generation of multiciliated ependymal cells in the adult neurogenic niche","volume":"142","author":[{"family":"Kyrousi","given":"Christina"},{"family":"Arbi","given":"Marina"},{"family":"Pilz","given":"Gregor-Alexander"},{"family":"Pefani","given":"Dafni-Eleftheria"},{"family":"Lalioti","given":"Maria-Eleni"},{"family":"Ninkovic","given":"Jovica"},{"family":"Götz","given":"Magdalena"},{"family":"Lygerou","given":"Zoi"},{"family":"Taraviras","given":"Stavros"}],"issued":{"date-parts":[["2015",11,1]]}}},{"id":5,"uris":["http://zotero.org/users/local/dBWKaixa/items/H4GQ9D8G"],"itemData":{"id":5,"type":"article-journal","abstract":"The V-SVZ adult neurogenic niche is located in the wall of the lateral ventricles and contains neural stem cells, with self-renewing and differentiating ability and postmitotic multiciliated ependymal cells, an important structural and trophic component of the niche. The niche is established at postnatal stages from a subpopulation of radial glial cells, determined during embryogenesis. Radial glial cells constitute a heterogeneous population, which give rise, in addition to niche cellular components, to neurons and glial cells. The mechanisms that direct their fate commitment towards V-SVZ niche cells are largely unknown. In the present review, we discuss recent findings on the signaling networks governing fate commitment decisions of radial glial cells towards multiciliated ependymal cells. We highlight the role of two novel factors: McIdas and GemC1/Lynkeas and the molecular pathways which they activate in order to promote ependymal cell differentiation. Finally, we discuss a possible crosstalk of known signaling pathways, such as Notch, STAT3, and BMPs, for the specification of ependymal versus adult neural stem cells in the V-SVZ niche. GLIA 2017;65:1032-1042.","container-title":"Glia","DOI":"10.1002/glia.23118","ISSN":"1098-1136","issue":"7","journalAbbreviation":"Glia","language":"eng","note":"PMID: 28168763","page":"1032-1042","source":"PubMed","title":"How a radial glial cell decides to become a multiciliated ependymal cell","volume":"65","author":[{"family":"Kyrousi","given":"Christina"},{"family":"Lygerou","given":"Zoi"},{"family":"Taraviras","given":"Stavros"}],"issued":{"date-parts":[["2017",7]]}}}],"schema":"https://github.com/citation-style-language/schema/raw/master/csl-citation.json"} </w:instrText>
      </w:r>
      <w:r w:rsidRPr="004A3188">
        <w:rPr>
          <w:rFonts w:ascii="Times New Roman" w:hAnsi="Times New Roman"/>
          <w:sz w:val="24"/>
          <w:szCs w:val="24"/>
        </w:rPr>
        <w:fldChar w:fldCharType="separate"/>
      </w:r>
      <w:r w:rsidR="0097037B" w:rsidRPr="004A3188">
        <w:rPr>
          <w:rFonts w:ascii="Times New Roman" w:hAnsi="Times New Roman"/>
          <w:sz w:val="24"/>
        </w:rPr>
        <w:t xml:space="preserve">(Kyrousi </w:t>
      </w:r>
      <w:r w:rsidR="0097037B" w:rsidRPr="004A3188">
        <w:rPr>
          <w:rFonts w:ascii="Times New Roman" w:hAnsi="Times New Roman"/>
          <w:i/>
          <w:iCs/>
          <w:sz w:val="24"/>
        </w:rPr>
        <w:t>et al</w:t>
      </w:r>
      <w:r w:rsidR="0097037B" w:rsidRPr="004A3188">
        <w:rPr>
          <w:rFonts w:ascii="Times New Roman" w:hAnsi="Times New Roman"/>
          <w:sz w:val="24"/>
        </w:rPr>
        <w:t>, 2015, 2017)</w:t>
      </w:r>
      <w:r w:rsidRPr="004A3188">
        <w:rPr>
          <w:rFonts w:ascii="Times New Roman" w:hAnsi="Times New Roman"/>
          <w:sz w:val="24"/>
          <w:szCs w:val="24"/>
        </w:rPr>
        <w:fldChar w:fldCharType="end"/>
      </w:r>
      <w:r w:rsidRPr="004A3188">
        <w:rPr>
          <w:rFonts w:ascii="Times New Roman" w:hAnsi="Times New Roman"/>
          <w:sz w:val="24"/>
          <w:szCs w:val="24"/>
        </w:rPr>
        <w:t xml:space="preserve">. </w:t>
      </w:r>
      <w:r w:rsidR="00111BF7" w:rsidRPr="004A3188">
        <w:rPr>
          <w:rFonts w:ascii="Times New Roman" w:hAnsi="Times New Roman"/>
          <w:sz w:val="24"/>
          <w:szCs w:val="24"/>
        </w:rPr>
        <w:t>Our results s</w:t>
      </w:r>
      <w:r w:rsidR="00806579" w:rsidRPr="004A3188">
        <w:rPr>
          <w:rFonts w:ascii="Times New Roman" w:hAnsi="Times New Roman"/>
          <w:sz w:val="24"/>
          <w:szCs w:val="24"/>
        </w:rPr>
        <w:t>uggest</w:t>
      </w:r>
      <w:r w:rsidR="00111BF7" w:rsidRPr="004A3188">
        <w:rPr>
          <w:rFonts w:ascii="Times New Roman" w:hAnsi="Times New Roman"/>
          <w:sz w:val="24"/>
          <w:szCs w:val="24"/>
        </w:rPr>
        <w:t xml:space="preserve"> that</w:t>
      </w:r>
      <w:r w:rsidRPr="004A3188">
        <w:rPr>
          <w:rFonts w:ascii="Times New Roman" w:hAnsi="Times New Roman"/>
          <w:sz w:val="24"/>
          <w:szCs w:val="24"/>
        </w:rPr>
        <w:t xml:space="preserve"> GemC1 was less effective than McIdas in reprogramming</w:t>
      </w:r>
      <w:r w:rsidR="00111BF7" w:rsidRPr="004A3188">
        <w:rPr>
          <w:rFonts w:ascii="Times New Roman" w:hAnsi="Times New Roman"/>
          <w:sz w:val="24"/>
          <w:szCs w:val="24"/>
        </w:rPr>
        <w:t xml:space="preserve"> of astrocytes</w:t>
      </w:r>
      <w:r w:rsidR="00B754C0" w:rsidRPr="004A3188">
        <w:rPr>
          <w:rFonts w:ascii="Times New Roman" w:hAnsi="Times New Roman"/>
          <w:sz w:val="24"/>
          <w:szCs w:val="24"/>
        </w:rPr>
        <w:t xml:space="preserve">. We have therefore examined whether </w:t>
      </w:r>
      <w:r w:rsidRPr="004A3188">
        <w:rPr>
          <w:rFonts w:ascii="Times New Roman" w:hAnsi="Times New Roman"/>
          <w:sz w:val="24"/>
          <w:szCs w:val="24"/>
        </w:rPr>
        <w:t>ectopic expression of GemC1 in astrocytes would not induce McIdas expression at sufficient levels.</w:t>
      </w:r>
      <w:r w:rsidR="00920549" w:rsidRPr="004A3188">
        <w:rPr>
          <w:rFonts w:ascii="Times New Roman" w:hAnsi="Times New Roman"/>
          <w:sz w:val="24"/>
          <w:szCs w:val="24"/>
        </w:rPr>
        <w:t xml:space="preserve"> To test this hypothesis, we conducted immunofluorescence </w:t>
      </w:r>
      <w:r w:rsidR="0007240D" w:rsidRPr="004A3188">
        <w:rPr>
          <w:rFonts w:ascii="Times New Roman" w:hAnsi="Times New Roman"/>
          <w:sz w:val="24"/>
          <w:szCs w:val="24"/>
        </w:rPr>
        <w:t xml:space="preserve">experiments </w:t>
      </w:r>
      <w:r w:rsidR="00920549" w:rsidRPr="004A3188">
        <w:rPr>
          <w:rFonts w:ascii="Times New Roman" w:hAnsi="Times New Roman"/>
          <w:sz w:val="24"/>
          <w:szCs w:val="24"/>
        </w:rPr>
        <w:t>using an McIdas specific antibody and quantified McIdas fluorescence in McIdas- and GemC1-infected astrocytes seven days post infection</w:t>
      </w:r>
      <w:r w:rsidR="0007240D" w:rsidRPr="004A3188">
        <w:rPr>
          <w:rFonts w:ascii="Times New Roman" w:hAnsi="Times New Roman"/>
          <w:sz w:val="24"/>
          <w:szCs w:val="24"/>
        </w:rPr>
        <w:t xml:space="preserve"> (</w:t>
      </w:r>
      <w:r w:rsidR="004B3322" w:rsidRPr="004A3188">
        <w:rPr>
          <w:rFonts w:ascii="Times New Roman" w:hAnsi="Times New Roman"/>
          <w:sz w:val="24"/>
          <w:szCs w:val="24"/>
        </w:rPr>
        <w:t xml:space="preserve">Appendix </w:t>
      </w:r>
      <w:r w:rsidR="0007240D" w:rsidRPr="004A3188">
        <w:rPr>
          <w:rFonts w:ascii="Times New Roman" w:hAnsi="Times New Roman"/>
          <w:sz w:val="24"/>
          <w:szCs w:val="24"/>
        </w:rPr>
        <w:t>Fig</w:t>
      </w:r>
      <w:r w:rsidR="004B3322" w:rsidRPr="004A3188">
        <w:rPr>
          <w:rFonts w:ascii="Times New Roman" w:hAnsi="Times New Roman"/>
          <w:sz w:val="24"/>
          <w:szCs w:val="24"/>
        </w:rPr>
        <w:t>. S2A</w:t>
      </w:r>
      <w:r w:rsidR="008C4FB4" w:rsidRPr="004A3188">
        <w:rPr>
          <w:rFonts w:ascii="Times New Roman" w:hAnsi="Times New Roman"/>
          <w:sz w:val="24"/>
          <w:szCs w:val="24"/>
        </w:rPr>
        <w:t>)</w:t>
      </w:r>
      <w:r w:rsidR="00920549" w:rsidRPr="004A3188">
        <w:rPr>
          <w:rFonts w:ascii="Times New Roman" w:hAnsi="Times New Roman"/>
          <w:sz w:val="24"/>
          <w:szCs w:val="24"/>
        </w:rPr>
        <w:t>. Our results revealed that McIdas</w:t>
      </w:r>
      <w:r w:rsidR="0007240D" w:rsidRPr="004A3188">
        <w:rPr>
          <w:rFonts w:ascii="Times New Roman" w:hAnsi="Times New Roman"/>
          <w:sz w:val="24"/>
          <w:szCs w:val="24"/>
        </w:rPr>
        <w:t>’</w:t>
      </w:r>
      <w:r w:rsidR="00920549" w:rsidRPr="004A3188">
        <w:rPr>
          <w:rFonts w:ascii="Times New Roman" w:hAnsi="Times New Roman"/>
          <w:sz w:val="24"/>
          <w:szCs w:val="24"/>
        </w:rPr>
        <w:t xml:space="preserve"> ectopic expression led to </w:t>
      </w:r>
      <w:r w:rsidR="00104639" w:rsidRPr="004A3188">
        <w:rPr>
          <w:rFonts w:ascii="Times New Roman" w:hAnsi="Times New Roman"/>
          <w:sz w:val="24"/>
          <w:szCs w:val="24"/>
        </w:rPr>
        <w:t>higher</w:t>
      </w:r>
      <w:r w:rsidR="00920549" w:rsidRPr="004A3188">
        <w:rPr>
          <w:rFonts w:ascii="Times New Roman" w:hAnsi="Times New Roman"/>
          <w:sz w:val="24"/>
          <w:szCs w:val="24"/>
        </w:rPr>
        <w:t xml:space="preserve"> expression levels compared to GemC1</w:t>
      </w:r>
      <w:r w:rsidR="008C4FB4" w:rsidRPr="004A3188">
        <w:rPr>
          <w:rFonts w:ascii="Times New Roman" w:hAnsi="Times New Roman"/>
          <w:sz w:val="24"/>
          <w:szCs w:val="24"/>
        </w:rPr>
        <w:t xml:space="preserve"> (</w:t>
      </w:r>
      <w:r w:rsidR="004B3322" w:rsidRPr="004A3188">
        <w:rPr>
          <w:rFonts w:ascii="Times New Roman" w:hAnsi="Times New Roman"/>
          <w:sz w:val="24"/>
          <w:szCs w:val="24"/>
        </w:rPr>
        <w:t>Appendix Fig. S2B)</w:t>
      </w:r>
      <w:r w:rsidR="0007240D" w:rsidRPr="004A3188">
        <w:rPr>
          <w:rFonts w:ascii="Times New Roman" w:hAnsi="Times New Roman"/>
          <w:sz w:val="24"/>
          <w:szCs w:val="24"/>
        </w:rPr>
        <w:t xml:space="preserve">, providing a potential mechanism for their differential </w:t>
      </w:r>
      <w:r w:rsidR="00B636EC" w:rsidRPr="004A3188">
        <w:rPr>
          <w:rFonts w:ascii="Times New Roman" w:hAnsi="Times New Roman"/>
          <w:sz w:val="24"/>
          <w:szCs w:val="24"/>
        </w:rPr>
        <w:t xml:space="preserve">ability to induce </w:t>
      </w:r>
      <w:r w:rsidR="0007240D" w:rsidRPr="004A3188">
        <w:rPr>
          <w:rFonts w:ascii="Times New Roman" w:hAnsi="Times New Roman"/>
          <w:sz w:val="24"/>
          <w:szCs w:val="24"/>
        </w:rPr>
        <w:t>reprogramming.</w:t>
      </w:r>
      <w:r w:rsidR="00B636EC" w:rsidRPr="004A3188">
        <w:rPr>
          <w:rFonts w:ascii="Times New Roman" w:hAnsi="Times New Roman"/>
          <w:sz w:val="24"/>
          <w:szCs w:val="24"/>
        </w:rPr>
        <w:t xml:space="preserve"> </w:t>
      </w:r>
    </w:p>
    <w:p w14:paraId="5A037D31" w14:textId="71EAB64A" w:rsidR="00B45325" w:rsidRPr="004A3188" w:rsidRDefault="00B45325" w:rsidP="00B45325">
      <w:pPr>
        <w:spacing w:line="480" w:lineRule="auto"/>
        <w:rPr>
          <w:rFonts w:ascii="Times New Roman" w:hAnsi="Times New Roman"/>
          <w:sz w:val="24"/>
          <w:szCs w:val="24"/>
        </w:rPr>
      </w:pPr>
      <w:r w:rsidRPr="004A3188">
        <w:rPr>
          <w:rFonts w:ascii="Times New Roman" w:hAnsi="Times New Roman"/>
          <w:sz w:val="24"/>
          <w:szCs w:val="24"/>
        </w:rPr>
        <w:lastRenderedPageBreak/>
        <w:t xml:space="preserve">Given the greater capacity of </w:t>
      </w:r>
      <w:r w:rsidRPr="004A3188">
        <w:rPr>
          <w:rFonts w:ascii="Times New Roman" w:hAnsi="Times New Roman"/>
          <w:i/>
          <w:iCs/>
          <w:sz w:val="24"/>
          <w:szCs w:val="24"/>
        </w:rPr>
        <w:t>McIdas</w:t>
      </w:r>
      <w:r w:rsidRPr="004A3188">
        <w:rPr>
          <w:rFonts w:ascii="Times New Roman" w:hAnsi="Times New Roman"/>
          <w:sz w:val="24"/>
          <w:szCs w:val="24"/>
        </w:rPr>
        <w:t xml:space="preserve"> to induce the ependymal differentiation in astrocytes compared to </w:t>
      </w:r>
      <w:r w:rsidRPr="004A3188">
        <w:rPr>
          <w:rFonts w:ascii="Times New Roman" w:hAnsi="Times New Roman"/>
          <w:i/>
          <w:iCs/>
          <w:sz w:val="24"/>
          <w:szCs w:val="24"/>
        </w:rPr>
        <w:t>GemC1</w:t>
      </w:r>
      <w:r w:rsidRPr="004A3188">
        <w:rPr>
          <w:rFonts w:ascii="Times New Roman" w:hAnsi="Times New Roman"/>
          <w:sz w:val="24"/>
          <w:szCs w:val="24"/>
        </w:rPr>
        <w:t xml:space="preserve">, we hypothesized that </w:t>
      </w:r>
      <w:r w:rsidRPr="004A3188">
        <w:rPr>
          <w:rFonts w:ascii="Times New Roman" w:hAnsi="Times New Roman"/>
          <w:i/>
          <w:iCs/>
          <w:sz w:val="24"/>
          <w:szCs w:val="24"/>
        </w:rPr>
        <w:t>McIdas</w:t>
      </w:r>
      <w:r w:rsidRPr="004A3188">
        <w:rPr>
          <w:rFonts w:ascii="Times New Roman" w:hAnsi="Times New Roman"/>
          <w:sz w:val="24"/>
          <w:szCs w:val="24"/>
        </w:rPr>
        <w:t xml:space="preserve"> would reprogram cortical astrocytes into fully mature ependymal cells carrying multiple </w:t>
      </w:r>
      <w:r w:rsidR="009D23AF" w:rsidRPr="004A3188">
        <w:rPr>
          <w:rFonts w:ascii="Times New Roman" w:hAnsi="Times New Roman"/>
          <w:sz w:val="24"/>
          <w:szCs w:val="24"/>
        </w:rPr>
        <w:t xml:space="preserve">basal bodies nucleating </w:t>
      </w:r>
      <w:r w:rsidRPr="004A3188">
        <w:rPr>
          <w:rFonts w:ascii="Times New Roman" w:hAnsi="Times New Roman"/>
          <w:sz w:val="24"/>
          <w:szCs w:val="24"/>
        </w:rPr>
        <w:t xml:space="preserve">motile cilia. </w:t>
      </w:r>
      <w:r w:rsidR="009D23AF" w:rsidRPr="004A3188">
        <w:rPr>
          <w:rFonts w:ascii="Times New Roman" w:hAnsi="Times New Roman"/>
          <w:sz w:val="24"/>
          <w:szCs w:val="24"/>
        </w:rPr>
        <w:t xml:space="preserve">To address this point, we initially performed </w:t>
      </w:r>
      <w:r w:rsidR="009D23AF" w:rsidRPr="004A3188">
        <w:rPr>
          <w:rFonts w:ascii="Times New Roman" w:hAnsi="Times New Roman"/>
          <w:iCs/>
          <w:sz w:val="24"/>
          <w:szCs w:val="24"/>
        </w:rPr>
        <w:t xml:space="preserve">immunofluorescence experiments in transduced astrocytes </w:t>
      </w:r>
      <w:r w:rsidR="009D23AF" w:rsidRPr="004A3188">
        <w:rPr>
          <w:rFonts w:ascii="Times New Roman" w:hAnsi="Times New Roman"/>
          <w:sz w:val="24"/>
          <w:szCs w:val="24"/>
        </w:rPr>
        <w:t xml:space="preserve">twenty-two days post infection using antibodies against </w:t>
      </w:r>
      <w:proofErr w:type="spellStart"/>
      <w:r w:rsidR="009D23AF" w:rsidRPr="004A3188">
        <w:rPr>
          <w:rFonts w:ascii="Times New Roman" w:hAnsi="Times New Roman"/>
          <w:sz w:val="24"/>
          <w:szCs w:val="24"/>
        </w:rPr>
        <w:t>Centriolin</w:t>
      </w:r>
      <w:proofErr w:type="spellEnd"/>
      <w:r w:rsidR="009D23AF" w:rsidRPr="004A3188">
        <w:rPr>
          <w:rFonts w:ascii="Times New Roman" w:hAnsi="Times New Roman"/>
          <w:sz w:val="24"/>
          <w:szCs w:val="24"/>
        </w:rPr>
        <w:t xml:space="preserve"> (also known as Cep110), a known </w:t>
      </w:r>
      <w:proofErr w:type="spellStart"/>
      <w:r w:rsidR="009D23AF" w:rsidRPr="004A3188">
        <w:rPr>
          <w:rFonts w:ascii="Times New Roman" w:hAnsi="Times New Roman"/>
          <w:sz w:val="24"/>
          <w:szCs w:val="24"/>
        </w:rPr>
        <w:t>centrosomal</w:t>
      </w:r>
      <w:proofErr w:type="spellEnd"/>
      <w:r w:rsidR="009D23AF" w:rsidRPr="004A3188">
        <w:rPr>
          <w:rFonts w:ascii="Times New Roman" w:hAnsi="Times New Roman"/>
          <w:sz w:val="24"/>
          <w:szCs w:val="24"/>
        </w:rPr>
        <w:t xml:space="preserve"> marker, and Meig1 which was recently </w:t>
      </w:r>
      <w:r w:rsidR="002B75A3" w:rsidRPr="004A3188">
        <w:rPr>
          <w:rFonts w:ascii="Times New Roman" w:hAnsi="Times New Roman"/>
          <w:sz w:val="24"/>
          <w:szCs w:val="24"/>
        </w:rPr>
        <w:t>characterized as</w:t>
      </w:r>
      <w:r w:rsidR="009D23AF" w:rsidRPr="004A3188">
        <w:rPr>
          <w:rFonts w:ascii="Times New Roman" w:hAnsi="Times New Roman"/>
          <w:sz w:val="24"/>
          <w:szCs w:val="24"/>
        </w:rPr>
        <w:t xml:space="preserve"> ependymal cell</w:t>
      </w:r>
      <w:r w:rsidR="002B75A3" w:rsidRPr="004A3188">
        <w:rPr>
          <w:rFonts w:ascii="Times New Roman" w:hAnsi="Times New Roman"/>
          <w:sz w:val="24"/>
          <w:szCs w:val="24"/>
        </w:rPr>
        <w:t xml:space="preserve"> marker</w:t>
      </w:r>
      <w:r w:rsidR="009D23AF" w:rsidRPr="004A3188">
        <w:rPr>
          <w:rFonts w:ascii="Times New Roman" w:hAnsi="Times New Roman"/>
          <w:sz w:val="24"/>
          <w:szCs w:val="24"/>
        </w:rPr>
        <w:t xml:space="preserve"> </w:t>
      </w:r>
      <w:r w:rsidR="009D23AF" w:rsidRPr="004A3188">
        <w:rPr>
          <w:rFonts w:ascii="Times New Roman" w:hAnsi="Times New Roman"/>
          <w:sz w:val="24"/>
          <w:szCs w:val="24"/>
        </w:rPr>
        <w:fldChar w:fldCharType="begin"/>
      </w:r>
      <w:r w:rsidR="009D23AF" w:rsidRPr="004A3188">
        <w:rPr>
          <w:rFonts w:ascii="Times New Roman" w:hAnsi="Times New Roman"/>
          <w:sz w:val="24"/>
          <w:szCs w:val="24"/>
        </w:rPr>
        <w:instrText xml:space="preserve"> ADDIN ZOTERO_ITEM CSL_CITATION {"citationID":"iVGfQJzC","properties":{"formattedCitation":"(MacDonald {\\i{}et al}, 2021)","plainCitation":"(MacDonald et al, 2021)","noteIndex":0},"citationItems":[{"id":1659,"uris":["http://zotero.org/users/local/dBWKaixa/items/5KCT28QY"],"itemData":{"id":1659,"type":"article-journal","abstract":"&lt;p&gt;Ependymal cells are ciliated-epithelial glial cells that develop from radial glia along the surface of the ventricles of the brain and the spinal canal. They play a critical role in cerebrospinal fluid (CSF) homeostasis, brain metabolism, and the clearance of waste from the brain. These cells have been implicated in disease across the lifespan including developmental disorders, cancer, and neurodegenerative disease. Despite this, ependymal cells remain largely understudied. Using single-cell RNA sequencing data extracted from publicly available datasets, we make key findings regarding the remarkable conservation of ependymal cell gene signatures across age, region, and species. Through this unbiased analysis, we have discovered that one of the most overrepresented ependymal cell functions that we observed relates to a &lt;italic&gt;critically&lt;/italic&gt; understudied role in metal ion homeostasis. Our analysis also revealed distinct subtypes and states of ependymal cells across regions and ages of the nervous system. For example, neonatal ependymal cells maintained a gene signature consistent with developmental processes such as determination of left/right symmetry; while adult ventricular ependymal cells, not spinal canal ependymal cells, appeared to express genes involved in regulating cellular transport and inflammation. Together, these findings highlight underappreciated functions of ependymal cells, which will be important to investigate in order to better understand these cells in health and disease.&lt;/p&gt;","container-title":"Frontiers in Cellular Neuroscience","DOI":"10.3389/fncel.2021.703951","ISSN":"1662-5102","journalAbbreviation":"Front. Cell. Neurosci.","language":"English","note":"publisher: Frontiers","source":"Frontiers","title":"Single Cell Transcriptomics of Ependymal Cells Across Age, Region and Species Reveals Cilia-Related and Metal Ion Regulatory Roles as Major Conserved Ependymal Cell Functions","URL":"https://www.frontiersin.org/journals/cellular-neuroscience/articles/10.3389/fncel.2021.703951/full","volume":"15","author":[{"family":"MacDonald","given":"Adam"},{"family":"Lu","given":"Brianna"},{"family":"Caron","given":"Maxime"},{"family":"Caporicci-Dinucci","given":"Nina"},{"family":"Hatrock","given":"Dale"},{"family":"Petrecca","given":"Kevin"},{"family":"Bourque","given":"Guillaume"},{"family":"Stratton","given":"Jo Anne"}],"accessed":{"date-parts":[["2024",6,27]]},"issued":{"date-parts":[["2021",7,15]]}}}],"schema":"https://github.com/citation-style-language/schema/raw/master/csl-citation.json"} </w:instrText>
      </w:r>
      <w:r w:rsidR="009D23AF" w:rsidRPr="004A3188">
        <w:rPr>
          <w:rFonts w:ascii="Times New Roman" w:hAnsi="Times New Roman"/>
          <w:sz w:val="24"/>
          <w:szCs w:val="24"/>
        </w:rPr>
        <w:fldChar w:fldCharType="separate"/>
      </w:r>
      <w:r w:rsidR="009D23AF" w:rsidRPr="004A3188">
        <w:rPr>
          <w:rFonts w:ascii="Times New Roman" w:hAnsi="Times New Roman"/>
          <w:sz w:val="24"/>
        </w:rPr>
        <w:t xml:space="preserve">(MacDonald </w:t>
      </w:r>
      <w:r w:rsidR="009D23AF" w:rsidRPr="004A3188">
        <w:rPr>
          <w:rFonts w:ascii="Times New Roman" w:hAnsi="Times New Roman"/>
          <w:i/>
          <w:iCs/>
          <w:sz w:val="24"/>
        </w:rPr>
        <w:t>et al</w:t>
      </w:r>
      <w:r w:rsidR="009D23AF" w:rsidRPr="004A3188">
        <w:rPr>
          <w:rFonts w:ascii="Times New Roman" w:hAnsi="Times New Roman"/>
          <w:sz w:val="24"/>
        </w:rPr>
        <w:t>, 2021)</w:t>
      </w:r>
      <w:r w:rsidR="009D23AF" w:rsidRPr="004A3188">
        <w:rPr>
          <w:rFonts w:ascii="Times New Roman" w:hAnsi="Times New Roman"/>
          <w:sz w:val="24"/>
          <w:szCs w:val="24"/>
        </w:rPr>
        <w:fldChar w:fldCharType="end"/>
      </w:r>
      <w:r w:rsidR="009D23AF" w:rsidRPr="004A3188">
        <w:rPr>
          <w:rFonts w:ascii="Times New Roman" w:hAnsi="Times New Roman"/>
          <w:sz w:val="24"/>
          <w:szCs w:val="24"/>
        </w:rPr>
        <w:t xml:space="preserve">. We detected accumulation of both </w:t>
      </w:r>
      <w:proofErr w:type="spellStart"/>
      <w:r w:rsidR="009D23AF" w:rsidRPr="004A3188">
        <w:rPr>
          <w:rFonts w:ascii="Times New Roman" w:hAnsi="Times New Roman"/>
          <w:sz w:val="24"/>
          <w:szCs w:val="24"/>
        </w:rPr>
        <w:t>Centriolin</w:t>
      </w:r>
      <w:proofErr w:type="spellEnd"/>
      <w:r w:rsidR="009D23AF" w:rsidRPr="004A3188">
        <w:rPr>
          <w:rFonts w:ascii="Times New Roman" w:hAnsi="Times New Roman"/>
          <w:sz w:val="24"/>
          <w:szCs w:val="24"/>
        </w:rPr>
        <w:t xml:space="preserve"> (</w:t>
      </w:r>
      <w:r w:rsidR="004B3322" w:rsidRPr="004A3188">
        <w:rPr>
          <w:rFonts w:ascii="Times New Roman" w:hAnsi="Times New Roman"/>
          <w:sz w:val="24"/>
          <w:szCs w:val="24"/>
        </w:rPr>
        <w:t>Appendix Fig.S3</w:t>
      </w:r>
      <w:r w:rsidR="009D23AF" w:rsidRPr="004A3188">
        <w:rPr>
          <w:rFonts w:ascii="Times New Roman" w:hAnsi="Times New Roman"/>
          <w:sz w:val="24"/>
          <w:szCs w:val="24"/>
        </w:rPr>
        <w:t>A) and Meig1 (</w:t>
      </w:r>
      <w:r w:rsidR="004B3322" w:rsidRPr="004A3188">
        <w:rPr>
          <w:rFonts w:ascii="Times New Roman" w:hAnsi="Times New Roman"/>
          <w:sz w:val="24"/>
          <w:szCs w:val="24"/>
        </w:rPr>
        <w:t>Appendix Fig.S3B</w:t>
      </w:r>
      <w:r w:rsidR="009D23AF" w:rsidRPr="004A3188">
        <w:rPr>
          <w:rFonts w:ascii="Times New Roman" w:hAnsi="Times New Roman"/>
          <w:sz w:val="24"/>
          <w:szCs w:val="24"/>
        </w:rPr>
        <w:t xml:space="preserve">) signal in McIdas-infected astrocytes, verifying the generation of multiple basal bodies upon McIdas’ ectopic expression. Next, </w:t>
      </w:r>
      <w:r w:rsidRPr="004A3188">
        <w:rPr>
          <w:rFonts w:ascii="Times New Roman" w:hAnsi="Times New Roman"/>
          <w:sz w:val="24"/>
          <w:szCs w:val="24"/>
        </w:rPr>
        <w:t xml:space="preserve">we performed immunofluorescence experiments making use of antibodies against acetylated a-tubulin, which stains ciliary axonemes, and the astrocytic marker glial fibrillary acidic protein (GFAP). The ectopic expression of </w:t>
      </w:r>
      <w:r w:rsidRPr="004A3188">
        <w:rPr>
          <w:rFonts w:ascii="Times New Roman" w:hAnsi="Times New Roman"/>
          <w:i/>
          <w:iCs/>
          <w:sz w:val="24"/>
          <w:szCs w:val="24"/>
        </w:rPr>
        <w:t>McIdas</w:t>
      </w:r>
      <w:r w:rsidRPr="004A3188">
        <w:rPr>
          <w:rFonts w:ascii="Times New Roman" w:hAnsi="Times New Roman"/>
          <w:sz w:val="24"/>
          <w:szCs w:val="24"/>
        </w:rPr>
        <w:t xml:space="preserve"> resulted in the downregulation of GFAP expression and the generation of multiple cilia on the surface of the reprogrammed astrocytes, revealing the loss of the astrocytic identity and the establishment of the ependymal differentiation </w:t>
      </w:r>
      <w:r w:rsidRPr="004A3188">
        <w:rPr>
          <w:rFonts w:ascii="Times New Roman" w:hAnsi="Times New Roman"/>
          <w:iCs/>
          <w:sz w:val="24"/>
          <w:szCs w:val="24"/>
        </w:rPr>
        <w:t>(Fig</w:t>
      </w:r>
      <w:r w:rsidR="004974F6" w:rsidRPr="004A3188">
        <w:rPr>
          <w:rFonts w:ascii="Times New Roman" w:hAnsi="Times New Roman"/>
          <w:iCs/>
          <w:sz w:val="24"/>
          <w:szCs w:val="24"/>
        </w:rPr>
        <w:t>.</w:t>
      </w:r>
      <w:r w:rsidRPr="004A3188">
        <w:rPr>
          <w:rFonts w:ascii="Times New Roman" w:hAnsi="Times New Roman"/>
          <w:iCs/>
          <w:sz w:val="24"/>
          <w:szCs w:val="24"/>
        </w:rPr>
        <w:t xml:space="preserve"> 2A). </w:t>
      </w:r>
      <w:r w:rsidRPr="004A3188">
        <w:rPr>
          <w:rFonts w:ascii="Times New Roman" w:hAnsi="Times New Roman"/>
          <w:sz w:val="24"/>
          <w:szCs w:val="24"/>
        </w:rPr>
        <w:t>Our analysis showed that 18% of McIdas- infected astrocytes were reprogrammed into multiciliated ependymal cells based on acetylated-a-tubulin staining</w:t>
      </w:r>
      <w:r w:rsidRPr="004A3188">
        <w:rPr>
          <w:rFonts w:ascii="Times New Roman" w:hAnsi="Times New Roman"/>
          <w:iCs/>
          <w:sz w:val="24"/>
          <w:szCs w:val="24"/>
        </w:rPr>
        <w:t xml:space="preserve"> (Fig</w:t>
      </w:r>
      <w:r w:rsidR="004974F6" w:rsidRPr="004A3188">
        <w:rPr>
          <w:rFonts w:ascii="Times New Roman" w:hAnsi="Times New Roman"/>
          <w:iCs/>
          <w:sz w:val="24"/>
          <w:szCs w:val="24"/>
        </w:rPr>
        <w:t>.</w:t>
      </w:r>
      <w:r w:rsidRPr="004A3188">
        <w:rPr>
          <w:rFonts w:ascii="Times New Roman" w:hAnsi="Times New Roman"/>
          <w:iCs/>
          <w:sz w:val="24"/>
          <w:szCs w:val="24"/>
        </w:rPr>
        <w:t xml:space="preserve"> 2C), </w:t>
      </w:r>
      <w:r w:rsidRPr="004A3188">
        <w:rPr>
          <w:rFonts w:ascii="Times New Roman" w:hAnsi="Times New Roman"/>
          <w:sz w:val="24"/>
          <w:szCs w:val="24"/>
        </w:rPr>
        <w:t>which was consistent with the percentage of McIdas- infected cells that downregulate the expression of the astrocytic marker GFAP</w:t>
      </w:r>
      <w:r w:rsidRPr="004A3188">
        <w:rPr>
          <w:rFonts w:ascii="Times New Roman" w:hAnsi="Times New Roman"/>
          <w:iCs/>
          <w:sz w:val="24"/>
          <w:szCs w:val="24"/>
        </w:rPr>
        <w:t xml:space="preserve"> (Fig</w:t>
      </w:r>
      <w:r w:rsidR="004974F6" w:rsidRPr="004A3188">
        <w:rPr>
          <w:rFonts w:ascii="Times New Roman" w:hAnsi="Times New Roman"/>
          <w:iCs/>
          <w:sz w:val="24"/>
          <w:szCs w:val="24"/>
        </w:rPr>
        <w:t>.</w:t>
      </w:r>
      <w:r w:rsidRPr="004A3188">
        <w:rPr>
          <w:rFonts w:ascii="Times New Roman" w:hAnsi="Times New Roman"/>
          <w:iCs/>
          <w:sz w:val="24"/>
          <w:szCs w:val="24"/>
        </w:rPr>
        <w:t xml:space="preserve"> 2B). </w:t>
      </w:r>
      <w:r w:rsidRPr="004A3188">
        <w:rPr>
          <w:rFonts w:ascii="Times New Roman" w:hAnsi="Times New Roman"/>
          <w:sz w:val="24"/>
          <w:szCs w:val="24"/>
        </w:rPr>
        <w:t xml:space="preserve">Additionally, live imaging microscopy experiments were performed in transduced astrocytes twenty-two days post infection to address the ability of the reprogrammed astrocytes </w:t>
      </w:r>
      <w:proofErr w:type="spellStart"/>
      <w:r w:rsidRPr="004A3188">
        <w:rPr>
          <w:rFonts w:ascii="Times New Roman" w:hAnsi="Times New Roman"/>
          <w:sz w:val="24"/>
          <w:szCs w:val="24"/>
        </w:rPr>
        <w:t>multicilia</w:t>
      </w:r>
      <w:proofErr w:type="spellEnd"/>
      <w:r w:rsidRPr="004A3188">
        <w:rPr>
          <w:rFonts w:ascii="Times New Roman" w:hAnsi="Times New Roman"/>
          <w:sz w:val="24"/>
          <w:szCs w:val="24"/>
        </w:rPr>
        <w:t xml:space="preserve"> to beat</w:t>
      </w:r>
      <w:r w:rsidRPr="004A3188">
        <w:rPr>
          <w:rFonts w:ascii="Times New Roman" w:hAnsi="Times New Roman"/>
          <w:iCs/>
          <w:sz w:val="24"/>
          <w:szCs w:val="24"/>
        </w:rPr>
        <w:t xml:space="preserve"> (Movies </w:t>
      </w:r>
      <w:r w:rsidR="00FF05C3" w:rsidRPr="004A3188">
        <w:rPr>
          <w:rFonts w:ascii="Times New Roman" w:hAnsi="Times New Roman"/>
          <w:iCs/>
          <w:sz w:val="24"/>
          <w:szCs w:val="24"/>
        </w:rPr>
        <w:t>EV</w:t>
      </w:r>
      <w:r w:rsidRPr="004A3188">
        <w:rPr>
          <w:rFonts w:ascii="Times New Roman" w:hAnsi="Times New Roman"/>
          <w:iCs/>
          <w:sz w:val="24"/>
          <w:szCs w:val="24"/>
        </w:rPr>
        <w:t xml:space="preserve">1-4). </w:t>
      </w:r>
      <w:r w:rsidRPr="004A3188">
        <w:rPr>
          <w:rFonts w:ascii="Times New Roman" w:hAnsi="Times New Roman"/>
          <w:sz w:val="24"/>
          <w:szCs w:val="24"/>
        </w:rPr>
        <w:t>Using high-speed video microscopy, we acquired fast video recordings from GFP</w:t>
      </w:r>
      <w:r w:rsidRPr="004A3188">
        <w:rPr>
          <w:rFonts w:ascii="Times New Roman" w:hAnsi="Times New Roman"/>
          <w:iCs/>
          <w:sz w:val="24"/>
          <w:szCs w:val="24"/>
        </w:rPr>
        <w:t xml:space="preserve"> </w:t>
      </w:r>
      <w:bookmarkStart w:id="8" w:name="_Hlk134900542"/>
      <w:r w:rsidRPr="004A3188">
        <w:rPr>
          <w:rFonts w:ascii="Times New Roman" w:hAnsi="Times New Roman"/>
          <w:iCs/>
          <w:sz w:val="24"/>
          <w:szCs w:val="24"/>
        </w:rPr>
        <w:t>(</w:t>
      </w:r>
      <w:r w:rsidR="004974F6" w:rsidRPr="004A3188">
        <w:rPr>
          <w:rFonts w:ascii="Times New Roman" w:hAnsi="Times New Roman"/>
          <w:iCs/>
          <w:sz w:val="24"/>
          <w:szCs w:val="24"/>
        </w:rPr>
        <w:t xml:space="preserve">Movies </w:t>
      </w:r>
      <w:r w:rsidR="00FF05C3" w:rsidRPr="004A3188">
        <w:rPr>
          <w:rFonts w:ascii="Times New Roman" w:hAnsi="Times New Roman"/>
          <w:iCs/>
          <w:sz w:val="24"/>
          <w:szCs w:val="24"/>
        </w:rPr>
        <w:t>EV</w:t>
      </w:r>
      <w:r w:rsidRPr="004A3188">
        <w:rPr>
          <w:rFonts w:ascii="Times New Roman" w:hAnsi="Times New Roman"/>
          <w:iCs/>
          <w:sz w:val="24"/>
          <w:szCs w:val="24"/>
        </w:rPr>
        <w:t xml:space="preserve">1-2) </w:t>
      </w:r>
      <w:bookmarkEnd w:id="8"/>
      <w:r w:rsidRPr="004A3188">
        <w:rPr>
          <w:rFonts w:ascii="Times New Roman" w:hAnsi="Times New Roman"/>
          <w:sz w:val="24"/>
          <w:szCs w:val="24"/>
        </w:rPr>
        <w:t>and McIdas- infected astrocytes</w:t>
      </w:r>
      <w:r w:rsidR="00146E1B" w:rsidRPr="004A3188">
        <w:rPr>
          <w:rFonts w:ascii="Times New Roman" w:hAnsi="Times New Roman"/>
          <w:sz w:val="24"/>
          <w:szCs w:val="24"/>
        </w:rPr>
        <w:t xml:space="preserve"> (Movies </w:t>
      </w:r>
      <w:r w:rsidR="00FF05C3" w:rsidRPr="004A3188">
        <w:rPr>
          <w:rFonts w:ascii="Times New Roman" w:hAnsi="Times New Roman"/>
          <w:sz w:val="24"/>
          <w:szCs w:val="24"/>
        </w:rPr>
        <w:t>EV</w:t>
      </w:r>
      <w:r w:rsidR="00146E1B" w:rsidRPr="004A3188">
        <w:rPr>
          <w:rFonts w:ascii="Times New Roman" w:hAnsi="Times New Roman"/>
          <w:sz w:val="24"/>
          <w:szCs w:val="24"/>
        </w:rPr>
        <w:t>3-4)</w:t>
      </w:r>
      <w:r w:rsidRPr="004A3188">
        <w:rPr>
          <w:rFonts w:ascii="Times New Roman" w:hAnsi="Times New Roman"/>
          <w:sz w:val="24"/>
          <w:szCs w:val="24"/>
        </w:rPr>
        <w:t xml:space="preserve">, which revealed the presence of ciliary motility in McIdas- infected cells as opposed to the absence of motility in GFP- infected cells. Importantly, our analysis showed that McIdas expression established cilia movement that was sufficient to propel fluorescent particles added to the imaging medium, highlighting the functionality of the ependymal cells and their capability to create a fluid flow. On the </w:t>
      </w:r>
      <w:r w:rsidRPr="004A3188">
        <w:rPr>
          <w:rFonts w:ascii="Times New Roman" w:hAnsi="Times New Roman"/>
          <w:sz w:val="24"/>
          <w:szCs w:val="24"/>
        </w:rPr>
        <w:lastRenderedPageBreak/>
        <w:t xml:space="preserve">contrary, astrocytes infected with a control virus were unable to propel the fluorescent particles, as were only observed to have a rather stable forward and backward motion </w:t>
      </w:r>
      <w:r w:rsidRPr="004A3188">
        <w:rPr>
          <w:rFonts w:ascii="Times New Roman" w:hAnsi="Times New Roman"/>
          <w:iCs/>
          <w:sz w:val="24"/>
          <w:szCs w:val="24"/>
        </w:rPr>
        <w:t>(Fig</w:t>
      </w:r>
      <w:r w:rsidR="004974F6" w:rsidRPr="004A3188">
        <w:rPr>
          <w:rFonts w:ascii="Times New Roman" w:hAnsi="Times New Roman"/>
          <w:iCs/>
          <w:sz w:val="24"/>
          <w:szCs w:val="24"/>
        </w:rPr>
        <w:t>.</w:t>
      </w:r>
      <w:r w:rsidRPr="004A3188">
        <w:rPr>
          <w:rFonts w:ascii="Times New Roman" w:hAnsi="Times New Roman"/>
          <w:iCs/>
          <w:sz w:val="24"/>
          <w:szCs w:val="24"/>
        </w:rPr>
        <w:t xml:space="preserve"> 2D). </w:t>
      </w:r>
    </w:p>
    <w:p w14:paraId="52E6983E" w14:textId="77777777" w:rsidR="00B45325" w:rsidRPr="004A3188" w:rsidRDefault="00B45325" w:rsidP="00B45325">
      <w:pPr>
        <w:pStyle w:val="Paragraph"/>
        <w:spacing w:line="480" w:lineRule="auto"/>
        <w:ind w:firstLine="0"/>
        <w:jc w:val="both"/>
        <w:rPr>
          <w:iCs/>
        </w:rPr>
      </w:pPr>
      <w:r w:rsidRPr="004A3188">
        <w:rPr>
          <w:iCs/>
        </w:rPr>
        <w:t>Our findings show that GemC1 and McIdas promote the early steps of the multiciliogenesis program in both embryonic stem cells and astrocytes. Importantly, McIdas has a greater capacity for eliciting direct reprogramming into functional ependymal cells.</w:t>
      </w:r>
    </w:p>
    <w:p w14:paraId="736B66D9" w14:textId="77777777" w:rsidR="000639D5" w:rsidRPr="004A3188" w:rsidRDefault="000639D5" w:rsidP="00B45325">
      <w:pPr>
        <w:pStyle w:val="Paragraph"/>
        <w:spacing w:line="480" w:lineRule="auto"/>
        <w:ind w:firstLine="0"/>
        <w:rPr>
          <w:b/>
          <w:bCs/>
          <w:iCs/>
        </w:rPr>
      </w:pPr>
    </w:p>
    <w:p w14:paraId="7A559B59" w14:textId="568F423C" w:rsidR="00B45325" w:rsidRPr="004A3188" w:rsidRDefault="003D3386" w:rsidP="006C23DC">
      <w:pPr>
        <w:pStyle w:val="Paragraph"/>
        <w:spacing w:line="480" w:lineRule="auto"/>
        <w:ind w:firstLine="0"/>
        <w:jc w:val="both"/>
        <w:rPr>
          <w:b/>
          <w:bCs/>
          <w:iCs/>
        </w:rPr>
      </w:pPr>
      <w:r w:rsidRPr="004A3188">
        <w:rPr>
          <w:b/>
          <w:bCs/>
          <w:iCs/>
        </w:rPr>
        <w:t>McIdas induces e</w:t>
      </w:r>
      <w:r w:rsidR="00B45325" w:rsidRPr="004A3188">
        <w:rPr>
          <w:b/>
          <w:bCs/>
          <w:iCs/>
        </w:rPr>
        <w:t>pendymal cells regeneration in a mouse model of intracranial hemorrhage hydrocephalus</w:t>
      </w:r>
    </w:p>
    <w:p w14:paraId="4135A3BC" w14:textId="77777777" w:rsidR="00B45325" w:rsidRPr="004A3188" w:rsidRDefault="00B45325" w:rsidP="00B45325">
      <w:pPr>
        <w:spacing w:line="480" w:lineRule="auto"/>
        <w:rPr>
          <w:rFonts w:ascii="Times New Roman" w:hAnsi="Times New Roman"/>
          <w:sz w:val="24"/>
          <w:szCs w:val="24"/>
        </w:rPr>
      </w:pPr>
      <w:r w:rsidRPr="004A3188">
        <w:rPr>
          <w:rFonts w:ascii="Times New Roman" w:hAnsi="Times New Roman"/>
          <w:sz w:val="24"/>
          <w:szCs w:val="24"/>
        </w:rPr>
        <w:t>In both human and murine hydrocephalus, the disrupted ependymal cell population is replaced by astrocytes. However, this astrocytic scarring along the denuded ventricular wall fails to restore the ependymal functions</w:t>
      </w:r>
      <w:r w:rsidR="00E966D9" w:rsidRPr="004A3188">
        <w:rPr>
          <w:rFonts w:ascii="Times New Roman" w:hAnsi="Times New Roman"/>
          <w:sz w:val="24"/>
          <w:szCs w:val="24"/>
        </w:rPr>
        <w:t xml:space="preserve"> </w:t>
      </w:r>
      <w:r w:rsidRPr="004A3188">
        <w:rPr>
          <w:rFonts w:ascii="Times New Roman" w:hAnsi="Times New Roman"/>
          <w:sz w:val="24"/>
          <w:szCs w:val="24"/>
        </w:rPr>
        <w:fldChar w:fldCharType="begin"/>
      </w:r>
      <w:r w:rsidR="00E966D9" w:rsidRPr="004A3188">
        <w:rPr>
          <w:rFonts w:ascii="Times New Roman" w:hAnsi="Times New Roman"/>
          <w:sz w:val="24"/>
          <w:szCs w:val="24"/>
        </w:rPr>
        <w:instrText xml:space="preserve"> ADDIN ZOTERO_ITEM CSL_CITATION {"citationID":"KhUvXgC5","properties":{"formattedCitation":"(Sival {\\i{}et al}, 2011; Roales-Buj\\uc0\\u225{}n {\\i{}et al}, 2012; Guerra {\\i{}et al}, 2015; McAllister, James P. {\\i{}et al}, 2017)","plainCitation":"(Sival et al, 2011; Roales-Buján et al, 2012; Guerra et al, 2015; McAllister, James P. et al, 2017)","noteIndex":0},"citationItems":[{"id":1544,"uris":["http://zotero.org/users/local/dBWKaixa/items/8V4BFGKY"],"itemData":{"id":1544,"type":"article-journal","abstract":"In human spina bifida aperta (SBA), cerebral pathogenesis [hydrocephalus, Sylvius aqueduct (SA) stenosis and heterotopias] is poorly understood. In animal models, loss of ventricular lining (ependymal denudation) causes SA stenosis and hydrocephalus. We aimed to investigate whether ependymal denudation also takes place in human foetal SBA. Considering that ependymal denudation would be related to alterations in junction proteins, sections through SA of five SBA and six control foetuses (gestational ages ranged between 37 and 40 weeks) were immunostained for markers of ependyma (caveolin 1, βIV-tubulin, S100), junction proteins (N-cadherin, connexin-43, neural cell adhesion molecule (NCAM), blood vessels (Glut-1) and astrocytes [glial fibrillary acidic protein (GFAP)]. In control foetuses, ependymal denudation was absent. In SBA foetuses different stages of ependymal denudation were observed: (i) intact ependyma/neuroepithelium; (ii) imminent ependymal denudation (with abnormal subcellular location of junction proteins); (iii) ependymal denudation (with protrusion of neuropile into SA, formation of rosettes and macrophage invasion); (iv) astroglial reaction. It is suggested that abnormalities in the formation of gap and adherent junctions result in defective ependymal coupling, desynchronized ciliary beating and ependymal denudation, leading to hydrocephalus. The presence of various stages of ependymal denudation within the same full-term SBA foetuses suggests continuation of the process after birth.","container-title":"Brain Pathology (Zurich, Switzerland)","DOI":"10.1111/j.1750-3639.2010.00432.x","ISSN":"1750-3639","issue":"2","journalAbbreviation":"Brain Pathol","language":"eng","note":"PMID: 21269337\nPMCID: PMC8094240","page":"163-179","source":"PubMed","title":"Neuroependymal denudation is in progress in full-term human foetal spina bifida aperta","volume":"21","author":[{"family":"Sival","given":"Deborah A."},{"family":"Guerra","given":"Montserrat"},{"family":"Dunnen","given":"Wilfred F. A.","non-dropping-particle":"den"},{"family":"Bátiz","given":"Luis F."},{"family":"Alvial","given":"Genaro"},{"family":"Castañeyra-Perdomo","given":"Agustín"},{"family":"Rodríguez","given":"Esteban M."}],"issued":{"date-parts":[["2011",3]]}}},{"id":953,"uris":["http://zotero.org/users/local/dBWKaixa/items/GBTWDQU3"],"itemData":{"id":953,"type":"article-journal","abstract":"Hydrocephalic hyh mutant mice undergo a programmed loss of the neuroepithelium/ependyma followed by a reaction of periventricular astrocytes, which form a new cell layer covering the denuded ventricular surface. We present a comparative morphological and functional study of the newly formed layer of astrocytes and the multiciliated ependyma of hyh mice. Transmission electron microscopy, immunocytochemistry for junction proteins (N-cadherin, connexin 43) and proteins involved in permeability (aquaporin 4) and endocytosis (caveolin-1, EEA1) were used. Horseradish peroxidase (HRP) and lanthanum nitrate were used to trace the intracellular and paracellular transport routes. The astrocyte layer shares several cytological features with the normal multiciliated ependyma, such as numerous microvilli projected into the ventricle, extensive cell-cell interdigitations and connexin 43-based gap junctions, suggesting that these astrocytes are coupled to play an unknown function as a cell layer. The ependyma and the astrocyte layers also share transport properties: (1) high expression of aquaporin 4, caveolin-1 and the endosome marker EEA1; (2) internalization into endocytic vesicles and early endosomes of HRP injected into the ventricle; (3) and a similar paracellular route of molecules moving between CSF, the subependymal neuropile and the pericapillary space, as shown by lanthanum nitrate and HRP. A parallel analysis performed in human hydrocephalic foetuses indicated that a similar phenomenon would occur in humans. We suggest that in foetal-onset hydrocephalus, the astrocyte assembly at the denuded ventricular walls functions as a CSF-brain barrier involved in water and solute transport, thus contributing to re-establish lost functions at the brain parenchyma-CSF interphase.","container-title":"Acta Neuropathologica","DOI":"10.1007/s00401-012-0992-6","ISSN":"1432-0533","issue":"4","journalAbbreviation":"Acta Neuropathol.","language":"eng","note":"PMID: 22576081\nPMCID: PMC3444707","page":"531-546","source":"PubMed","title":"Astrocytes acquire morphological and functional characteristics of ependymal cells following disruption of ependyma in hydrocephalus","volume":"124","author":[{"family":"Roales-Buján","given":"Ruth"},{"family":"Páez","given":"Patricia"},{"family":"Guerra","given":"Montserrat"},{"family":"Rodríguez","given":"Sara"},{"family":"Vío","given":"Karin"},{"family":"Ho-Plagaro","given":"Ailec"},{"family":"García-Bonilla","given":"María"},{"family":"Rodríguez-Pérez","given":"Luis-Manuel"},{"family":"Domínguez-Pinos","given":"María-Dolores"},{"family":"Rodríguez","given":"Esteban-Martín"},{"family":"Pérez-Fígares","given":"José-Manuel"},{"family":"Jiménez","given":"Antonio-Jesús"}],"issued":{"date-parts":[["2012",10]]}}},{"id":599,"uris":["http://zotero.org/users/local/dBWKaixa/items/BYCRWLYZ"],"itemData":{"id":599,"type":"article-journal","abstract":"Fetal-onset hydrocephalus affects 1 to 3 per 1,000 live births. It is not only a disorder of cerebrospinal fluid dynamics but also a brain disorder that corrective surgery does not ameliorate. We hypothesized that cell junction abnormalities of neural stem cells (NSCs) lead to the inseparable phenomena of fetal-onset hydrocephalus and abnormal neurogenesis. We used bromodeoxyuridine labeling, immunocytochemistry, electron microscopy, and cell culture to study the telencephalon of hydrocephalic HTx rats and correlated our findings with those in human hydrocephalic and nonhydrocephalic human fetal brains (n = 12 each). Our results suggest that abnormal expression of the intercellular junction proteins N-cadherin and connexin-43 in NSC leads to 1) disruption of the ventricular and subventricular zones, loss of NSCs and neural progenitor cells; and 2) abnormalities in neurogenesis such as periventricular heterotopias and abnormal neuroblast migration. In HTx rats, the disrupted NSC and progenitor cells are shed into the cerebrospinal fluid and can be grown into neurospheres that display intercellular junction abnormalities similar to those of NSC of the disrupted ventricular zone; nevertheless, they maintain their potential for differentiating into neurons and glia. These NSCs can be used to investigate cellular and molecular mechanisms underlying this condition, thereby opening the avenue for stem cell therapy.","container-title":"Journal of Neuropathology and Experimental Neurology","DOI":"10.1097/NEN.0000000000000203","ISSN":"1554-6578","issue":"7","journalAbbreviation":"J. Neuropathol. Exp. Neurol.","language":"eng","note":"PMID: 26079447","page":"653-671","source":"PubMed","title":"Cell Junction Pathology of Neural Stem Cells Is Associated With Ventricular Zone Disruption, Hydrocephalus, and Abnormal Neurogenesis","volume":"74","author":[{"family":"Guerra","given":"María Montserrat"},{"family":"Henzi","given":"Roberto"},{"family":"Ortloff","given":"Alexander"},{"family":"Lichtin","given":"Nicole"},{"family":"Vío","given":"Karin"},{"family":"Jiménez","given":"Antonio J."},{"family":"Dominguez-Pinos","given":"María Dolores"},{"family":"González","given":"César"},{"family":"Jara","given":"Maria Clara"},{"family":"Hinostroza","given":"Fernando"},{"family":"Rodríguez","given":"Sara"},{"family":"Jara","given":"Maryoris"},{"family":"Ortega","given":"Eduardo"},{"family":"Guerra","given":"Francisco"},{"family":"Sival","given":"Deborah A."},{"family":"Dunnen","given":"Wilfred F. A.","non-dropping-particle":"den"},{"family":"Pérez-Fígares","given":"José M."},{"family":"McAllister","given":"James P."},{"family":"Johanson","given":"Conrad E."},{"family":"Rodríguez","given":"Esteban M."}],"issued":{"date-parts":[["2015",7]]}}},{"id":416,"uris":["http://zotero.org/users/local/dBWKaixa/items/WNGWSRHG"],"itemData":{"id":416,"type":"article-journal","abstract":"To determine if ventricular zone (VZ) and subventricular zone (SVZ) alterations are associated with intraventricular hemorrhage (IVH) and posthemorrhagic hydrocephalus, we compared postmortem frontal and subcortical brain samples from 12 infants with IVH and 3 nonneurological disease controls without hemorrhages or ventriculomegaly. Birth and expiration estimated gestational ages were 23.0-39.1 and 23.7-44.1 weeks, respectively; survival ranges were 0-42 days (median, 2.0 days). Routine histology and immunohistochemistry for neural stem cells (NSCs), neural progenitors (NPs), multiciliated ependymal cells (ECs), astrocytes (AS), and cell adhesion molecules were performed. Controls exhibited monociliated NSCs and multiciliated ECs lining the ventricles, abundant NPs in the SVZ, and medial vs. lateral wall differences with a complex mosaic organization in the latter. In IVH cases, normal VZ/SVZ areas were mixed with foci of NSC and EC loss, eruption of cells into the ventricle, cytoplasmic transposition of N-cadherin, subependymal rosettes, and periventricular heterotopia. Mature AS populated areas believed to be sites of VZ disruption. The cytopathology and extension of the VZ disruption correlated with developmental age but not with brain hemorrhage grade or location. These results corroborate similar findings in congenital hydrocephalus in animals and humans and indicate that VZ disruption occurs consistently in premature neonates with IVH.","container-title":"Journal of neuropathology and experimental neurology","DOI":"http://dx.doi.org/10.1093/jnen/nlx017","ISSN":"0022-3069","issue":"5","language":"en","page":"358-375","source":"www.narcis.nl","title":"Ventricular Zone Disruption in Human Neonates With Intraventricular Hemorrhage","volume":"76","author":[{"literal":"McAllister, James P."},{"literal":"Guerra, Maria Montserrat"},{"literal":"Ruiz, Leandro Castaneyra"},{"literal":"Jimenez, Antonio J."},{"literal":"Dominguez-Pinos, Dolores"},{"literal":"Sival, Deborah"},{"literal":"den Dunnen, Wilfred"},{"literal":"Morales, Diego M."},{"literal":"Schmidt, Robert E."},{"literal":"Rodriguez, Esteban M."},{"literal":"Limbrick, David D."},{"literal":"Paediatrics: Paediatrics"},{"literal":"Abnormal Neurological Development; Early Diagnosis and Intervention (ANDDI)"},{"literal":"Translational Neuroscience (TN)"},{"literal":"Pathology &amp; Medical Biology"},{"literal":"Molecular Neuroscience and Ageing Research (MOLAR)"}],"issued":{"date-parts":[["2017",5,16]]}}}],"schema":"https://github.com/citation-style-language/schema/raw/master/csl-citation.json"} </w:instrText>
      </w:r>
      <w:r w:rsidRPr="004A3188">
        <w:rPr>
          <w:rFonts w:ascii="Times New Roman" w:hAnsi="Times New Roman"/>
          <w:sz w:val="24"/>
          <w:szCs w:val="24"/>
        </w:rPr>
        <w:fldChar w:fldCharType="separate"/>
      </w:r>
      <w:r w:rsidR="00E966D9" w:rsidRPr="004A3188">
        <w:rPr>
          <w:rFonts w:ascii="Times New Roman" w:hAnsi="Times New Roman"/>
          <w:sz w:val="24"/>
          <w:szCs w:val="24"/>
        </w:rPr>
        <w:t xml:space="preserve">(Sival </w:t>
      </w:r>
      <w:r w:rsidR="00E966D9" w:rsidRPr="004A3188">
        <w:rPr>
          <w:rFonts w:ascii="Times New Roman" w:hAnsi="Times New Roman"/>
          <w:i/>
          <w:iCs/>
          <w:sz w:val="24"/>
          <w:szCs w:val="24"/>
        </w:rPr>
        <w:t>et al</w:t>
      </w:r>
      <w:r w:rsidR="00E966D9" w:rsidRPr="004A3188">
        <w:rPr>
          <w:rFonts w:ascii="Times New Roman" w:hAnsi="Times New Roman"/>
          <w:sz w:val="24"/>
          <w:szCs w:val="24"/>
        </w:rPr>
        <w:t xml:space="preserve">, 2011; Roales-Buján </w:t>
      </w:r>
      <w:r w:rsidR="00E966D9" w:rsidRPr="004A3188">
        <w:rPr>
          <w:rFonts w:ascii="Times New Roman" w:hAnsi="Times New Roman"/>
          <w:i/>
          <w:iCs/>
          <w:sz w:val="24"/>
          <w:szCs w:val="24"/>
        </w:rPr>
        <w:t>et al</w:t>
      </w:r>
      <w:r w:rsidR="00E966D9" w:rsidRPr="004A3188">
        <w:rPr>
          <w:rFonts w:ascii="Times New Roman" w:hAnsi="Times New Roman"/>
          <w:sz w:val="24"/>
          <w:szCs w:val="24"/>
        </w:rPr>
        <w:t xml:space="preserve">, 2012; Guerra </w:t>
      </w:r>
      <w:r w:rsidR="00E966D9" w:rsidRPr="004A3188">
        <w:rPr>
          <w:rFonts w:ascii="Times New Roman" w:hAnsi="Times New Roman"/>
          <w:i/>
          <w:iCs/>
          <w:sz w:val="24"/>
          <w:szCs w:val="24"/>
        </w:rPr>
        <w:t>et al</w:t>
      </w:r>
      <w:r w:rsidR="00E966D9" w:rsidRPr="004A3188">
        <w:rPr>
          <w:rFonts w:ascii="Times New Roman" w:hAnsi="Times New Roman"/>
          <w:sz w:val="24"/>
          <w:szCs w:val="24"/>
        </w:rPr>
        <w:t xml:space="preserve">, 2015; McAllister, James P. </w:t>
      </w:r>
      <w:r w:rsidR="00E966D9" w:rsidRPr="004A3188">
        <w:rPr>
          <w:rFonts w:ascii="Times New Roman" w:hAnsi="Times New Roman"/>
          <w:i/>
          <w:iCs/>
          <w:sz w:val="24"/>
          <w:szCs w:val="24"/>
        </w:rPr>
        <w:t>et al</w:t>
      </w:r>
      <w:r w:rsidR="00E966D9" w:rsidRPr="004A3188">
        <w:rPr>
          <w:rFonts w:ascii="Times New Roman" w:hAnsi="Times New Roman"/>
          <w:sz w:val="24"/>
          <w:szCs w:val="24"/>
        </w:rPr>
        <w:t>, 2017)</w:t>
      </w:r>
      <w:r w:rsidRPr="004A3188">
        <w:rPr>
          <w:rFonts w:ascii="Times New Roman" w:hAnsi="Times New Roman"/>
          <w:sz w:val="24"/>
          <w:szCs w:val="24"/>
        </w:rPr>
        <w:fldChar w:fldCharType="end"/>
      </w:r>
      <w:r w:rsidRPr="004A3188">
        <w:rPr>
          <w:rFonts w:ascii="Times New Roman" w:hAnsi="Times New Roman"/>
          <w:sz w:val="24"/>
          <w:szCs w:val="24"/>
        </w:rPr>
        <w:t xml:space="preserve">. Based on our finding that </w:t>
      </w:r>
      <w:r w:rsidRPr="004A3188">
        <w:rPr>
          <w:rFonts w:ascii="Times New Roman" w:hAnsi="Times New Roman"/>
          <w:i/>
          <w:iCs/>
          <w:sz w:val="24"/>
          <w:szCs w:val="24"/>
        </w:rPr>
        <w:t>McIdas</w:t>
      </w:r>
      <w:r w:rsidRPr="004A3188">
        <w:rPr>
          <w:rFonts w:ascii="Times New Roman" w:hAnsi="Times New Roman"/>
          <w:sz w:val="24"/>
          <w:szCs w:val="24"/>
        </w:rPr>
        <w:t xml:space="preserve"> can successfully reprogram cortical astrocytes into functional ependymal cells, we examined whether </w:t>
      </w:r>
      <w:r w:rsidRPr="004A3188">
        <w:rPr>
          <w:rFonts w:ascii="Times New Roman" w:hAnsi="Times New Roman"/>
          <w:i/>
          <w:iCs/>
          <w:sz w:val="24"/>
          <w:szCs w:val="24"/>
        </w:rPr>
        <w:t>McIdas</w:t>
      </w:r>
      <w:r w:rsidRPr="004A3188">
        <w:rPr>
          <w:rFonts w:ascii="Times New Roman" w:hAnsi="Times New Roman"/>
          <w:sz w:val="24"/>
          <w:szCs w:val="24"/>
        </w:rPr>
        <w:t xml:space="preserve"> could induce direct reprogramming of periventricular cells in hydrocephalic models. We used an established mouse model of intracranial hemorrhage hydrocephalus induced by the elevated concentration of Lysophosphatidic Acid (LPA) in the brain</w:t>
      </w:r>
      <w:r w:rsidR="00E966D9" w:rsidRPr="004A3188">
        <w:rPr>
          <w:rFonts w:ascii="Times New Roman" w:hAnsi="Times New Roman"/>
          <w:sz w:val="24"/>
          <w:szCs w:val="24"/>
        </w:rPr>
        <w:t xml:space="preserve"> </w:t>
      </w:r>
      <w:r w:rsidRPr="004A3188">
        <w:rPr>
          <w:rFonts w:ascii="Times New Roman" w:hAnsi="Times New Roman"/>
          <w:sz w:val="24"/>
          <w:szCs w:val="24"/>
        </w:rPr>
        <w:fldChar w:fldCharType="begin"/>
      </w:r>
      <w:r w:rsidR="00096801" w:rsidRPr="004A3188">
        <w:rPr>
          <w:rFonts w:ascii="Times New Roman" w:hAnsi="Times New Roman"/>
          <w:sz w:val="24"/>
          <w:szCs w:val="24"/>
        </w:rPr>
        <w:instrText xml:space="preserve"> ADDIN ZOTERO_ITEM CSL_CITATION {"citationID":"pYpQaM7l","properties":{"formattedCitation":"(Yung {\\i{}et al}, 2015; Lummis {\\i{}et al}, 2019)","plainCitation":"(Yung et al, 2015; Lummis et al, 2019)","noteIndex":0},"citationItems":[{"id":1002,"uris":["http://zotero.org/users/local/dBWKaixa/items/YJCUJGWR"],"itemData":{"id":1002,"type":"article-journal","abstract":"The brain is composed of many lipids with varied forms that serve not only as structural components but also as essential signaling molecules. Lysophosphatidic acid (LPA) is an important bioactive lipid species that is part of the lysophospholipid (LP) family. LPA is primarily derived from membrane phospholipids and signals through six cognate G protein-coupled receptors (GPCRs), LPA1-6. These receptors are expressed on most cell types within central and peripheral nervous tissues and have been functionally linked to many neural processes and pathways. This review covers a current understanding of LPA signaling in the nervous system, with particular focus on the relevance of LPA to both physiological and diseased states.","container-title":"Neuron","DOI":"10.1016/j.neuron.2015.01.009","ISSN":"0896-6273","issue":"4","journalAbbreviation":"Neuron","note":"PMID: 25695267\nPMCID: PMC4400838","page":"669-682","source":"PubMed Central","title":"Lysophosphatidic acid (LPA) signaling in the nervous system","volume":"85","author":[{"family":"Yung","given":"Yun C."},{"family":"Stoddard","given":"Nicole C."},{"family":"Mirendil","given":"Hope"},{"family":"Chun","given":"Jerold"}],"issued":{"date-parts":[["2015",2,18]]}}},{"id":987,"uris":["http://zotero.org/users/local/dBWKaixa/items/DWFYJQGG"],"itemData":{"id":987,"type":"article-journal","abstract":"Posthemorrhagic hydrocephalus (PHH) in premature infants is a common neurological disorder treated with invasive neurosurgical interventions. Patients with PHH lack effective therapeutic interventions and suffer chronic comorbidities. Here, we report a murine lysophosphatidic acid (LPA)-induced postnatal PHH model that maps neurodevelopmentally to premature infants, a clinically accessible high-risk population, and demonstrates ventriculomegaly with increased intracranial pressure. Administration of LPA, a blood-borne signaling lipid, acutely disrupted the ependymal cells that generate CSF flow, which was followed by cell death, phagocytosis, and ventricular surface denudation. This mechanism is distinct from a previously reported fetal model that induces PHH through developmental alterations. Analyses of LPA receptor-null mice identified LPA1 and LPA3 as key mediators of PHH. Pharmacological blockade of LPA1 prevented PHH in LPA-injected animals, supporting the medical tractability of LPA receptor antagonists in preventing PHH and negative CNS sequelae in premature infants.","container-title":"Science Advances","DOI":"10.1126/sciadv.aax2011","ISSN":"2375-2548","issue":"10","journalAbbreviation":"Sci Adv","language":"eng","note":"PMID: 31633020\nPMCID: PMC6785248","page":"eaax2011","source":"PubMed","title":"LPA1/3 overactivation induces neonatal posthemorrhagic hydrocephalus through ependymal loss and ciliary dysfunction","volume":"5","author":[{"family":"Lummis","given":"Nicole C."},{"family":"Sánchez-Pavón","given":"Paloma"},{"family":"Kennedy","given":"Grace"},{"family":"Frantz","given":"Aaron J."},{"family":"Kihara","given":"Yasuyuki"},{"family":"Blaho","given":"Victoria A."},{"family":"Chun","given":"Jerold"}],"issued":{"date-parts":[["2019",10]]}}}],"schema":"https://github.com/citation-style-language/schema/raw/master/csl-citation.json"} </w:instrText>
      </w:r>
      <w:r w:rsidRPr="004A3188">
        <w:rPr>
          <w:rFonts w:ascii="Times New Roman" w:hAnsi="Times New Roman"/>
          <w:sz w:val="24"/>
          <w:szCs w:val="24"/>
        </w:rPr>
        <w:fldChar w:fldCharType="separate"/>
      </w:r>
      <w:r w:rsidR="00096801" w:rsidRPr="004A3188">
        <w:rPr>
          <w:rFonts w:ascii="Times New Roman" w:hAnsi="Times New Roman"/>
          <w:sz w:val="24"/>
          <w:szCs w:val="24"/>
        </w:rPr>
        <w:t xml:space="preserve">(Yung </w:t>
      </w:r>
      <w:r w:rsidR="00096801" w:rsidRPr="004A3188">
        <w:rPr>
          <w:rFonts w:ascii="Times New Roman" w:hAnsi="Times New Roman"/>
          <w:i/>
          <w:iCs/>
          <w:sz w:val="24"/>
          <w:szCs w:val="24"/>
        </w:rPr>
        <w:t>et al</w:t>
      </w:r>
      <w:r w:rsidR="00096801" w:rsidRPr="004A3188">
        <w:rPr>
          <w:rFonts w:ascii="Times New Roman" w:hAnsi="Times New Roman"/>
          <w:sz w:val="24"/>
          <w:szCs w:val="24"/>
        </w:rPr>
        <w:t xml:space="preserve">, 2015; Lummis </w:t>
      </w:r>
      <w:r w:rsidR="00096801" w:rsidRPr="004A3188">
        <w:rPr>
          <w:rFonts w:ascii="Times New Roman" w:hAnsi="Times New Roman"/>
          <w:i/>
          <w:iCs/>
          <w:sz w:val="24"/>
          <w:szCs w:val="24"/>
        </w:rPr>
        <w:t>et al</w:t>
      </w:r>
      <w:r w:rsidR="00096801" w:rsidRPr="004A3188">
        <w:rPr>
          <w:rFonts w:ascii="Times New Roman" w:hAnsi="Times New Roman"/>
          <w:sz w:val="24"/>
          <w:szCs w:val="24"/>
        </w:rPr>
        <w:t>, 2019)</w:t>
      </w:r>
      <w:r w:rsidRPr="004A3188">
        <w:rPr>
          <w:rFonts w:ascii="Times New Roman" w:hAnsi="Times New Roman"/>
          <w:sz w:val="24"/>
          <w:szCs w:val="24"/>
        </w:rPr>
        <w:fldChar w:fldCharType="end"/>
      </w:r>
      <w:r w:rsidRPr="004A3188">
        <w:rPr>
          <w:rFonts w:ascii="Times New Roman" w:hAnsi="Times New Roman"/>
          <w:sz w:val="24"/>
          <w:szCs w:val="24"/>
        </w:rPr>
        <w:t xml:space="preserve">, which closely mirrors the most common type of human hydrocephalus. </w:t>
      </w:r>
    </w:p>
    <w:p w14:paraId="41D74D9F" w14:textId="6146591D" w:rsidR="00B45325" w:rsidRPr="004A3188" w:rsidRDefault="00B45325" w:rsidP="00B45325">
      <w:pPr>
        <w:pStyle w:val="Paragraph"/>
        <w:spacing w:line="480" w:lineRule="auto"/>
        <w:ind w:firstLine="0"/>
        <w:jc w:val="both"/>
      </w:pPr>
      <w:r w:rsidRPr="004A3188">
        <w:t>Based on previously established protocols</w:t>
      </w:r>
      <w:r w:rsidR="00E966D9" w:rsidRPr="004A3188">
        <w:t xml:space="preserve"> </w:t>
      </w:r>
      <w:r w:rsidRPr="004A3188">
        <w:fldChar w:fldCharType="begin"/>
      </w:r>
      <w:r w:rsidR="00E966D9" w:rsidRPr="004A3188">
        <w:instrText xml:space="preserve"> ADDIN ZOTERO_ITEM CSL_CITATION {"citationID":"dmrMZuyR","properties":{"formattedCitation":"(Yung {\\i{}et al}, 2011; Lummis {\\i{}et al}, 2019)","plainCitation":"(Yung et al, 2011; Lummis et al, 2019)","noteIndex":0},"citationItems":[{"id":768,"uris":["http://zotero.org/users/local/dBWKaixa/items/FWG325UF"],"itemData":{"id":768,"type":"article-journal","abstract":"Fetal hydrocephalus (FH), characterized by the accumulation of cerebrospinal fluid (CSF), enlarged heads, histological defects, and neurological dysfunction, is the most common neurological disorder of newborns. Although the etiology of FH remains unclear, it is known to be associated with intracranial hemorrhage. Here, we report that lysophosphatidic acid (LPA), a blood-borne lipid that activates signaling through G protein-coupled receptors, provides a molecular explanation for FH associated with hemorrhage and other conditions that increase LPA levels. A mouse model of intracranial hemorrhage in which the brains of mouse embryos were exposed to blood or LPA resulted in characteristics of FH that were dependent on the presence of the LPA1 receptor expressed by neural progenitor cells (NPCs). Administration of an LPA1 receptor antagonist blocked development of FH. These findings identify the LPA signaling pathway in the etiology of FH and suggest potential targets toward developing new therapeutics to treat FH.","container-title":"Science translational medicine","DOI":"10.1126/scitranslmed.3002095","ISSN":"1946-6234","issue":"99","journalAbbreviation":"Sci Transl Med","note":"PMID: 21900594\nPMCID: PMC3653407","page":"99ra87","source":"PubMed Central","title":"Lysophosphatidic Acid Signaling May Initiate Fetal Hydrocephalus","volume":"3","author":[{"family":"Yung","given":"Yun C."},{"family":"Mutoh","given":"Tetsuji"},{"family":"Lin","given":"Mu-en"},{"family":"Noguchi","given":"Kyoko"},{"family":"Rivera","given":"Richard R."},{"family":"Choi","given":"Ji Woong"},{"family":"Kingsbury","given":"Marcy A."},{"family":"Chun","given":"Jerold"}],"issued":{"date-parts":[["2011",9,7]]}}},{"id":987,"uris":["http://zotero.org/users/local/dBWKaixa/items/DWFYJQGG"],"itemData":{"id":987,"type":"article-journal","abstract":"Posthemorrhagic hydrocephalus (PHH) in premature infants is a common neurological disorder treated with invasive neurosurgical interventions. Patients with PHH lack effective therapeutic interventions and suffer chronic comorbidities. Here, we report a murine lysophosphatidic acid (LPA)-induced postnatal PHH model that maps neurodevelopmentally to premature infants, a clinically accessible high-risk population, and demonstrates ventriculomegaly with increased intracranial pressure. Administration of LPA, a blood-borne signaling lipid, acutely disrupted the ependymal cells that generate CSF flow, which was followed by cell death, phagocytosis, and ventricular surface denudation. This mechanism is distinct from a previously reported fetal model that induces PHH through developmental alterations. Analyses of LPA receptor-null mice identified LPA1 and LPA3 as key mediators of PHH. Pharmacological blockade of LPA1 prevented PHH in LPA-injected animals, supporting the medical tractability of LPA receptor antagonists in preventing PHH and negative CNS sequelae in premature infants.","container-title":"Science Advances","DOI":"10.1126/sciadv.aax2011","ISSN":"2375-2548","issue":"10","journalAbbreviation":"Sci Adv","language":"eng","note":"PMID: 31633020\nPMCID: PMC6785248","page":"eaax2011","source":"PubMed","title":"LPA1/3 overactivation induces neonatal posthemorrhagic hydrocephalus through ependymal loss and ciliary dysfunction","volume":"5","author":[{"family":"Lummis","given":"Nicole C."},{"family":"Sánchez-Pavón","given":"Paloma"},{"family":"Kennedy","given":"Grace"},{"family":"Frantz","given":"Aaron J."},{"family":"Kihara","given":"Yasuyuki"},{"family":"Blaho","given":"Victoria A."},{"family":"Chun","given":"Jerold"}],"issued":{"date-parts":[["2019",10]]}}}],"schema":"https://github.com/citation-style-language/schema/raw/master/csl-citation.json"} </w:instrText>
      </w:r>
      <w:r w:rsidRPr="004A3188">
        <w:fldChar w:fldCharType="separate"/>
      </w:r>
      <w:r w:rsidR="00E966D9" w:rsidRPr="004A3188">
        <w:t xml:space="preserve">(Yung </w:t>
      </w:r>
      <w:r w:rsidR="00E966D9" w:rsidRPr="004A3188">
        <w:rPr>
          <w:i/>
          <w:iCs/>
        </w:rPr>
        <w:t>et al</w:t>
      </w:r>
      <w:r w:rsidR="00E966D9" w:rsidRPr="004A3188">
        <w:t xml:space="preserve">, 2011; Lummis </w:t>
      </w:r>
      <w:r w:rsidR="00E966D9" w:rsidRPr="004A3188">
        <w:rPr>
          <w:i/>
          <w:iCs/>
        </w:rPr>
        <w:t>et al</w:t>
      </w:r>
      <w:r w:rsidR="00E966D9" w:rsidRPr="004A3188">
        <w:t>, 2019)</w:t>
      </w:r>
      <w:r w:rsidRPr="004A3188">
        <w:fldChar w:fldCharType="end"/>
      </w:r>
      <w:r w:rsidRPr="004A3188">
        <w:t xml:space="preserve">, postnatal day five (P5) mice received intracranial injections of LPA and mouse brains were examined two days later to evaluate hydrocephalus occurrence. Although no obvious differences were observed in the size of LPA-treated brains macroscopically </w:t>
      </w:r>
      <w:r w:rsidRPr="004A3188">
        <w:rPr>
          <w:iCs/>
        </w:rPr>
        <w:t>(Fig</w:t>
      </w:r>
      <w:r w:rsidR="004974F6" w:rsidRPr="004A3188">
        <w:rPr>
          <w:iCs/>
        </w:rPr>
        <w:t>. EV</w:t>
      </w:r>
      <w:r w:rsidRPr="004A3188">
        <w:rPr>
          <w:iCs/>
        </w:rPr>
        <w:t xml:space="preserve">3A), </w:t>
      </w:r>
      <w:r w:rsidRPr="004A3188">
        <w:t xml:space="preserve">coronal brain sections revealed ventricular dilation in LPA-injected animals compared to non-injected ones </w:t>
      </w:r>
      <w:r w:rsidRPr="004A3188">
        <w:rPr>
          <w:iCs/>
        </w:rPr>
        <w:t>(</w:t>
      </w:r>
      <w:r w:rsidR="004974F6" w:rsidRPr="004A3188">
        <w:rPr>
          <w:iCs/>
        </w:rPr>
        <w:t>Fig. EV3B</w:t>
      </w:r>
      <w:r w:rsidRPr="004A3188">
        <w:rPr>
          <w:iCs/>
        </w:rPr>
        <w:t xml:space="preserve">), </w:t>
      </w:r>
      <w:r w:rsidRPr="004A3188">
        <w:t xml:space="preserve">confirming the development of hydrocephalus. In </w:t>
      </w:r>
      <w:r w:rsidRPr="004A3188">
        <w:lastRenderedPageBreak/>
        <w:t>addition, acetylated-a-tubulin immunofluorescence revealed the ciliary disruption in ependymal cells alongside the ventricular walls upon LPA administration</w:t>
      </w:r>
      <w:r w:rsidRPr="004A3188">
        <w:rPr>
          <w:iCs/>
        </w:rPr>
        <w:t xml:space="preserve"> (</w:t>
      </w:r>
      <w:r w:rsidR="004974F6" w:rsidRPr="004A3188">
        <w:rPr>
          <w:iCs/>
        </w:rPr>
        <w:t>Fig. EV3</w:t>
      </w:r>
      <w:r w:rsidRPr="004A3188">
        <w:rPr>
          <w:iCs/>
        </w:rPr>
        <w:t xml:space="preserve">C), </w:t>
      </w:r>
      <w:r w:rsidRPr="004A3188">
        <w:t>in line with previous studies</w:t>
      </w:r>
      <w:r w:rsidR="00E966D9" w:rsidRPr="004A3188">
        <w:t xml:space="preserve"> </w:t>
      </w:r>
      <w:r w:rsidRPr="004A3188">
        <w:fldChar w:fldCharType="begin"/>
      </w:r>
      <w:r w:rsidR="00096801" w:rsidRPr="004A3188">
        <w:instrText xml:space="preserve"> ADDIN ZOTERO_ITEM CSL_CITATION {"citationID":"pL7tN1ko","properties":{"formattedCitation":"(Lummis {\\i{}et al}, 2019)","plainCitation":"(Lummis et al, 2019)","noteIndex":0},"citationItems":[{"id":987,"uris":["http://zotero.org/users/local/dBWKaixa/items/DWFYJQGG"],"itemData":{"id":987,"type":"article-journal","abstract":"Posthemorrhagic hydrocephalus (PHH) in premature infants is a common neurological disorder treated with invasive neurosurgical interventions. Patients with PHH lack effective therapeutic interventions and suffer chronic comorbidities. Here, we report a murine lysophosphatidic acid (LPA)-induced postnatal PHH model that maps neurodevelopmentally to premature infants, a clinically accessible high-risk population, and demonstrates ventriculomegaly with increased intracranial pressure. Administration of LPA, a blood-borne signaling lipid, acutely disrupted the ependymal cells that generate CSF flow, which was followed by cell death, phagocytosis, and ventricular surface denudation. This mechanism is distinct from a previously reported fetal model that induces PHH through developmental alterations. Analyses of LPA receptor-null mice identified LPA1 and LPA3 as key mediators of PHH. Pharmacological blockade of LPA1 prevented PHH in LPA-injected animals, supporting the medical tractability of LPA receptor antagonists in preventing PHH and negative CNS sequelae in premature infants.","container-title":"Science Advances","DOI":"10.1126/sciadv.aax2011","ISSN":"2375-2548","issue":"10","journalAbbreviation":"Sci Adv","language":"eng","note":"PMID: 31633020\nPMCID: PMC6785248","page":"eaax2011","source":"PubMed","title":"LPA1/3 overactivation induces neonatal posthemorrhagic hydrocephalus through ependymal loss and ciliary dysfunction","volume":"5","author":[{"family":"Lummis","given":"Nicole C."},{"family":"Sánchez-Pavón","given":"Paloma"},{"family":"Kennedy","given":"Grace"},{"family":"Frantz","given":"Aaron J."},{"family":"Kihara","given":"Yasuyuki"},{"family":"Blaho","given":"Victoria A."},{"family":"Chun","given":"Jerold"}],"issued":{"date-parts":[["2019",10]]}}}],"schema":"https://github.com/citation-style-language/schema/raw/master/csl-citation.json"} </w:instrText>
      </w:r>
      <w:r w:rsidRPr="004A3188">
        <w:fldChar w:fldCharType="separate"/>
      </w:r>
      <w:r w:rsidR="00096801" w:rsidRPr="004A3188">
        <w:t xml:space="preserve">(Lummis </w:t>
      </w:r>
      <w:r w:rsidR="00096801" w:rsidRPr="004A3188">
        <w:rPr>
          <w:i/>
          <w:iCs/>
        </w:rPr>
        <w:t>et al</w:t>
      </w:r>
      <w:r w:rsidR="00096801" w:rsidRPr="004A3188">
        <w:t>, 2019)</w:t>
      </w:r>
      <w:r w:rsidRPr="004A3188">
        <w:fldChar w:fldCharType="end"/>
      </w:r>
      <w:r w:rsidRPr="004A3188">
        <w:t>. On the contrary, ependymal cells with multiple cilia covered the entire ventricular walls in control animals (</w:t>
      </w:r>
      <w:r w:rsidR="004974F6" w:rsidRPr="004A3188">
        <w:rPr>
          <w:iCs/>
        </w:rPr>
        <w:t>Fig. EV3</w:t>
      </w:r>
      <w:r w:rsidRPr="004A3188">
        <w:t>C). Given that the ventricular walls of the LPA-injected hydrocephalic mice were denuded from ependymal cells we wished to determine their cellular composition. We performed immunofluorescence with an antibody against the astrocytic marker glial fibrillary acidic protein (GFAP). Our analysis showed that GFAP positive cells with long processes, which likely corresponded to reactive astrocytes, covered the walls of the lateral ventricles in regions where ependymal cells localize under physiological conditions</w:t>
      </w:r>
      <w:r w:rsidR="003E0E55" w:rsidRPr="004A3188">
        <w:t xml:space="preserve"> (Fig. EV3C)</w:t>
      </w:r>
      <w:r w:rsidRPr="004A3188">
        <w:t>, in line with previous findings</w:t>
      </w:r>
      <w:r w:rsidR="00E966D9" w:rsidRPr="004A3188">
        <w:t xml:space="preserve"> </w:t>
      </w:r>
      <w:r w:rsidRPr="004A3188">
        <w:fldChar w:fldCharType="begin"/>
      </w:r>
      <w:r w:rsidR="00096801" w:rsidRPr="004A3188">
        <w:instrText xml:space="preserve"> ADDIN ZOTERO_ITEM CSL_CITATION {"citationID":"xbKsyHML","properties":{"formattedCitation":"(Roales-Buj\\uc0\\u225{}n {\\i{}et al}, 2012)","plainCitation":"(Roales-Buján et al, 2012)","noteIndex":0},"citationItems":[{"id":953,"uris":["http://zotero.org/users/local/dBWKaixa/items/GBTWDQU3"],"itemData":{"id":953,"type":"article-journal","abstract":"Hydrocephalic hyh mutant mice undergo a programmed loss of the neuroepithelium/ependyma followed by a reaction of periventricular astrocytes, which form a new cell layer covering the denuded ventricular surface. We present a comparative morphological and functional study of the newly formed layer of astrocytes and the multiciliated ependyma of hyh mice. Transmission electron microscopy, immunocytochemistry for junction proteins (N-cadherin, connexin 43) and proteins involved in permeability (aquaporin 4) and endocytosis (caveolin-1, EEA1) were used. Horseradish peroxidase (HRP) and lanthanum nitrate were used to trace the intracellular and paracellular transport routes. The astrocyte layer shares several cytological features with the normal multiciliated ependyma, such as numerous microvilli projected into the ventricle, extensive cell-cell interdigitations and connexin 43-based gap junctions, suggesting that these astrocytes are coupled to play an unknown function as a cell layer. The ependyma and the astrocyte layers also share transport properties: (1) high expression of aquaporin 4, caveolin-1 and the endosome marker EEA1; (2) internalization into endocytic vesicles and early endosomes of HRP injected into the ventricle; (3) and a similar paracellular route of molecules moving between CSF, the subependymal neuropile and the pericapillary space, as shown by lanthanum nitrate and HRP. A parallel analysis performed in human hydrocephalic foetuses indicated that a similar phenomenon would occur in humans. We suggest that in foetal-onset hydrocephalus, the astrocyte assembly at the denuded ventricular walls functions as a CSF-brain barrier involved in water and solute transport, thus contributing to re-establish lost functions at the brain parenchyma-CSF interphase.","container-title":"Acta Neuropathologica","DOI":"10.1007/s00401-012-0992-6","ISSN":"1432-0533","issue":"4","journalAbbreviation":"Acta Neuropathol.","language":"eng","note":"PMID: 22576081\nPMCID: PMC3444707","page":"531-546","source":"PubMed","title":"Astrocytes acquire morphological and functional characteristics of ependymal cells following disruption of ependyma in hydrocephalus","volume":"124","author":[{"family":"Roales-Buján","given":"Ruth"},{"family":"Páez","given":"Patricia"},{"family":"Guerra","given":"Montserrat"},{"family":"Rodríguez","given":"Sara"},{"family":"Vío","given":"Karin"},{"family":"Ho-Plagaro","given":"Ailec"},{"family":"García-Bonilla","given":"María"},{"family":"Rodríguez-Pérez","given":"Luis-Manuel"},{"family":"Domínguez-Pinos","given":"María-Dolores"},{"family":"Rodríguez","given":"Esteban-Martín"},{"family":"Pérez-Fígares","given":"José-Manuel"},{"family":"Jiménez","given":"Antonio-Jesús"}],"issued":{"date-parts":[["2012",10]]}}}],"schema":"https://github.com/citation-style-language/schema/raw/master/csl-citation.json"} </w:instrText>
      </w:r>
      <w:r w:rsidRPr="004A3188">
        <w:fldChar w:fldCharType="separate"/>
      </w:r>
      <w:r w:rsidR="00096801" w:rsidRPr="004A3188">
        <w:t xml:space="preserve">(Roales-Buján </w:t>
      </w:r>
      <w:r w:rsidR="00096801" w:rsidRPr="004A3188">
        <w:rPr>
          <w:i/>
          <w:iCs/>
        </w:rPr>
        <w:t>et al</w:t>
      </w:r>
      <w:r w:rsidR="00096801" w:rsidRPr="004A3188">
        <w:t>, 2012)</w:t>
      </w:r>
      <w:r w:rsidRPr="004A3188">
        <w:fldChar w:fldCharType="end"/>
      </w:r>
      <w:r w:rsidRPr="004A3188">
        <w:t xml:space="preserve">.  </w:t>
      </w:r>
    </w:p>
    <w:p w14:paraId="7BC99CEF" w14:textId="0C66E17C" w:rsidR="00B45325" w:rsidRPr="004A3188" w:rsidRDefault="00B45325" w:rsidP="00B45325">
      <w:pPr>
        <w:pStyle w:val="Paragraph"/>
        <w:spacing w:line="480" w:lineRule="auto"/>
        <w:ind w:firstLine="0"/>
        <w:jc w:val="both"/>
        <w:rPr>
          <w:iCs/>
        </w:rPr>
      </w:pPr>
      <w:r w:rsidRPr="004A3188">
        <w:t>To assess whether McIdas can induce direct reprogramming into ependyma in LPA-induced hydrocephalus, GFP-McIdas (McIdas) or GFP expressing plasmids were electroporated onto P7 brains isolated from LPA-treated mice by targeting the dorsolateral wall of one lateral ventricle to introduce plasmids in cells located at periventricular regions. Subsequently, thick coronal brain sections at the level of the lateral ventricles were cultured and immunofluorescence was performed using established ependymal markers</w:t>
      </w:r>
      <w:r w:rsidR="00DE3FAC" w:rsidRPr="004A3188">
        <w:t xml:space="preserve"> (Fig. 3A)</w:t>
      </w:r>
      <w:r w:rsidRPr="004A3188">
        <w:t xml:space="preserve">. Five days post electroporation, 77% of the McIdas-electroporated cells expressed </w:t>
      </w:r>
      <w:r w:rsidRPr="004A3188">
        <w:rPr>
          <w:i/>
          <w:iCs/>
        </w:rPr>
        <w:t>P73</w:t>
      </w:r>
      <w:r w:rsidRPr="004A3188">
        <w:t xml:space="preserve">, as opposed to 13% of the GFP-electroporated cells, suggesting that astrocytes that replaced damaged ependymal cells in LPA treated hydrocephalic mouse models acquired the ependymal fate </w:t>
      </w:r>
      <w:r w:rsidRPr="004A3188">
        <w:rPr>
          <w:iCs/>
        </w:rPr>
        <w:t>(Fig</w:t>
      </w:r>
      <w:r w:rsidR="0070109A" w:rsidRPr="004A3188">
        <w:rPr>
          <w:iCs/>
        </w:rPr>
        <w:t>.</w:t>
      </w:r>
      <w:r w:rsidRPr="004A3188">
        <w:rPr>
          <w:iCs/>
        </w:rPr>
        <w:t xml:space="preserve"> 3B). </w:t>
      </w:r>
    </w:p>
    <w:p w14:paraId="0096644E" w14:textId="288AC8F1" w:rsidR="00B45325" w:rsidRPr="004A3188" w:rsidRDefault="00B45325" w:rsidP="00B45325">
      <w:pPr>
        <w:spacing w:line="480" w:lineRule="auto"/>
        <w:rPr>
          <w:rFonts w:ascii="Times New Roman" w:hAnsi="Times New Roman"/>
          <w:sz w:val="24"/>
          <w:szCs w:val="24"/>
        </w:rPr>
      </w:pPr>
      <w:r w:rsidRPr="004A3188">
        <w:rPr>
          <w:rFonts w:ascii="Times New Roman" w:hAnsi="Times New Roman"/>
          <w:sz w:val="24"/>
          <w:szCs w:val="24"/>
        </w:rPr>
        <w:t xml:space="preserve">As ependymal cells normally require approximately two weeks until they acquire their mature characteristics </w:t>
      </w:r>
      <w:r w:rsidRPr="004A3188">
        <w:rPr>
          <w:rFonts w:ascii="Times New Roman" w:hAnsi="Times New Roman"/>
          <w:i/>
          <w:iCs/>
          <w:sz w:val="24"/>
          <w:szCs w:val="24"/>
        </w:rPr>
        <w:t>in vivo</w:t>
      </w:r>
      <w:r w:rsidRPr="004A3188">
        <w:rPr>
          <w:rFonts w:ascii="Times New Roman" w:hAnsi="Times New Roman"/>
          <w:sz w:val="24"/>
          <w:szCs w:val="24"/>
        </w:rPr>
        <w:t xml:space="preserve">, we followed differentiation of electroporated cells at later time points and examined whether they differentiate into fully mature multiciliated cells. Towards this direction, we performed immunolabeling experiments making use of antibodies recognizing Pericentrin to mark basal bodies and </w:t>
      </w:r>
      <w:r w:rsidRPr="004A3188">
        <w:rPr>
          <w:rFonts w:ascii="Times New Roman" w:hAnsi="Times New Roman"/>
          <w:sz w:val="24"/>
          <w:szCs w:val="24"/>
        </w:rPr>
        <w:lastRenderedPageBreak/>
        <w:t>acetylated-a-tubulin to detect cilia</w:t>
      </w:r>
      <w:r w:rsidR="00125293" w:rsidRPr="004A3188">
        <w:rPr>
          <w:rFonts w:ascii="Times New Roman" w:hAnsi="Times New Roman"/>
          <w:sz w:val="24"/>
          <w:szCs w:val="24"/>
        </w:rPr>
        <w:t xml:space="preserve"> (Fig. 3C)</w:t>
      </w:r>
      <w:r w:rsidRPr="004A3188">
        <w:rPr>
          <w:rFonts w:ascii="Times New Roman" w:hAnsi="Times New Roman"/>
          <w:sz w:val="24"/>
          <w:szCs w:val="24"/>
        </w:rPr>
        <w:t xml:space="preserve">. Nine days post electroporation 67% of McIdas electroporated cells carried multiple basal bodies </w:t>
      </w:r>
      <w:r w:rsidRPr="004A3188">
        <w:rPr>
          <w:rFonts w:ascii="Times New Roman" w:hAnsi="Times New Roman"/>
          <w:iCs/>
          <w:sz w:val="24"/>
          <w:szCs w:val="24"/>
        </w:rPr>
        <w:t>(Fig</w:t>
      </w:r>
      <w:r w:rsidR="002712BC" w:rsidRPr="004A3188">
        <w:rPr>
          <w:rFonts w:ascii="Times New Roman" w:hAnsi="Times New Roman"/>
          <w:iCs/>
          <w:sz w:val="24"/>
          <w:szCs w:val="24"/>
        </w:rPr>
        <w:t>.</w:t>
      </w:r>
      <w:r w:rsidRPr="004A3188">
        <w:rPr>
          <w:rFonts w:ascii="Times New Roman" w:hAnsi="Times New Roman"/>
          <w:iCs/>
          <w:sz w:val="24"/>
          <w:szCs w:val="24"/>
        </w:rPr>
        <w:t xml:space="preserve"> 3D), </w:t>
      </w:r>
      <w:r w:rsidRPr="004A3188">
        <w:rPr>
          <w:rFonts w:ascii="Times New Roman" w:hAnsi="Times New Roman"/>
          <w:sz w:val="24"/>
          <w:szCs w:val="24"/>
        </w:rPr>
        <w:t>while 16% of McIdas-electroporated cells carried multiple cilia as revealed by acetylated-a-tubulin immunostaining</w:t>
      </w:r>
      <w:r w:rsidRPr="004A3188">
        <w:rPr>
          <w:rFonts w:ascii="Times New Roman" w:hAnsi="Times New Roman"/>
          <w:iCs/>
          <w:sz w:val="24"/>
          <w:szCs w:val="24"/>
        </w:rPr>
        <w:t xml:space="preserve"> (Fig</w:t>
      </w:r>
      <w:r w:rsidR="002712BC" w:rsidRPr="004A3188">
        <w:rPr>
          <w:rFonts w:ascii="Times New Roman" w:hAnsi="Times New Roman"/>
          <w:iCs/>
          <w:sz w:val="24"/>
          <w:szCs w:val="24"/>
        </w:rPr>
        <w:t>.</w:t>
      </w:r>
      <w:r w:rsidRPr="004A3188">
        <w:rPr>
          <w:rFonts w:ascii="Times New Roman" w:hAnsi="Times New Roman"/>
          <w:iCs/>
          <w:sz w:val="24"/>
          <w:szCs w:val="24"/>
        </w:rPr>
        <w:t xml:space="preserve"> 3E). </w:t>
      </w:r>
      <w:r w:rsidRPr="004A3188">
        <w:rPr>
          <w:rFonts w:ascii="Times New Roman" w:hAnsi="Times New Roman"/>
          <w:sz w:val="24"/>
          <w:szCs w:val="24"/>
        </w:rPr>
        <w:t xml:space="preserve">Basal bodies amplification or multiple cilia formation was not detected in any of the control cells, electroporated with a GFP expressing plasmid. </w:t>
      </w:r>
    </w:p>
    <w:p w14:paraId="2492B1F8" w14:textId="77777777" w:rsidR="00B45325" w:rsidRPr="004A3188" w:rsidRDefault="00B45325" w:rsidP="00B45325">
      <w:pPr>
        <w:spacing w:line="480" w:lineRule="auto"/>
        <w:rPr>
          <w:rFonts w:ascii="Times New Roman" w:hAnsi="Times New Roman"/>
          <w:sz w:val="24"/>
          <w:szCs w:val="24"/>
        </w:rPr>
      </w:pPr>
      <w:r w:rsidRPr="004A3188">
        <w:rPr>
          <w:rFonts w:ascii="Times New Roman" w:hAnsi="Times New Roman"/>
          <w:sz w:val="24"/>
          <w:szCs w:val="24"/>
        </w:rPr>
        <w:t xml:space="preserve">Collectively, our data show that </w:t>
      </w:r>
      <w:r w:rsidRPr="004A3188">
        <w:rPr>
          <w:rFonts w:ascii="Times New Roman" w:hAnsi="Times New Roman"/>
          <w:i/>
          <w:iCs/>
          <w:sz w:val="24"/>
          <w:szCs w:val="24"/>
        </w:rPr>
        <w:t>McIdas</w:t>
      </w:r>
      <w:r w:rsidRPr="004A3188">
        <w:rPr>
          <w:rFonts w:ascii="Times New Roman" w:hAnsi="Times New Roman"/>
          <w:sz w:val="24"/>
          <w:szCs w:val="24"/>
        </w:rPr>
        <w:t xml:space="preserve"> forced expression in brain periventricular cells has the potential to regenerate the ependymal cells in a mouse model of intracranial hemorrhage hydrocephalus. </w:t>
      </w:r>
    </w:p>
    <w:p w14:paraId="2AC24253" w14:textId="77777777" w:rsidR="00B45325" w:rsidRPr="004A3188" w:rsidRDefault="00B45325" w:rsidP="00B45325">
      <w:pPr>
        <w:pStyle w:val="Paragraph"/>
        <w:spacing w:line="480" w:lineRule="auto"/>
        <w:ind w:firstLine="0"/>
        <w:jc w:val="both"/>
        <w:rPr>
          <w:b/>
          <w:bCs/>
          <w:iCs/>
        </w:rPr>
      </w:pPr>
    </w:p>
    <w:p w14:paraId="79773737" w14:textId="4E500256" w:rsidR="00B45325" w:rsidRPr="004A3188" w:rsidRDefault="00455913" w:rsidP="00C7017F">
      <w:pPr>
        <w:pStyle w:val="Paragraph"/>
        <w:spacing w:line="480" w:lineRule="auto"/>
        <w:ind w:firstLine="0"/>
        <w:jc w:val="both"/>
        <w:rPr>
          <w:b/>
        </w:rPr>
      </w:pPr>
      <w:r w:rsidRPr="004A3188">
        <w:rPr>
          <w:b/>
        </w:rPr>
        <w:t xml:space="preserve">McIdas </w:t>
      </w:r>
      <w:r w:rsidR="003D3386" w:rsidRPr="004A3188">
        <w:rPr>
          <w:b/>
        </w:rPr>
        <w:t xml:space="preserve">promotes </w:t>
      </w:r>
      <w:r w:rsidR="003D3386" w:rsidRPr="004A3188">
        <w:rPr>
          <w:b/>
          <w:i/>
          <w:iCs/>
        </w:rPr>
        <w:t>i</w:t>
      </w:r>
      <w:r w:rsidR="00B45325" w:rsidRPr="004A3188">
        <w:rPr>
          <w:b/>
          <w:i/>
          <w:iCs/>
        </w:rPr>
        <w:t>n vivo</w:t>
      </w:r>
      <w:r w:rsidR="00B45325" w:rsidRPr="004A3188">
        <w:rPr>
          <w:b/>
        </w:rPr>
        <w:t xml:space="preserve"> reprogramming towards functional ependymal cells in a model of</w:t>
      </w:r>
      <w:r w:rsidR="00050617" w:rsidRPr="004A3188">
        <w:rPr>
          <w:b/>
        </w:rPr>
        <w:t xml:space="preserve"> congenital</w:t>
      </w:r>
      <w:r w:rsidR="00B45325" w:rsidRPr="004A3188">
        <w:rPr>
          <w:b/>
        </w:rPr>
        <w:t xml:space="preserve"> hydrocephalus</w:t>
      </w:r>
    </w:p>
    <w:p w14:paraId="6D8E1EFE" w14:textId="77777777" w:rsidR="00B45325" w:rsidRPr="004A3188" w:rsidRDefault="00B45325" w:rsidP="00B45325">
      <w:pPr>
        <w:spacing w:line="480" w:lineRule="auto"/>
        <w:rPr>
          <w:rFonts w:ascii="Times New Roman" w:hAnsi="Times New Roman"/>
          <w:sz w:val="24"/>
          <w:szCs w:val="24"/>
        </w:rPr>
      </w:pPr>
      <w:r w:rsidRPr="004A3188">
        <w:rPr>
          <w:rFonts w:ascii="Times New Roman" w:hAnsi="Times New Roman"/>
          <w:sz w:val="24"/>
          <w:szCs w:val="24"/>
        </w:rPr>
        <w:t xml:space="preserve">We have recently described that genetic mutations in the human and mouse </w:t>
      </w:r>
      <w:r w:rsidRPr="004A3188">
        <w:rPr>
          <w:rFonts w:ascii="Times New Roman" w:hAnsi="Times New Roman"/>
          <w:i/>
          <w:iCs/>
          <w:sz w:val="24"/>
          <w:szCs w:val="24"/>
        </w:rPr>
        <w:t xml:space="preserve">GemC1 </w:t>
      </w:r>
      <w:r w:rsidRPr="004A3188">
        <w:rPr>
          <w:rFonts w:ascii="Times New Roman" w:hAnsi="Times New Roman"/>
          <w:sz w:val="24"/>
          <w:szCs w:val="24"/>
        </w:rPr>
        <w:t>gene lead to hydrocephalus</w:t>
      </w:r>
      <w:r w:rsidR="00E2529F" w:rsidRPr="004A3188">
        <w:rPr>
          <w:rFonts w:ascii="Times New Roman" w:hAnsi="Times New Roman"/>
          <w:sz w:val="24"/>
          <w:szCs w:val="24"/>
        </w:rPr>
        <w:t xml:space="preserve"> </w:t>
      </w:r>
      <w:r w:rsidRPr="004A3188">
        <w:rPr>
          <w:rFonts w:ascii="Times New Roman" w:hAnsi="Times New Roman"/>
          <w:sz w:val="24"/>
          <w:szCs w:val="24"/>
        </w:rPr>
        <w:fldChar w:fldCharType="begin"/>
      </w:r>
      <w:r w:rsidR="00096801" w:rsidRPr="004A3188">
        <w:rPr>
          <w:rFonts w:ascii="Times New Roman" w:hAnsi="Times New Roman"/>
          <w:sz w:val="24"/>
          <w:szCs w:val="24"/>
        </w:rPr>
        <w:instrText xml:space="preserve"> ADDIN ZOTERO_ITEM CSL_CITATION {"citationID":"SRWWVMpI","properties":{"formattedCitation":"(Lalioti {\\i{}et al}, 2019b)","plainCitation":"(Lalioti et al, 2019b)","noteIndex":0},"citationItems":[{"id":734,"uris":["http://zotero.org/users/local/dBWKaixa/items/DYYAATG6"],"itemData":{"id":734,"type":"article-journal","abstract":"The subventricular zone (SVZ) is one of two main niches where neurogenesis persists during adulthood, as it retains neural stem cells (NSCs) with self-renewal capacity and multi-lineage potency. Another critical cellular component of the niche is the population of postmitotic multiciliated ependymal cells. Both cell types are derived from radial glial cells that become specified to each lineage during embryogenesis. We show here that GemC1, encoding Geminin coiled-coil domain-containing protein 1, is associated with congenital hydrocephalus in humans and mice. Our results show that GemC1 deficiency drives cells toward a NSC phenotype, at the expense of multiciliated ependymal cell generation. The increased number of NSCs is accompanied by increased levels of proliferation and neurogenesis in the postnatal SVZ. Finally, GemC1-knockout cells display altered chromatin organization at multiple loci, further supporting a NSC identity. Together, these findings suggest that GemC1 regulates the balance between NSC generation and ependymal cell differentiation, with implications for the pathogenesis of human congenital hydrocephalus.","container-title":"Glia","DOI":"10.1002/glia.23690","ISSN":"1098-1136","journalAbbreviation":"Glia","language":"eng","note":"PMID: 31328313","source":"PubMed","title":"GemC1 is a critical switch for neural stem cell generation in the postnatal brain","author":[{"family":"Lalioti","given":"Maria-Eleni"},{"family":"Kaplani","given":"Konstantina"},{"family":"Lokka","given":"Georgia"},{"family":"Georgomanolis","given":"Theodore"},{"family":"Kyrousi","given":"Christina"},{"family":"Dong","given":"Weilai"},{"family":"Dunbar","given":"Ashley"},{"family":"Parlapani","given":"Evangelia"},{"family":"Damianidou","given":"Eleni"},{"family":"Spassky","given":"Nathalie"},{"family":"Kahle","given":"Kristopher T."},{"family":"Papantonis","given":"Argyris"},{"family":"Lygerou","given":"Zoi"},{"family":"Taraviras","given":"Stavros"}],"issued":{"date-parts":[["2019",7,22]]}}}],"schema":"https://github.com/citation-style-language/schema/raw/master/csl-citation.json"} </w:instrText>
      </w:r>
      <w:r w:rsidRPr="004A3188">
        <w:rPr>
          <w:rFonts w:ascii="Times New Roman" w:hAnsi="Times New Roman"/>
          <w:sz w:val="24"/>
          <w:szCs w:val="24"/>
        </w:rPr>
        <w:fldChar w:fldCharType="separate"/>
      </w:r>
      <w:r w:rsidR="00096801" w:rsidRPr="004A3188">
        <w:rPr>
          <w:rFonts w:ascii="Times New Roman" w:hAnsi="Times New Roman"/>
          <w:sz w:val="24"/>
          <w:szCs w:val="24"/>
        </w:rPr>
        <w:t xml:space="preserve">(Lalioti </w:t>
      </w:r>
      <w:r w:rsidR="00096801" w:rsidRPr="004A3188">
        <w:rPr>
          <w:rFonts w:ascii="Times New Roman" w:hAnsi="Times New Roman"/>
          <w:i/>
          <w:iCs/>
          <w:sz w:val="24"/>
          <w:szCs w:val="24"/>
        </w:rPr>
        <w:t>et al</w:t>
      </w:r>
      <w:r w:rsidR="00096801" w:rsidRPr="004A3188">
        <w:rPr>
          <w:rFonts w:ascii="Times New Roman" w:hAnsi="Times New Roman"/>
          <w:sz w:val="24"/>
          <w:szCs w:val="24"/>
        </w:rPr>
        <w:t>, 2019b)</w:t>
      </w:r>
      <w:r w:rsidRPr="004A3188">
        <w:rPr>
          <w:rFonts w:ascii="Times New Roman" w:hAnsi="Times New Roman"/>
          <w:sz w:val="24"/>
          <w:szCs w:val="24"/>
        </w:rPr>
        <w:fldChar w:fldCharType="end"/>
      </w:r>
      <w:r w:rsidRPr="004A3188">
        <w:rPr>
          <w:rFonts w:ascii="Times New Roman" w:hAnsi="Times New Roman"/>
          <w:sz w:val="24"/>
          <w:szCs w:val="24"/>
        </w:rPr>
        <w:t xml:space="preserve">. Moreover, we have shown that radial glial cells lacking functional </w:t>
      </w:r>
      <w:r w:rsidRPr="004A3188">
        <w:rPr>
          <w:rFonts w:ascii="Times New Roman" w:hAnsi="Times New Roman"/>
          <w:i/>
          <w:iCs/>
          <w:sz w:val="24"/>
          <w:szCs w:val="24"/>
        </w:rPr>
        <w:t>GemC1</w:t>
      </w:r>
      <w:r w:rsidRPr="004A3188">
        <w:rPr>
          <w:rFonts w:ascii="Times New Roman" w:hAnsi="Times New Roman"/>
          <w:sz w:val="24"/>
          <w:szCs w:val="24"/>
        </w:rPr>
        <w:t xml:space="preserve"> fail to commit to the ependymal lineage and therefore do not develop ependymal cells during embryogenesis. We took advantage of the </w:t>
      </w:r>
      <w:r w:rsidRPr="004A3188">
        <w:rPr>
          <w:rFonts w:ascii="Times New Roman" w:hAnsi="Times New Roman"/>
          <w:i/>
          <w:iCs/>
          <w:sz w:val="24"/>
          <w:szCs w:val="24"/>
        </w:rPr>
        <w:t>GemC1</w:t>
      </w:r>
      <w:r w:rsidRPr="004A3188">
        <w:rPr>
          <w:rFonts w:ascii="Times New Roman" w:hAnsi="Times New Roman"/>
          <w:sz w:val="24"/>
          <w:szCs w:val="24"/>
        </w:rPr>
        <w:t xml:space="preserve">-knockout genetic mouse model of hydrocephalus we have generated to investigate whether reprogramming towards the ependymal cells could be achieved in a model of congenital hydrocephalus. </w:t>
      </w:r>
    </w:p>
    <w:p w14:paraId="0047EEFD" w14:textId="53EF69FB" w:rsidR="00B45325" w:rsidRPr="004A3188" w:rsidRDefault="00B45325" w:rsidP="00B45325">
      <w:pPr>
        <w:spacing w:line="480" w:lineRule="auto"/>
        <w:rPr>
          <w:rFonts w:ascii="Times New Roman" w:hAnsi="Times New Roman"/>
          <w:bCs/>
          <w:sz w:val="24"/>
          <w:szCs w:val="24"/>
        </w:rPr>
      </w:pPr>
      <w:r w:rsidRPr="004A3188">
        <w:rPr>
          <w:rFonts w:ascii="Times New Roman" w:hAnsi="Times New Roman"/>
          <w:sz w:val="24"/>
          <w:szCs w:val="24"/>
        </w:rPr>
        <w:t xml:space="preserve">We initially examined whether </w:t>
      </w:r>
      <w:r w:rsidRPr="004A3188">
        <w:rPr>
          <w:rFonts w:ascii="Times New Roman" w:hAnsi="Times New Roman"/>
          <w:i/>
          <w:iCs/>
          <w:sz w:val="24"/>
          <w:szCs w:val="24"/>
        </w:rPr>
        <w:t>McIdas</w:t>
      </w:r>
      <w:r w:rsidRPr="004A3188">
        <w:rPr>
          <w:rFonts w:ascii="Times New Roman" w:hAnsi="Times New Roman"/>
          <w:sz w:val="24"/>
          <w:szCs w:val="24"/>
        </w:rPr>
        <w:t xml:space="preserve"> could program radial glial cells derived from </w:t>
      </w:r>
      <w:r w:rsidRPr="004A3188">
        <w:rPr>
          <w:rFonts w:ascii="Times New Roman" w:hAnsi="Times New Roman"/>
          <w:i/>
          <w:iCs/>
          <w:sz w:val="24"/>
          <w:szCs w:val="24"/>
        </w:rPr>
        <w:t>GemC1</w:t>
      </w:r>
      <w:r w:rsidRPr="004A3188">
        <w:rPr>
          <w:rFonts w:ascii="Times New Roman" w:hAnsi="Times New Roman"/>
          <w:sz w:val="24"/>
          <w:szCs w:val="24"/>
        </w:rPr>
        <w:t xml:space="preserve">-knockout hydrocephalic mice into ependymal cells </w:t>
      </w:r>
      <w:r w:rsidRPr="004A3188">
        <w:rPr>
          <w:rFonts w:ascii="Times New Roman" w:hAnsi="Times New Roman"/>
          <w:i/>
          <w:iCs/>
          <w:sz w:val="24"/>
          <w:szCs w:val="24"/>
        </w:rPr>
        <w:t>ex vivo.</w:t>
      </w:r>
      <w:r w:rsidRPr="004A3188">
        <w:rPr>
          <w:rFonts w:ascii="Times New Roman" w:hAnsi="Times New Roman"/>
          <w:sz w:val="24"/>
          <w:szCs w:val="24"/>
        </w:rPr>
        <w:t xml:space="preserve"> Postnatal radial glial cells isolated from </w:t>
      </w:r>
      <w:r w:rsidRPr="004A3188">
        <w:rPr>
          <w:rFonts w:ascii="Times New Roman" w:hAnsi="Times New Roman"/>
          <w:i/>
          <w:iCs/>
          <w:sz w:val="24"/>
          <w:szCs w:val="24"/>
        </w:rPr>
        <w:t>GemC1</w:t>
      </w:r>
      <w:r w:rsidRPr="004A3188">
        <w:rPr>
          <w:rFonts w:ascii="Times New Roman" w:hAnsi="Times New Roman"/>
          <w:sz w:val="24"/>
          <w:szCs w:val="24"/>
        </w:rPr>
        <w:t>-knockout mice were infected with lentiviruses expressing either a GFP-McIdas (McIdas) fusion protein or GFP as a control. Infected cells were analyzed at different time points for the expression of known ependymal markers by immunofluorescence experiments, using specific antibodies recognizing FOXJ1, Pericentrin and acetylated-a-tubulin proteins</w:t>
      </w:r>
      <w:r w:rsidRPr="004A3188">
        <w:rPr>
          <w:rFonts w:ascii="Times New Roman" w:hAnsi="Times New Roman"/>
          <w:bCs/>
          <w:sz w:val="24"/>
          <w:szCs w:val="24"/>
        </w:rPr>
        <w:t xml:space="preserve"> (</w:t>
      </w:r>
      <w:r w:rsidR="00C104C4" w:rsidRPr="004A3188">
        <w:rPr>
          <w:rFonts w:ascii="Times New Roman" w:hAnsi="Times New Roman"/>
          <w:bCs/>
          <w:sz w:val="24"/>
          <w:szCs w:val="24"/>
        </w:rPr>
        <w:t>Fig. EV4A</w:t>
      </w:r>
      <w:r w:rsidRPr="004A3188">
        <w:rPr>
          <w:rFonts w:ascii="Times New Roman" w:hAnsi="Times New Roman"/>
          <w:bCs/>
          <w:sz w:val="24"/>
          <w:szCs w:val="24"/>
        </w:rPr>
        <w:t xml:space="preserve">). </w:t>
      </w:r>
      <w:r w:rsidRPr="004A3188">
        <w:rPr>
          <w:rFonts w:ascii="Times New Roman" w:hAnsi="Times New Roman"/>
          <w:sz w:val="24"/>
          <w:szCs w:val="24"/>
        </w:rPr>
        <w:t xml:space="preserve">At five days post infection, 86% of the McIdas-infected cells expressed </w:t>
      </w:r>
      <w:r w:rsidRPr="004A3188">
        <w:rPr>
          <w:rFonts w:ascii="Times New Roman" w:hAnsi="Times New Roman"/>
          <w:i/>
          <w:iCs/>
          <w:sz w:val="24"/>
          <w:szCs w:val="24"/>
        </w:rPr>
        <w:t>FoxJ1</w:t>
      </w:r>
      <w:r w:rsidRPr="004A3188">
        <w:rPr>
          <w:rFonts w:ascii="Times New Roman" w:hAnsi="Times New Roman"/>
          <w:sz w:val="24"/>
          <w:szCs w:val="24"/>
        </w:rPr>
        <w:t xml:space="preserve"> and showed accumulation of multiple basal bodies, based on Pericentrin </w:t>
      </w:r>
      <w:r w:rsidRPr="004A3188">
        <w:rPr>
          <w:rFonts w:ascii="Times New Roman" w:hAnsi="Times New Roman"/>
          <w:sz w:val="24"/>
          <w:szCs w:val="24"/>
        </w:rPr>
        <w:lastRenderedPageBreak/>
        <w:t>immunostaining</w:t>
      </w:r>
      <w:r w:rsidRPr="004A3188">
        <w:rPr>
          <w:rFonts w:ascii="Times New Roman" w:hAnsi="Times New Roman"/>
          <w:bCs/>
          <w:sz w:val="24"/>
          <w:szCs w:val="24"/>
        </w:rPr>
        <w:t xml:space="preserve"> (</w:t>
      </w:r>
      <w:r w:rsidR="00C104C4" w:rsidRPr="004A3188">
        <w:rPr>
          <w:rFonts w:ascii="Times New Roman" w:hAnsi="Times New Roman"/>
          <w:bCs/>
          <w:sz w:val="24"/>
          <w:szCs w:val="24"/>
        </w:rPr>
        <w:t>Fig. EV4</w:t>
      </w:r>
      <w:r w:rsidRPr="004A3188">
        <w:rPr>
          <w:rFonts w:ascii="Times New Roman" w:hAnsi="Times New Roman"/>
          <w:bCs/>
          <w:sz w:val="24"/>
          <w:szCs w:val="24"/>
        </w:rPr>
        <w:t>B</w:t>
      </w:r>
      <w:r w:rsidR="00C104C4" w:rsidRPr="004A3188">
        <w:rPr>
          <w:rFonts w:ascii="Times New Roman" w:hAnsi="Times New Roman"/>
          <w:bCs/>
          <w:sz w:val="24"/>
          <w:szCs w:val="24"/>
        </w:rPr>
        <w:t xml:space="preserve">, </w:t>
      </w:r>
      <w:r w:rsidRPr="004A3188">
        <w:rPr>
          <w:rFonts w:ascii="Times New Roman" w:hAnsi="Times New Roman"/>
          <w:bCs/>
          <w:sz w:val="24"/>
          <w:szCs w:val="24"/>
        </w:rPr>
        <w:t xml:space="preserve">C). </w:t>
      </w:r>
      <w:r w:rsidRPr="004A3188">
        <w:rPr>
          <w:rFonts w:ascii="Times New Roman" w:hAnsi="Times New Roman"/>
          <w:sz w:val="24"/>
          <w:szCs w:val="24"/>
        </w:rPr>
        <w:t>Moreover, our analysis revealed that 97% of the McIdas transduced cells were multiciliated 15 days following infection, based on acetylated-a-tubulin and Pericentrin staining</w:t>
      </w:r>
      <w:r w:rsidRPr="004A3188">
        <w:rPr>
          <w:rFonts w:ascii="Times New Roman" w:hAnsi="Times New Roman"/>
          <w:bCs/>
          <w:sz w:val="24"/>
          <w:szCs w:val="24"/>
        </w:rPr>
        <w:t xml:space="preserve"> (</w:t>
      </w:r>
      <w:r w:rsidR="00F05809" w:rsidRPr="004A3188">
        <w:rPr>
          <w:rFonts w:ascii="Times New Roman" w:hAnsi="Times New Roman"/>
          <w:bCs/>
          <w:sz w:val="24"/>
          <w:szCs w:val="24"/>
        </w:rPr>
        <w:t xml:space="preserve">Fig. EV3D, </w:t>
      </w:r>
      <w:r w:rsidRPr="004A3188">
        <w:rPr>
          <w:rFonts w:ascii="Times New Roman" w:hAnsi="Times New Roman"/>
          <w:bCs/>
          <w:sz w:val="24"/>
          <w:szCs w:val="24"/>
        </w:rPr>
        <w:t xml:space="preserve">E). </w:t>
      </w:r>
      <w:r w:rsidRPr="004A3188">
        <w:rPr>
          <w:rFonts w:ascii="Times New Roman" w:hAnsi="Times New Roman"/>
          <w:sz w:val="24"/>
          <w:szCs w:val="24"/>
        </w:rPr>
        <w:t xml:space="preserve">By contrast, in GFP transduced cells neither </w:t>
      </w:r>
      <w:r w:rsidRPr="004A3188">
        <w:rPr>
          <w:rFonts w:ascii="Times New Roman" w:hAnsi="Times New Roman"/>
          <w:i/>
          <w:iCs/>
          <w:sz w:val="24"/>
          <w:szCs w:val="24"/>
        </w:rPr>
        <w:t>FoxJ1</w:t>
      </w:r>
      <w:r w:rsidRPr="004A3188">
        <w:rPr>
          <w:rFonts w:ascii="Times New Roman" w:hAnsi="Times New Roman"/>
          <w:sz w:val="24"/>
          <w:szCs w:val="24"/>
        </w:rPr>
        <w:t xml:space="preserve"> expression nor multiple basal bodies and cilia were observed. In addition, similar experiments were performed by ectopically expressing </w:t>
      </w:r>
      <w:r w:rsidRPr="004A3188">
        <w:rPr>
          <w:rFonts w:ascii="Times New Roman" w:hAnsi="Times New Roman"/>
          <w:i/>
          <w:iCs/>
          <w:sz w:val="24"/>
          <w:szCs w:val="24"/>
        </w:rPr>
        <w:t>P73</w:t>
      </w:r>
      <w:r w:rsidRPr="004A3188">
        <w:rPr>
          <w:rFonts w:ascii="Times New Roman" w:hAnsi="Times New Roman"/>
          <w:sz w:val="24"/>
          <w:szCs w:val="24"/>
        </w:rPr>
        <w:t xml:space="preserve"> in postnatal radial glial cells isolated from </w:t>
      </w:r>
      <w:r w:rsidRPr="004A3188">
        <w:rPr>
          <w:rFonts w:ascii="Times New Roman" w:hAnsi="Times New Roman"/>
          <w:i/>
          <w:iCs/>
          <w:sz w:val="24"/>
          <w:szCs w:val="24"/>
        </w:rPr>
        <w:t>GemC1</w:t>
      </w:r>
      <w:r w:rsidRPr="004A3188">
        <w:rPr>
          <w:rFonts w:ascii="Times New Roman" w:hAnsi="Times New Roman"/>
          <w:sz w:val="24"/>
          <w:szCs w:val="24"/>
        </w:rPr>
        <w:t xml:space="preserve">-knockout mice. Ectopic expression of </w:t>
      </w:r>
      <w:r w:rsidRPr="004A3188">
        <w:rPr>
          <w:rFonts w:ascii="Times New Roman" w:hAnsi="Times New Roman"/>
          <w:i/>
          <w:iCs/>
          <w:sz w:val="24"/>
          <w:szCs w:val="24"/>
        </w:rPr>
        <w:t>P73</w:t>
      </w:r>
      <w:r w:rsidRPr="004A3188">
        <w:rPr>
          <w:rFonts w:ascii="Times New Roman" w:hAnsi="Times New Roman"/>
          <w:sz w:val="24"/>
          <w:szCs w:val="24"/>
        </w:rPr>
        <w:t xml:space="preserve"> was not sufficient to induce </w:t>
      </w:r>
      <w:r w:rsidRPr="004A3188">
        <w:rPr>
          <w:rFonts w:ascii="Times New Roman" w:hAnsi="Times New Roman"/>
          <w:i/>
          <w:iCs/>
          <w:sz w:val="24"/>
          <w:szCs w:val="24"/>
        </w:rPr>
        <w:t>FoxJ1</w:t>
      </w:r>
      <w:r w:rsidRPr="004A3188">
        <w:rPr>
          <w:rFonts w:ascii="Times New Roman" w:hAnsi="Times New Roman"/>
          <w:sz w:val="24"/>
          <w:szCs w:val="24"/>
        </w:rPr>
        <w:t xml:space="preserve"> expression nor multiple basal bodies or multiple cilia formation in </w:t>
      </w:r>
      <w:r w:rsidRPr="004A3188">
        <w:rPr>
          <w:rFonts w:ascii="Times New Roman" w:hAnsi="Times New Roman"/>
          <w:i/>
          <w:iCs/>
          <w:sz w:val="24"/>
          <w:szCs w:val="24"/>
        </w:rPr>
        <w:t>GemC1</w:t>
      </w:r>
      <w:r w:rsidRPr="004A3188">
        <w:rPr>
          <w:rFonts w:ascii="Times New Roman" w:hAnsi="Times New Roman"/>
          <w:sz w:val="24"/>
          <w:szCs w:val="24"/>
        </w:rPr>
        <w:t>-knockout radial glial cells</w:t>
      </w:r>
      <w:r w:rsidRPr="004A3188">
        <w:rPr>
          <w:rFonts w:ascii="Times New Roman" w:hAnsi="Times New Roman"/>
          <w:bCs/>
          <w:sz w:val="24"/>
          <w:szCs w:val="24"/>
        </w:rPr>
        <w:t xml:space="preserve"> (</w:t>
      </w:r>
      <w:r w:rsidR="007A77FD" w:rsidRPr="004A3188">
        <w:rPr>
          <w:rFonts w:ascii="Times New Roman" w:hAnsi="Times New Roman"/>
          <w:bCs/>
          <w:sz w:val="24"/>
          <w:szCs w:val="24"/>
        </w:rPr>
        <w:t>Fig. EV4</w:t>
      </w:r>
      <w:r w:rsidRPr="004A3188">
        <w:rPr>
          <w:rFonts w:ascii="Times New Roman" w:hAnsi="Times New Roman"/>
          <w:bCs/>
          <w:sz w:val="24"/>
          <w:szCs w:val="24"/>
        </w:rPr>
        <w:t xml:space="preserve">A-E). </w:t>
      </w:r>
      <w:bookmarkStart w:id="9" w:name="_Hlk171467515"/>
      <w:r w:rsidRPr="004A3188">
        <w:rPr>
          <w:rFonts w:ascii="Times New Roman" w:hAnsi="Times New Roman"/>
          <w:sz w:val="24"/>
          <w:szCs w:val="24"/>
        </w:rPr>
        <w:t xml:space="preserve">These results show that cells derived from a genetic model of hydrocephalus can be programmed </w:t>
      </w:r>
      <w:r w:rsidRPr="004A3188">
        <w:rPr>
          <w:rFonts w:ascii="Times New Roman" w:hAnsi="Times New Roman"/>
          <w:i/>
          <w:iCs/>
          <w:sz w:val="24"/>
          <w:szCs w:val="24"/>
        </w:rPr>
        <w:t>ex vivo</w:t>
      </w:r>
      <w:r w:rsidRPr="004A3188">
        <w:rPr>
          <w:rFonts w:ascii="Times New Roman" w:hAnsi="Times New Roman"/>
          <w:sz w:val="24"/>
          <w:szCs w:val="24"/>
        </w:rPr>
        <w:t xml:space="preserve"> into multiciliated ependymal cells.</w:t>
      </w:r>
      <w:bookmarkEnd w:id="9"/>
      <w:r w:rsidRPr="004A3188">
        <w:rPr>
          <w:rFonts w:ascii="Times New Roman" w:hAnsi="Times New Roman"/>
          <w:sz w:val="24"/>
          <w:szCs w:val="24"/>
        </w:rPr>
        <w:t xml:space="preserve"> </w:t>
      </w:r>
    </w:p>
    <w:p w14:paraId="62A804FF" w14:textId="54AF2774" w:rsidR="00B45325" w:rsidRPr="004A3188" w:rsidRDefault="00B45325" w:rsidP="00B45325">
      <w:pPr>
        <w:pStyle w:val="Paragraph"/>
        <w:spacing w:line="480" w:lineRule="auto"/>
        <w:ind w:firstLine="0"/>
        <w:jc w:val="both"/>
        <w:rPr>
          <w:bCs/>
        </w:rPr>
      </w:pPr>
      <w:r w:rsidRPr="004A3188">
        <w:t xml:space="preserve">In order to examine whether </w:t>
      </w:r>
      <w:r w:rsidRPr="004A3188">
        <w:rPr>
          <w:i/>
          <w:iCs/>
        </w:rPr>
        <w:t xml:space="preserve">McIdas </w:t>
      </w:r>
      <w:r w:rsidRPr="004A3188">
        <w:t xml:space="preserve">promotes cellular reprogramming towards the ependymal cell lineage </w:t>
      </w:r>
      <w:r w:rsidRPr="004A3188">
        <w:rPr>
          <w:i/>
          <w:iCs/>
        </w:rPr>
        <w:t>in vivo</w:t>
      </w:r>
      <w:r w:rsidRPr="004A3188">
        <w:t>, we have used our genetic mouse model of hydrocephalus which was previously established</w:t>
      </w:r>
      <w:r w:rsidR="00E2529F" w:rsidRPr="004A3188">
        <w:t xml:space="preserve"> </w:t>
      </w:r>
      <w:r w:rsidRPr="004A3188">
        <w:fldChar w:fldCharType="begin"/>
      </w:r>
      <w:r w:rsidR="00096801" w:rsidRPr="004A3188">
        <w:instrText xml:space="preserve"> ADDIN ZOTERO_ITEM CSL_CITATION {"citationID":"r0rjRw0i","properties":{"formattedCitation":"(Lalioti {\\i{}et al}, 2019b)","plainCitation":"(Lalioti et al, 2019b)","noteIndex":0},"citationItems":[{"id":734,"uris":["http://zotero.org/users/local/dBWKaixa/items/DYYAATG6"],"itemData":{"id":734,"type":"article-journal","abstract":"The subventricular zone (SVZ) is one of two main niches where neurogenesis persists during adulthood, as it retains neural stem cells (NSCs) with self-renewal capacity and multi-lineage potency. Another critical cellular component of the niche is the population of postmitotic multiciliated ependymal cells. Both cell types are derived from radial glial cells that become specified to each lineage during embryogenesis. We show here that GemC1, encoding Geminin coiled-coil domain-containing protein 1, is associated with congenital hydrocephalus in humans and mice. Our results show that GemC1 deficiency drives cells toward a NSC phenotype, at the expense of multiciliated ependymal cell generation. The increased number of NSCs is accompanied by increased levels of proliferation and neurogenesis in the postnatal SVZ. Finally, GemC1-knockout cells display altered chromatin organization at multiple loci, further supporting a NSC identity. Together, these findings suggest that GemC1 regulates the balance between NSC generation and ependymal cell differentiation, with implications for the pathogenesis of human congenital hydrocephalus.","container-title":"Glia","DOI":"10.1002/glia.23690","ISSN":"1098-1136","journalAbbreviation":"Glia","language":"eng","note":"PMID: 31328313","source":"PubMed","title":"GemC1 is a critical switch for neural stem cell generation in the postnatal brain","author":[{"family":"Lalioti","given":"Maria-Eleni"},{"family":"Kaplani","given":"Konstantina"},{"family":"Lokka","given":"Georgia"},{"family":"Georgomanolis","given":"Theodore"},{"family":"Kyrousi","given":"Christina"},{"family":"Dong","given":"Weilai"},{"family":"Dunbar","given":"Ashley"},{"family":"Parlapani","given":"Evangelia"},{"family":"Damianidou","given":"Eleni"},{"family":"Spassky","given":"Nathalie"},{"family":"Kahle","given":"Kristopher T."},{"family":"Papantonis","given":"Argyris"},{"family":"Lygerou","given":"Zoi"},{"family":"Taraviras","given":"Stavros"}],"issued":{"date-parts":[["2019",7,22]]}}}],"schema":"https://github.com/citation-style-language/schema/raw/master/csl-citation.json"} </w:instrText>
      </w:r>
      <w:r w:rsidRPr="004A3188">
        <w:fldChar w:fldCharType="separate"/>
      </w:r>
      <w:r w:rsidR="00096801" w:rsidRPr="004A3188">
        <w:t xml:space="preserve">(Lalioti </w:t>
      </w:r>
      <w:r w:rsidR="00096801" w:rsidRPr="004A3188">
        <w:rPr>
          <w:i/>
          <w:iCs/>
        </w:rPr>
        <w:t>et al</w:t>
      </w:r>
      <w:r w:rsidR="00096801" w:rsidRPr="004A3188">
        <w:t>, 2019b)</w:t>
      </w:r>
      <w:r w:rsidRPr="004A3188">
        <w:fldChar w:fldCharType="end"/>
      </w:r>
      <w:r w:rsidRPr="004A3188">
        <w:t xml:space="preserve">. Plasmid vectors encoding </w:t>
      </w:r>
      <w:r w:rsidRPr="004A3188">
        <w:rPr>
          <w:i/>
          <w:iCs/>
        </w:rPr>
        <w:t>McIdas</w:t>
      </w:r>
      <w:r w:rsidRPr="004A3188">
        <w:t xml:space="preserve"> in conjunction with GFP or GFP alone were electroporated into one lateral ventricle of newborn </w:t>
      </w:r>
      <w:r w:rsidRPr="004A3188">
        <w:rPr>
          <w:i/>
          <w:iCs/>
        </w:rPr>
        <w:t>GemC1</w:t>
      </w:r>
      <w:r w:rsidRPr="004A3188">
        <w:t>-knockout mouse brains targeting periventricular cells which could be either neural progenitor cells or reactive astrocytes that have replaced the lost ependymal cell population</w:t>
      </w:r>
      <w:r w:rsidR="00E2529F" w:rsidRPr="004A3188">
        <w:t xml:space="preserve"> </w:t>
      </w:r>
      <w:r w:rsidRPr="004A3188">
        <w:fldChar w:fldCharType="begin"/>
      </w:r>
      <w:r w:rsidR="00E2529F" w:rsidRPr="004A3188">
        <w:instrText xml:space="preserve"> ADDIN ZOTERO_ITEM CSL_CITATION {"citationID":"Fshg4MT7","properties":{"formattedCitation":"(Roales-Buj\\uc0\\u225{}n {\\i{}et al}, 2012; Gonzalez-Cano {\\i{}et al}, 2016; Abdi {\\i{}et al}, 2018; Lalioti {\\i{}et al}, 2019b)","plainCitation":"(Roales-Buján et al, 2012; Gonzalez-Cano et al, 2016; Abdi et al, 2018; Lalioti et al, 2019b)","noteIndex":0},"citationItems":[{"id":953,"uris":["http://zotero.org/users/local/dBWKaixa/items/GBTWDQU3"],"itemData":{"id":953,"type":"article-journal","abstract":"Hydrocephalic hyh mutant mice undergo a programmed loss of the neuroepithelium/ependyma followed by a reaction of periventricular astrocytes, which form a new cell layer covering the denuded ventricular surface. We present a comparative morphological and functional study of the newly formed layer of astrocytes and the multiciliated ependyma of hyh mice. Transmission electron microscopy, immunocytochemistry for junction proteins (N-cadherin, connexin 43) and proteins involved in permeability (aquaporin 4) and endocytosis (caveolin-1, EEA1) were used. Horseradish peroxidase (HRP) and lanthanum nitrate were used to trace the intracellular and paracellular transport routes. The astrocyte layer shares several cytological features with the normal multiciliated ependyma, such as numerous microvilli projected into the ventricle, extensive cell-cell interdigitations and connexin 43-based gap junctions, suggesting that these astrocytes are coupled to play an unknown function as a cell layer. The ependyma and the astrocyte layers also share transport properties: (1) high expression of aquaporin 4, caveolin-1 and the endosome marker EEA1; (2) internalization into endocytic vesicles and early endosomes of HRP injected into the ventricle; (3) and a similar paracellular route of molecules moving between CSF, the subependymal neuropile and the pericapillary space, as shown by lanthanum nitrate and HRP. A parallel analysis performed in human hydrocephalic foetuses indicated that a similar phenomenon would occur in humans. We suggest that in foetal-onset hydrocephalus, the astrocyte assembly at the denuded ventricular walls functions as a CSF-brain barrier involved in water and solute transport, thus contributing to re-establish lost functions at the brain parenchyma-CSF interphase.","container-title":"Acta Neuropathologica","DOI":"10.1007/s00401-012-0992-6","ISSN":"1432-0533","issue":"4","journalAbbreviation":"Acta Neuropathol.","language":"eng","note":"PMID: 22576081\nPMCID: PMC3444707","page":"531-546","source":"PubMed","title":"Astrocytes acquire morphological and functional characteristics of ependymal cells following disruption of ependyma in hydrocephalus","volume":"124","author":[{"family":"Roales-Buján","given":"Ruth"},{"family":"Páez","given":"Patricia"},{"family":"Guerra","given":"Montserrat"},{"family":"Rodríguez","given":"Sara"},{"family":"Vío","given":"Karin"},{"family":"Ho-Plagaro","given":"Ailec"},{"family":"García-Bonilla","given":"María"},{"family":"Rodríguez-Pérez","given":"Luis-Manuel"},{"family":"Domínguez-Pinos","given":"María-Dolores"},{"family":"Rodríguez","given":"Esteban-Martín"},{"family":"Pérez-Fígares","given":"José-Manuel"},{"family":"Jiménez","given":"Antonio-Jesús"}],"issued":{"date-parts":[["2012",10]]}}},{"id":507,"uris":["http://zotero.org/users/local/dBWKaixa/items/MSWV5XW5"],"itemData":{"id":507,"type":"article-journal","container-title":"Developmental Neurobiology","DOI":"10.1002/dneu.22356","ISSN":"19328451","issue":"7","language":"en","page":"730-747","source":"CrossRef","title":"p73 is required for ependymal cell maturation and neurogenic SVZ cytoarchitecture: p73 Regulates SVZ Cytoarchitecture","title-short":"p73 is required for ependymal cell maturation and neurogenic SVZ cytoarchitecture","volume":"76","author":[{"family":"Gonzalez-Cano","given":"L."},{"family":"Fuertes-Alvarez","given":"S."},{"family":"Robledinos-Anton","given":"N."},{"family":"Bizy","given":"A."},{"family":"Villena-Cortes","given":"A."},{"family":"Fariñas","given":"I."},{"family":"Marques","given":"M.M."},{"family":"Marin","given":"Maria C."}],"issued":{"date-parts":[["2016",7]]}}},{"id":577,"uris":["http://zotero.org/users/local/dBWKaixa/items/YCJ2IHRT"],"itemData":{"id":577,"type":"article-journal","abstract":"Specialized, differentiated cells often perform unique tasks that require them to maintain a stable phenotype. Multiciliated ependymal cells (ECs) are unique glial cells lining the brain ventricles, important for cerebral spinal fluid circulation. While functional ECs are needed to prevent hydrocephalus, they have also been reported to generate new neurons: whether ECs represent a stable cellular population remains unclear. Via a chemical screen we found that mature ECs are inherently plastic, with their multiciliated state needing constant maintenance by the Foxj1 transcription factor, which paradoxically is rapidly turned over by the ubiquitin-proteasome system leading to cellular de-differentiation. Mechanistic analyses revealed a novel NF-κB-independent IKK2 activity stabilizing Foxj1 in mature ECs, and we found that known IKK2 inhibitors including viruses and growth factors robustly induced Foxj1 degradation, EC de-differentiation, and hydrocephalus. Although mature ECs upon de-differentiation can divide and regenerate multiciliated ECs, we did not detect evidence supporting EC's neurogenic potential.","container-title":"Nature Communications","DOI":"10.1038/s41467-018-03812-w","ISSN":"2041-1723","issue":"1","journalAbbreviation":"Nat Commun","language":"eng","note":"PMID: 29695808\nPMCID: PMC5916891","page":"1655","source":"PubMed","title":"Uncovering inherent cellular plasticity of multiciliated ependyma leading to ventricular wall transformation and hydrocephalus","volume":"9","author":[{"family":"Abdi","given":"Khadar"},{"family":"Lai","given":"Chun-Hsiang"},{"family":"Paez-Gonzalez","given":"Patricia"},{"family":"Lay","given":"Mark"},{"family":"Pyun","given":"Joon"},{"family":"Kuo","given":"Chay T."}],"issued":{"date-parts":[["2018",4,25]]}}},{"id":734,"uris":["http://zotero.org/users/local/dBWKaixa/items/DYYAATG6"],"itemData":{"id":734,"type":"article-journal","abstract":"The subventricular zone (SVZ) is one of two main niches where neurogenesis persists during adulthood, as it retains neural stem cells (NSCs) with self-renewal capacity and multi-lineage potency. Another critical cellular component of the niche is the population of postmitotic multiciliated ependymal cells. Both cell types are derived from radial glial cells that become specified to each lineage during embryogenesis. We show here that GemC1, encoding Geminin coiled-coil domain-containing protein 1, is associated with congenital hydrocephalus in humans and mice. Our results show that GemC1 deficiency drives cells toward a NSC phenotype, at the expense of multiciliated ependymal cell generation. The increased number of NSCs is accompanied by increased levels of proliferation and neurogenesis in the postnatal SVZ. Finally, GemC1-knockout cells display altered chromatin organization at multiple loci, further supporting a NSC identity. Together, these findings suggest that GemC1 regulates the balance between NSC generation and ependymal cell differentiation, with implications for the pathogenesis of human congenital hydrocephalus.","container-title":"Glia","DOI":"10.1002/glia.23690","ISSN":"1098-1136","journalAbbreviation":"Glia","language":"eng","note":"PMID: 31328313","source":"PubMed","title":"GemC1 is a critical switch for neural stem cell generation in the postnatal brain","author":[{"family":"Lalioti","given":"Maria-Eleni"},{"family":"Kaplani","given":"Konstantina"},{"family":"Lokka","given":"Georgia"},{"family":"Georgomanolis","given":"Theodore"},{"family":"Kyrousi","given":"Christina"},{"family":"Dong","given":"Weilai"},{"family":"Dunbar","given":"Ashley"},{"family":"Parlapani","given":"Evangelia"},{"family":"Damianidou","given":"Eleni"},{"family":"Spassky","given":"Nathalie"},{"family":"Kahle","given":"Kristopher T."},{"family":"Papantonis","given":"Argyris"},{"family":"Lygerou","given":"Zoi"},{"family":"Taraviras","given":"Stavros"}],"issued":{"date-parts":[["2019",7,22]]}}}],"schema":"https://github.com/citation-style-language/schema/raw/master/csl-citation.json"} </w:instrText>
      </w:r>
      <w:r w:rsidRPr="004A3188">
        <w:fldChar w:fldCharType="separate"/>
      </w:r>
      <w:r w:rsidR="00E2529F" w:rsidRPr="004A3188">
        <w:t xml:space="preserve">(Roales-Buján </w:t>
      </w:r>
      <w:r w:rsidR="00E2529F" w:rsidRPr="004A3188">
        <w:rPr>
          <w:i/>
          <w:iCs/>
        </w:rPr>
        <w:t>et al</w:t>
      </w:r>
      <w:r w:rsidR="00E2529F" w:rsidRPr="004A3188">
        <w:t xml:space="preserve">, 2012; Gonzalez-Cano </w:t>
      </w:r>
      <w:r w:rsidR="00E2529F" w:rsidRPr="004A3188">
        <w:rPr>
          <w:i/>
          <w:iCs/>
        </w:rPr>
        <w:t>et al</w:t>
      </w:r>
      <w:r w:rsidR="00E2529F" w:rsidRPr="004A3188">
        <w:t xml:space="preserve">, 2016; Abdi </w:t>
      </w:r>
      <w:r w:rsidR="00E2529F" w:rsidRPr="004A3188">
        <w:rPr>
          <w:i/>
          <w:iCs/>
        </w:rPr>
        <w:t>et al</w:t>
      </w:r>
      <w:r w:rsidR="00E2529F" w:rsidRPr="004A3188">
        <w:t xml:space="preserve">, 2018; Lalioti </w:t>
      </w:r>
      <w:r w:rsidR="00E2529F" w:rsidRPr="004A3188">
        <w:rPr>
          <w:i/>
          <w:iCs/>
        </w:rPr>
        <w:t>et al</w:t>
      </w:r>
      <w:r w:rsidR="00E2529F" w:rsidRPr="004A3188">
        <w:t>, 2019b)</w:t>
      </w:r>
      <w:r w:rsidRPr="004A3188">
        <w:fldChar w:fldCharType="end"/>
      </w:r>
      <w:r w:rsidRPr="004A3188">
        <w:t xml:space="preserve">. Reprogramming towards the ependymal cells was evaluated through immunofluorescence, using molecular markers that determine different stages of </w:t>
      </w:r>
      <w:proofErr w:type="spellStart"/>
      <w:r w:rsidRPr="004A3188">
        <w:t>ependymogenesis</w:t>
      </w:r>
      <w:proofErr w:type="spellEnd"/>
      <w:r w:rsidRPr="004A3188">
        <w:t xml:space="preserve">. Interestingly, four days post electroporation 61% and 58% of </w:t>
      </w:r>
      <w:proofErr w:type="spellStart"/>
      <w:r w:rsidRPr="004A3188">
        <w:t>McIdas</w:t>
      </w:r>
      <w:proofErr w:type="spellEnd"/>
      <w:r w:rsidRPr="004A3188">
        <w:t xml:space="preserve">-electroporated cells were </w:t>
      </w:r>
      <w:proofErr w:type="spellStart"/>
      <w:r w:rsidRPr="004A3188">
        <w:t>immunopositive</w:t>
      </w:r>
      <w:proofErr w:type="spellEnd"/>
      <w:r w:rsidRPr="004A3188">
        <w:t xml:space="preserve"> for the ependymal markers </w:t>
      </w:r>
      <w:r w:rsidRPr="004A3188">
        <w:rPr>
          <w:i/>
          <w:iCs/>
        </w:rPr>
        <w:t>P73</w:t>
      </w:r>
      <w:r w:rsidRPr="004A3188">
        <w:t xml:space="preserve"> </w:t>
      </w:r>
      <w:r w:rsidRPr="004A3188">
        <w:rPr>
          <w:bCs/>
        </w:rPr>
        <w:t>(Fig</w:t>
      </w:r>
      <w:r w:rsidR="004B4747" w:rsidRPr="004A3188">
        <w:rPr>
          <w:bCs/>
        </w:rPr>
        <w:t>.</w:t>
      </w:r>
      <w:r w:rsidRPr="004A3188">
        <w:rPr>
          <w:bCs/>
        </w:rPr>
        <w:t xml:space="preserve"> 4A</w:t>
      </w:r>
      <w:r w:rsidR="004B4747" w:rsidRPr="004A3188">
        <w:rPr>
          <w:bCs/>
        </w:rPr>
        <w:t xml:space="preserve">, </w:t>
      </w:r>
      <w:r w:rsidRPr="004A3188">
        <w:rPr>
          <w:bCs/>
        </w:rPr>
        <w:t>B) and FoxJ1, respectively (</w:t>
      </w:r>
      <w:r w:rsidR="004B4747" w:rsidRPr="004A3188">
        <w:rPr>
          <w:iCs/>
        </w:rPr>
        <w:t>Fig. EV5</w:t>
      </w:r>
      <w:r w:rsidRPr="004A3188">
        <w:rPr>
          <w:bCs/>
        </w:rPr>
        <w:t>A</w:t>
      </w:r>
      <w:r w:rsidR="004B4747" w:rsidRPr="004A3188">
        <w:rPr>
          <w:bCs/>
        </w:rPr>
        <w:t xml:space="preserve">, </w:t>
      </w:r>
      <w:r w:rsidRPr="004A3188">
        <w:rPr>
          <w:bCs/>
        </w:rPr>
        <w:t xml:space="preserve">B). </w:t>
      </w:r>
      <w:r w:rsidRPr="004A3188">
        <w:t xml:space="preserve">The expression of </w:t>
      </w:r>
      <w:r w:rsidRPr="004A3188">
        <w:rPr>
          <w:i/>
          <w:iCs/>
        </w:rPr>
        <w:t>P73</w:t>
      </w:r>
      <w:r w:rsidRPr="004A3188">
        <w:t xml:space="preserve"> and </w:t>
      </w:r>
      <w:r w:rsidRPr="004A3188">
        <w:rPr>
          <w:i/>
          <w:iCs/>
        </w:rPr>
        <w:t>FoxJ1</w:t>
      </w:r>
      <w:r w:rsidRPr="004A3188">
        <w:t xml:space="preserve"> was not detected in control animals, in agreement to what was previously described</w:t>
      </w:r>
      <w:r w:rsidR="00E2529F" w:rsidRPr="004A3188">
        <w:t xml:space="preserve"> </w:t>
      </w:r>
      <w:r w:rsidRPr="004A3188">
        <w:fldChar w:fldCharType="begin"/>
      </w:r>
      <w:r w:rsidR="00096801" w:rsidRPr="004A3188">
        <w:instrText xml:space="preserve"> ADDIN ZOTERO_ITEM CSL_CITATION {"citationID":"bcNsl0F3","properties":{"formattedCitation":"(Lalioti {\\i{}et al}, 2019b)","plainCitation":"(Lalioti et al, 2019b)","noteIndex":0},"citationItems":[{"id":734,"uris":["http://zotero.org/users/local/dBWKaixa/items/DYYAATG6"],"itemData":{"id":734,"type":"article-journal","abstract":"The subventricular zone (SVZ) is one of two main niches where neurogenesis persists during adulthood, as it retains neural stem cells (NSCs) with self-renewal capacity and multi-lineage potency. Another critical cellular component of the niche is the population of postmitotic multiciliated ependymal cells. Both cell types are derived from radial glial cells that become specified to each lineage during embryogenesis. We show here that GemC1, encoding Geminin coiled-coil domain-containing protein 1, is associated with congenital hydrocephalus in humans and mice. Our results show that GemC1 deficiency drives cells toward a NSC phenotype, at the expense of multiciliated ependymal cell generation. The increased number of NSCs is accompanied by increased levels of proliferation and neurogenesis in the postnatal SVZ. Finally, GemC1-knockout cells display altered chromatin organization at multiple loci, further supporting a NSC identity. Together, these findings suggest that GemC1 regulates the balance between NSC generation and ependymal cell differentiation, with implications for the pathogenesis of human congenital hydrocephalus.","container-title":"Glia","DOI":"10.1002/glia.23690","ISSN":"1098-1136","journalAbbreviation":"Glia","language":"eng","note":"PMID: 31328313","source":"PubMed","title":"GemC1 is a critical switch for neural stem cell generation in the postnatal brain","author":[{"family":"Lalioti","given":"Maria-Eleni"},{"family":"Kaplani","given":"Konstantina"},{"family":"Lokka","given":"Georgia"},{"family":"Georgomanolis","given":"Theodore"},{"family":"Kyrousi","given":"Christina"},{"family":"Dong","given":"Weilai"},{"family":"Dunbar","given":"Ashley"},{"family":"Parlapani","given":"Evangelia"},{"family":"Damianidou","given":"Eleni"},{"family":"Spassky","given":"Nathalie"},{"family":"Kahle","given":"Kristopher T."},{"family":"Papantonis","given":"Argyris"},{"family":"Lygerou","given":"Zoi"},{"family":"Taraviras","given":"Stavros"}],"issued":{"date-parts":[["2019",7,22]]}}}],"schema":"https://github.com/citation-style-language/schema/raw/master/csl-citation.json"} </w:instrText>
      </w:r>
      <w:r w:rsidRPr="004A3188">
        <w:fldChar w:fldCharType="separate"/>
      </w:r>
      <w:r w:rsidR="00096801" w:rsidRPr="004A3188">
        <w:t xml:space="preserve">(Lalioti </w:t>
      </w:r>
      <w:r w:rsidR="00096801" w:rsidRPr="004A3188">
        <w:rPr>
          <w:i/>
          <w:iCs/>
        </w:rPr>
        <w:t>et al</w:t>
      </w:r>
      <w:r w:rsidR="00096801" w:rsidRPr="004A3188">
        <w:t>, 2019b)</w:t>
      </w:r>
      <w:r w:rsidRPr="004A3188">
        <w:fldChar w:fldCharType="end"/>
      </w:r>
      <w:r w:rsidRPr="004A3188">
        <w:t xml:space="preserve">, as </w:t>
      </w:r>
      <w:r w:rsidRPr="004A3188">
        <w:rPr>
          <w:i/>
          <w:iCs/>
        </w:rPr>
        <w:t>GemC1</w:t>
      </w:r>
      <w:r w:rsidRPr="004A3188">
        <w:t xml:space="preserve">-knockout mice lack ependymal cells. We also showed that </w:t>
      </w:r>
      <w:r w:rsidRPr="004A3188">
        <w:rPr>
          <w:i/>
          <w:iCs/>
        </w:rPr>
        <w:t>McIdas</w:t>
      </w:r>
      <w:r w:rsidRPr="004A3188">
        <w:t xml:space="preserve"> further promoted the differentiation of the electroporated ependymal cells as basal bodies amplification was observed, based on Pericentrin immunofluorescence </w:t>
      </w:r>
      <w:r w:rsidRPr="004A3188">
        <w:rPr>
          <w:bCs/>
        </w:rPr>
        <w:t>(Fig</w:t>
      </w:r>
      <w:r w:rsidR="004B4747" w:rsidRPr="004A3188">
        <w:rPr>
          <w:bCs/>
        </w:rPr>
        <w:t>.</w:t>
      </w:r>
      <w:r w:rsidRPr="004A3188">
        <w:rPr>
          <w:bCs/>
        </w:rPr>
        <w:t xml:space="preserve"> 4C). </w:t>
      </w:r>
      <w:r w:rsidRPr="004A3188">
        <w:t xml:space="preserve">More specifically, upon </w:t>
      </w:r>
      <w:r w:rsidRPr="004A3188">
        <w:rPr>
          <w:i/>
          <w:iCs/>
        </w:rPr>
        <w:t>McIdas</w:t>
      </w:r>
      <w:r w:rsidRPr="004A3188">
        <w:t xml:space="preserve"> overexpression 44% of the electroporated cells acquired multiple basal bodies </w:t>
      </w:r>
      <w:r w:rsidRPr="004A3188">
        <w:rPr>
          <w:bCs/>
        </w:rPr>
        <w:t>(Fig</w:t>
      </w:r>
      <w:r w:rsidR="004B4747" w:rsidRPr="004A3188">
        <w:rPr>
          <w:bCs/>
        </w:rPr>
        <w:t>.</w:t>
      </w:r>
      <w:r w:rsidRPr="004A3188">
        <w:rPr>
          <w:bCs/>
        </w:rPr>
        <w:t xml:space="preserve"> 4D). </w:t>
      </w:r>
      <w:r w:rsidRPr="004A3188">
        <w:t xml:space="preserve">In </w:t>
      </w:r>
      <w:r w:rsidRPr="004A3188">
        <w:lastRenderedPageBreak/>
        <w:t xml:space="preserve">addition, immunofluorescence against acetylated-a-tubulin revealed that </w:t>
      </w:r>
      <w:r w:rsidRPr="004A3188">
        <w:rPr>
          <w:i/>
          <w:iCs/>
        </w:rPr>
        <w:t>McIdas</w:t>
      </w:r>
      <w:r w:rsidRPr="004A3188">
        <w:t xml:space="preserve"> overexpression resulted in the formation of cilia in a significant number of cells, corresponding to 7% of McIdas electroporated cells </w:t>
      </w:r>
      <w:r w:rsidRPr="004A3188">
        <w:rPr>
          <w:bCs/>
        </w:rPr>
        <w:t>(Fig</w:t>
      </w:r>
      <w:r w:rsidR="004B4747" w:rsidRPr="004A3188">
        <w:rPr>
          <w:bCs/>
        </w:rPr>
        <w:t>.</w:t>
      </w:r>
      <w:r w:rsidRPr="004A3188">
        <w:rPr>
          <w:bCs/>
        </w:rPr>
        <w:t xml:space="preserve"> 4E). </w:t>
      </w:r>
      <w:r w:rsidRPr="004A3188">
        <w:t>Noticeably, ciliated cells were located close to the ventricles, resembling normal mature multiciliated ependymal cells, which form a single-layered ciliated epithelium adjacent to the brain ventricle.</w:t>
      </w:r>
    </w:p>
    <w:p w14:paraId="2C7A63E1" w14:textId="2BBB800A" w:rsidR="008F1E4A" w:rsidRPr="004A3188" w:rsidRDefault="00B45325" w:rsidP="00312651">
      <w:pPr>
        <w:pStyle w:val="Paragraph"/>
        <w:spacing w:line="480" w:lineRule="auto"/>
        <w:ind w:firstLine="0"/>
        <w:jc w:val="both"/>
      </w:pPr>
      <w:proofErr w:type="gramStart"/>
      <w:r w:rsidRPr="004A3188">
        <w:t>In order to</w:t>
      </w:r>
      <w:proofErr w:type="gramEnd"/>
      <w:r w:rsidRPr="004A3188">
        <w:t xml:space="preserve"> examine whether the cilia that were generated upon </w:t>
      </w:r>
      <w:r w:rsidRPr="004A3188">
        <w:rPr>
          <w:i/>
          <w:iCs/>
        </w:rPr>
        <w:t>McIdas</w:t>
      </w:r>
      <w:r w:rsidRPr="004A3188">
        <w:t xml:space="preserve"> ectopic expression were motile, thick coronal brain sections from </w:t>
      </w:r>
      <w:bookmarkStart w:id="10" w:name="_Hlk146802162"/>
      <w:r w:rsidRPr="004A3188">
        <w:rPr>
          <w:i/>
          <w:iCs/>
        </w:rPr>
        <w:t>GemC1</w:t>
      </w:r>
      <w:r w:rsidRPr="004A3188">
        <w:t xml:space="preserve">-knockout </w:t>
      </w:r>
      <w:bookmarkEnd w:id="10"/>
      <w:r w:rsidRPr="004A3188">
        <w:t>mice covering the lateral brain ventricles were obtained and used in live imaging microscopy experiments</w:t>
      </w:r>
      <w:r w:rsidR="00BF6926" w:rsidRPr="004A3188">
        <w:t xml:space="preserve"> (Fig. 5A)</w:t>
      </w:r>
      <w:r w:rsidRPr="004A3188">
        <w:t xml:space="preserve">. Electroporated cells were identified under a FITC filter and their cilia beating capacity was examined in fast video records. </w:t>
      </w:r>
      <w:r w:rsidR="00A10672" w:rsidRPr="004A3188">
        <w:t>A</w:t>
      </w:r>
      <w:r w:rsidR="00FB4C09" w:rsidRPr="004A3188">
        <w:t xml:space="preserve"> proportion of cells with multiple beating cilia that were GFP-negative in sections derived from McIdas- electroporated brains</w:t>
      </w:r>
      <w:r w:rsidR="00A10672" w:rsidRPr="004A3188">
        <w:t xml:space="preserve"> were observed</w:t>
      </w:r>
      <w:r w:rsidR="00FB4C09" w:rsidRPr="004A3188">
        <w:t xml:space="preserve">. </w:t>
      </w:r>
      <w:r w:rsidR="00FB4C09" w:rsidRPr="004A3188">
        <w:rPr>
          <w:bCs/>
        </w:rPr>
        <w:t xml:space="preserve">We have previously shown that </w:t>
      </w:r>
      <w:r w:rsidR="00FB4C09" w:rsidRPr="004A3188">
        <w:t xml:space="preserve">GemC1-knockout mice are unable to generate ependymal cells </w:t>
      </w:r>
      <w:r w:rsidR="00FB4C09" w:rsidRPr="004A3188">
        <w:fldChar w:fldCharType="begin"/>
      </w:r>
      <w:r w:rsidR="00FB4C09" w:rsidRPr="004A3188">
        <w:instrText xml:space="preserve"> ADDIN ZOTERO_ITEM CSL_CITATION {"citationID":"OQ3JqsnH","properties":{"formattedCitation":"(Lalioti {\\i{}et al}, 2019b)","plainCitation":"(Lalioti et al, 2019b)","noteIndex":0},"citationItems":[{"id":734,"uris":["http://zotero.org/users/local/dBWKaixa/items/DYYAATG6"],"itemData":{"id":734,"type":"article-journal","abstract":"The subventricular zone (SVZ) is one of two main niches where neurogenesis persists during adulthood, as it retains neural stem cells (NSCs) with self-renewal capacity and multi-lineage potency. Another critical cellular component of the niche is the population of postmitotic multiciliated ependymal cells. Both cell types are derived from radial glial cells that become specified to each lineage during embryogenesis. We show here that GemC1, encoding Geminin coiled-coil domain-containing protein 1, is associated with congenital hydrocephalus in humans and mice. Our results show that GemC1 deficiency drives cells toward a NSC phenotype, at the expense of multiciliated ependymal cell generation. The increased number of NSCs is accompanied by increased levels of proliferation and neurogenesis in the postnatal SVZ. Finally, GemC1-knockout cells display altered chromatin organization at multiple loci, further supporting a NSC identity. Together, these findings suggest that GemC1 regulates the balance between NSC generation and ependymal cell differentiation, with implications for the pathogenesis of human congenital hydrocephalus.","container-title":"Glia","DOI":"10.1002/glia.23690","ISSN":"1098-1136","journalAbbreviation":"Glia","language":"eng","note":"PMID: 31328313","source":"PubMed","title":"GemC1 is a critical switch for neural stem cell generation in the postnatal brain","author":[{"family":"Lalioti","given":"Maria-Eleni"},{"family":"Kaplani","given":"Konstantina"},{"family":"Lokka","given":"Georgia"},{"family":"Georgomanolis","given":"Theodore"},{"family":"Kyrousi","given":"Christina"},{"family":"Dong","given":"Weilai"},{"family":"Dunbar","given":"Ashley"},{"family":"Parlapani","given":"Evangelia"},{"family":"Damianidou","given":"Eleni"},{"family":"Spassky","given":"Nathalie"},{"family":"Kahle","given":"Kristopher T."},{"family":"Papantonis","given":"Argyris"},{"family":"Lygerou","given":"Zoi"},{"family":"Taraviras","given":"Stavros"}],"issued":{"date-parts":[["2019",7,22]]}}}],"schema":"https://github.com/citation-style-language/schema/raw/master/csl-citation.json"} </w:instrText>
      </w:r>
      <w:r w:rsidR="00FB4C09" w:rsidRPr="004A3188">
        <w:fldChar w:fldCharType="separate"/>
      </w:r>
      <w:r w:rsidR="00FB4C09" w:rsidRPr="004A3188">
        <w:t xml:space="preserve">(Lalioti </w:t>
      </w:r>
      <w:r w:rsidR="00FB4C09" w:rsidRPr="004A3188">
        <w:rPr>
          <w:i/>
          <w:iCs/>
        </w:rPr>
        <w:t>et al</w:t>
      </w:r>
      <w:r w:rsidR="00FB4C09" w:rsidRPr="004A3188">
        <w:t>, 2019b)</w:t>
      </w:r>
      <w:r w:rsidR="00FB4C09" w:rsidRPr="004A3188">
        <w:fldChar w:fldCharType="end"/>
      </w:r>
      <w:r w:rsidR="00FB4C09" w:rsidRPr="004A3188">
        <w:rPr>
          <w:bCs/>
        </w:rPr>
        <w:t xml:space="preserve">, therefore cells carrying </w:t>
      </w:r>
      <w:r w:rsidR="00FB4C09" w:rsidRPr="004A3188">
        <w:t>multiple beating cilia that do not appear GFP-positive were possibly</w:t>
      </w:r>
      <w:r w:rsidR="00A10672" w:rsidRPr="004A3188">
        <w:t xml:space="preserve"> observed</w:t>
      </w:r>
      <w:r w:rsidR="00FB4C09" w:rsidRPr="004A3188">
        <w:t xml:space="preserve"> due to the loss of the transgene </w:t>
      </w:r>
      <w:r w:rsidR="00A10672" w:rsidRPr="004A3188">
        <w:t xml:space="preserve">because of its transient expression </w:t>
      </w:r>
      <w:r w:rsidR="00FB4C09" w:rsidRPr="004A3188">
        <w:t xml:space="preserve">and were thus undetectable under the FITC filter. </w:t>
      </w:r>
      <w:bookmarkStart w:id="11" w:name="_Hlk177303303"/>
      <w:r w:rsidR="009E0D02" w:rsidRPr="004A3188">
        <w:t xml:space="preserve">In addition to this, we cannot </w:t>
      </w:r>
      <w:r w:rsidR="00444317" w:rsidRPr="004A3188">
        <w:t xml:space="preserve">exclude the possibility </w:t>
      </w:r>
      <w:bookmarkStart w:id="12" w:name="_Hlk175689240"/>
      <w:r w:rsidR="009E0D02" w:rsidRPr="004A3188">
        <w:t>of dilution of the GFP signal due to continued proliferation</w:t>
      </w:r>
      <w:bookmarkEnd w:id="12"/>
      <w:r w:rsidR="009E0D02" w:rsidRPr="004A3188">
        <w:rPr>
          <w:lang w:bidi="en-US"/>
        </w:rPr>
        <w:t>.</w:t>
      </w:r>
      <w:r w:rsidR="00CF7049" w:rsidRPr="004A3188">
        <w:rPr>
          <w:lang w:bidi="en-US"/>
        </w:rPr>
        <w:t xml:space="preserve"> </w:t>
      </w:r>
      <w:bookmarkEnd w:id="11"/>
      <w:r w:rsidRPr="004A3188">
        <w:t>In agreement with what was previously described cilia were not detected in brain sections following GFP overexpression. However, McIdas electroporated cells exhibited functional beating cilia</w:t>
      </w:r>
      <w:r w:rsidRPr="004A3188">
        <w:rPr>
          <w:bCs/>
        </w:rPr>
        <w:t xml:space="preserve"> (Fig</w:t>
      </w:r>
      <w:r w:rsidR="004B4747" w:rsidRPr="004A3188">
        <w:rPr>
          <w:bCs/>
        </w:rPr>
        <w:t>.</w:t>
      </w:r>
      <w:r w:rsidRPr="004A3188">
        <w:rPr>
          <w:bCs/>
        </w:rPr>
        <w:t xml:space="preserve"> 5B and Movies </w:t>
      </w:r>
      <w:r w:rsidR="00FF05C3" w:rsidRPr="004A3188">
        <w:rPr>
          <w:bCs/>
        </w:rPr>
        <w:t>EV</w:t>
      </w:r>
      <w:r w:rsidR="004B4747" w:rsidRPr="004A3188">
        <w:rPr>
          <w:bCs/>
        </w:rPr>
        <w:t xml:space="preserve">5, </w:t>
      </w:r>
      <w:r w:rsidRPr="004A3188">
        <w:rPr>
          <w:bCs/>
        </w:rPr>
        <w:t>6). Kymographs were generated (Fig</w:t>
      </w:r>
      <w:r w:rsidR="004B4747" w:rsidRPr="004A3188">
        <w:rPr>
          <w:bCs/>
        </w:rPr>
        <w:t>.</w:t>
      </w:r>
      <w:r w:rsidRPr="004A3188">
        <w:rPr>
          <w:bCs/>
        </w:rPr>
        <w:t xml:space="preserve"> 5C) </w:t>
      </w:r>
      <w:r w:rsidRPr="004A3188">
        <w:t xml:space="preserve">following previously described methods by Francis et al. </w:t>
      </w:r>
      <w:r w:rsidRPr="004A3188">
        <w:fldChar w:fldCharType="begin"/>
      </w:r>
      <w:r w:rsidR="00900E88" w:rsidRPr="004A3188">
        <w:instrText xml:space="preserve"> ADDIN ZOTERO_ITEM CSL_CITATION {"citationID":"GipiBdC0","properties":{"formattedCitation":"(Francis &amp; Lo, 2013)","plainCitation":"(Francis &amp; Lo, 2013)","noteIndex":0},"citationItems":[{"id":762,"uris":["http://zotero.org/users/local/dBWKaixa/items/YTWM3ANT"],"itemData":{"id":762,"type":"article-journal","abstract":"An ex vivo technique for imaging mouse airway epithelia for quantitative analysis of motile cilia function important for insight into mucociliary clearance function has been established. Freshly harvested mouse trachea is cut longitudinally through the trachealis muscle and mounted in a shallow walled chamber on a glass-bottomed dish. The trachea sample is positioned along its long axis to take advantage of the trachealis muscle to curl longitudinally. This allows imaging of ciliary motion in the profile view along the entire tracheal length. Videos at 200 frames/sec are obtained using differential interference contrast microscopy and a high speed digital camera to allow quantitative analysis of cilia beat frequency and ciliary waveform. With the addition of fluorescent beads during imaging, cilia generated fluid flow also can be determined. The protocol time spans approximately 30 min, with 5 min for chamber preparation, 5-10 min for sample mounting, and 10-15 min for videomicroscopy.","container-title":"Journal of Visualized Experiments: JoVE","DOI":"10.3791/50343","ISSN":"1940-087X","issue":"78","journalAbbreviation":"J Vis Exp","language":"eng","note":"PMID: 23963287\nPMCID: PMC3854556","source":"PubMed","title":"Ex vivo method for high resolution imaging of cilia motility in rodent airway epithelia","author":[{"family":"Francis","given":"Richard"},{"family":"Lo","given":"Cecilia"}],"issued":{"date-parts":[["2013",8,8]]}}}],"schema":"https://github.com/citation-style-language/schema/raw/master/csl-citation.json"} </w:instrText>
      </w:r>
      <w:r w:rsidRPr="004A3188">
        <w:fldChar w:fldCharType="separate"/>
      </w:r>
      <w:r w:rsidR="00900E88" w:rsidRPr="004A3188">
        <w:t>(Francis &amp; Lo, 2013)</w:t>
      </w:r>
      <w:r w:rsidRPr="004A3188">
        <w:fldChar w:fldCharType="end"/>
      </w:r>
      <w:r w:rsidRPr="004A3188">
        <w:t xml:space="preserve"> and ciliary beating frequency of McIdas induced ependymal cells was estimated to have a mean value of 10 Hz </w:t>
      </w:r>
      <w:r w:rsidRPr="004A3188">
        <w:rPr>
          <w:bCs/>
        </w:rPr>
        <w:t>(Fig</w:t>
      </w:r>
      <w:r w:rsidR="004B4747" w:rsidRPr="004A3188">
        <w:rPr>
          <w:bCs/>
        </w:rPr>
        <w:t>.</w:t>
      </w:r>
      <w:r w:rsidRPr="004A3188">
        <w:rPr>
          <w:bCs/>
        </w:rPr>
        <w:t xml:space="preserve"> 5D). </w:t>
      </w:r>
      <w:bookmarkStart w:id="13" w:name="_Hlk171460874"/>
    </w:p>
    <w:bookmarkEnd w:id="13"/>
    <w:p w14:paraId="62D4A778" w14:textId="154C558B" w:rsidR="00BA3735" w:rsidRPr="004A3188" w:rsidRDefault="00B45325" w:rsidP="00312651">
      <w:pPr>
        <w:pStyle w:val="Paragraph"/>
        <w:spacing w:line="480" w:lineRule="auto"/>
        <w:ind w:firstLine="0"/>
        <w:jc w:val="both"/>
        <w:rPr>
          <w:bCs/>
        </w:rPr>
      </w:pPr>
      <w:r w:rsidRPr="004A3188">
        <w:rPr>
          <w:bCs/>
        </w:rPr>
        <w:t>Our findings show that McIdas induces ependymal cells restoration in the diseased hydrocephalic brain.</w:t>
      </w:r>
    </w:p>
    <w:p w14:paraId="2DC2933D" w14:textId="77777777" w:rsidR="003F545B" w:rsidRPr="004A3188" w:rsidRDefault="003F545B" w:rsidP="001E0789">
      <w:pPr>
        <w:pStyle w:val="Paragraph"/>
        <w:spacing w:line="480" w:lineRule="auto"/>
        <w:ind w:firstLine="0"/>
        <w:jc w:val="both"/>
      </w:pPr>
    </w:p>
    <w:p w14:paraId="3A1FB4C6" w14:textId="77777777" w:rsidR="00455913" w:rsidRPr="004A3188" w:rsidRDefault="00455913" w:rsidP="008E53E3">
      <w:pPr>
        <w:pStyle w:val="Paragraph"/>
        <w:spacing w:line="480" w:lineRule="auto"/>
        <w:ind w:firstLine="0"/>
        <w:jc w:val="both"/>
        <w:rPr>
          <w:b/>
          <w:bCs/>
        </w:rPr>
      </w:pPr>
      <w:r w:rsidRPr="004A3188">
        <w:rPr>
          <w:b/>
          <w:bCs/>
        </w:rPr>
        <w:lastRenderedPageBreak/>
        <w:t xml:space="preserve">McIdas expression contributes to the restoration of the </w:t>
      </w:r>
      <w:r w:rsidR="000C6A9C" w:rsidRPr="004A3188">
        <w:rPr>
          <w:b/>
          <w:bCs/>
        </w:rPr>
        <w:t>subventricular zone</w:t>
      </w:r>
      <w:r w:rsidRPr="004A3188">
        <w:rPr>
          <w:b/>
          <w:bCs/>
        </w:rPr>
        <w:t xml:space="preserve"> niche cytoarchitecture in hydrocephalic mice.</w:t>
      </w:r>
    </w:p>
    <w:p w14:paraId="6D66DBAE" w14:textId="51954855" w:rsidR="00EC49A7" w:rsidRPr="004A3188" w:rsidRDefault="001710C4" w:rsidP="008E53E3">
      <w:pPr>
        <w:pStyle w:val="Paragraph"/>
        <w:spacing w:line="480" w:lineRule="auto"/>
        <w:ind w:firstLine="0"/>
        <w:jc w:val="both"/>
      </w:pPr>
      <w:r w:rsidRPr="004A3188">
        <w:t xml:space="preserve">The adult subventricular zone niche has a well-defined architecture </w:t>
      </w:r>
      <w:r w:rsidR="00543241" w:rsidRPr="004A3188">
        <w:t xml:space="preserve">formed by pinwheel-like structures. These structures are assembled by the </w:t>
      </w:r>
      <w:r w:rsidR="007A49F8" w:rsidRPr="004A3188">
        <w:t xml:space="preserve">large apical domain of </w:t>
      </w:r>
      <w:r w:rsidR="00543241" w:rsidRPr="004A3188">
        <w:t>e</w:t>
      </w:r>
      <w:r w:rsidRPr="004A3188">
        <w:t xml:space="preserve">pendymal cells </w:t>
      </w:r>
      <w:r w:rsidR="007A49F8" w:rsidRPr="004A3188">
        <w:t xml:space="preserve">which surround the smaller apical domain of </w:t>
      </w:r>
      <w:r w:rsidR="00C81FD7" w:rsidRPr="004A3188">
        <w:t xml:space="preserve">adult </w:t>
      </w:r>
      <w:r w:rsidR="007A49F8" w:rsidRPr="004A3188">
        <w:t>neural stem cells (</w:t>
      </w:r>
      <w:proofErr w:type="spellStart"/>
      <w:r w:rsidR="00C81FD7" w:rsidRPr="004A3188">
        <w:t>a</w:t>
      </w:r>
      <w:r w:rsidR="007A49F8" w:rsidRPr="004A3188">
        <w:t>NSCs</w:t>
      </w:r>
      <w:proofErr w:type="spellEnd"/>
      <w:r w:rsidR="007A49F8" w:rsidRPr="004A3188">
        <w:t>)</w:t>
      </w:r>
      <w:r w:rsidR="0044103C" w:rsidRPr="004A3188">
        <w:t xml:space="preserve"> and constitute a unique micro-environment for coordinating adult neurogenesis</w:t>
      </w:r>
      <w:r w:rsidR="00E2529F" w:rsidRPr="004A3188">
        <w:t xml:space="preserve"> </w:t>
      </w:r>
      <w:r w:rsidR="007614D6" w:rsidRPr="004A3188">
        <w:fldChar w:fldCharType="begin"/>
      </w:r>
      <w:r w:rsidR="00096801" w:rsidRPr="004A3188">
        <w:instrText xml:space="preserve"> ADDIN ZOTERO_ITEM CSL_CITATION {"citationID":"M9N0nDk9","properties":{"formattedCitation":"(Mirzadeh {\\i{}et al}, 2008; Paez-Gonzalez {\\i{}et al}, 2011; Kokovay {\\i{}et al}, 2012)","plainCitation":"(Mirzadeh et al, 2008; Paez-Gonzalez et al, 2011; Kokovay et al, 2012)","noteIndex":0},"citationItems":[{"id":572,"uris":["http://zotero.org/users/local/dBWKaixa/items/GE8UUPLI"],"itemData":{"id":572,"type":"article-journal","abstract":"Neural stem cells (NSCs, B1 cells) are retained in the walls of the adult lateral ventricles but, unlike embryonic NSCs, are displaced from the ventricular zone (VZ) into the subventricular zone (SVZ) by ependymal cells. Apical and basal compartments, which in embryonic NSCs play essential roles in self-renewal and differentiation, are not evident in adult NSCs. Here we show that SVZ B1 cells in adult mice extend a minute apical ending to directly contact the ventricle and a long basal process ending on blood vessels. A closer look at the ventricular surface reveals a striking pinwheel organization speciﬁc to regions of adult neurogenesis. The pinwheel’s core contains the apical endings of B1 cells and in its periphery two types of ependymal cells: multiciliated (E1) and a type (E2) characterized by only two cilia and extraordinarily complex basal bodies. These results reveal that adult NSCs retain fundamental epithelial properties, including apical and basal compartmentalization, signiﬁcantly reshaping our understanding of this adult neurogenic niche.","container-title":"Cell Stem Cell","DOI":"10.1016/j.stem.2008.07.004","ISSN":"19345909","issue":"3","language":"en","page":"265-278","source":"Crossref","title":"Neural Stem Cells Confer Unique Pinwheel Architecture to the Ventricular Surface in Neurogenic Regions of the Adult Brain","volume":"3","author":[{"family":"Mirzadeh","given":"Zaman"},{"family":"Merkle","given":"Florian T."},{"family":"Soriano-Navarro","given":"Mario"},{"family":"Garcia-Verdugo","given":"Jose Manuel"},{"family":"Alvarez-Buylla","given":"Arturo"}],"issued":{"date-parts":[["2008",9]]}}},{"id":24,"uris":["http://zotero.org/users/local/dBWKaixa/items/LEL5RWEM"],"itemData":{"id":24,"type":"article-journal","abstract":"&lt;h2&gt;Summary&lt;/h2&gt;&lt;p&gt;The rodent subventricular/subependymal zone (SVZ/SEZ) houses neural stem cells (NSCs) that generate olfactory bulb interneurons. It is unclear how the SVZ environment sustains neuronal production into adulthood. We discovered that the adapter molecule Ankyrin-3 (Ank3) is specifically upregulated in ventricular progenitors destined to become ependymal cells, but not in NSCs, and is required for SVZ niche assembly through progenitor lateral adhesion. Furthermore, we found that Ank3 expression is controlled by Foxj1, a transcriptional regulator of multicilia formation, and genetic deletion of this pathway led to complete loss of SVZ niche structure. Interestingly, radial glia continued to transition into postnatal NSCs without this niche. However, inducible deletion of Foxj1-Ank3 from mature SVZ ependyma resulted in dramatic depletion of neurogenesis. Targeting a pathway regulating ependymal organization/assembly and showing its requirement for new neuron production, our results have important implications for environmental control of adult neurogenesis and harvesting NSCs for replacement therapy.&lt;/p&gt;","container-title":"Neuron","DOI":"10.1016/j.neuron.2011.05.029","ISSN":"0896-6273","issue":"1","journalAbbreviation":"Neuron","language":"English","note":"PMID: 21745638, 21745638","page":"61-75","source":"www.cell.com","title":"Ank3-Dependent SVZ Niche Assembly Is Required for the Continued Production of New Neurons","volume":"71","author":[{"family":"Paez-Gonzalez","given":"Patricia"},{"family":"Abdi","given":"Khadar"},{"family":"Luciano","given":"Dominic"},{"family":"Liu","given":"Yan"},{"family":"Soriano-Navarro","given":"Mario"},{"family":"Rawlins","given":"Emma"},{"family":"Bennett","given":"Vann"},{"family":"Garcia-Verdugo","given":"Jose Manuel"},{"family":"Kuo","given":"Chay T."}],"issued":{"date-parts":[["2011",7,14]]}}},{"id":1322,"uris":["http://zotero.org/users/local/dBWKaixa/items/QI5A4NXX"],"itemData":{"id":1322,"type":"article-journal","abstract":"Neurons arise in the adult forebrain subventricular zone (SVZ) from Type B neural stem cells (NSCs), raising considerable interest in the molecules that maintain this life-long neurogenic niche. Type B cells are anchored by specialized apical endfeet in the center of a pinwheel of ependymal cells. Here we show that the apical endfeet express high levels of the adhesion and signaling molecule vascular cell adhesion molecule-1 (VCAM1). Disruption of VCAM1 in vivo causes loss of the pinwheels, disrupted SVZ cytoarchitecture, proliferation and depletion of the normally quiescent apical Type B cells, and increased neurogenesis in the olfactory bulb, demonstrating a key role in niche structure and function. We show that VCAM1 signals via NOX2 production of reactive oxygen species (ROS) to maintain NSCs. VCAM1 on Type B cells is increased by IL-1β, demonstrating that it can act as an environmental sensor, responding to chemokines involved in tissue repair.","container-title":"Cell Stem Cell","DOI":"10.1016/j.stem.2012.06.016","ISSN":"1875-9777","issue":"2","journalAbbreviation":"Cell Stem Cell","language":"eng","note":"PMID: 22862947","page":"220-230","source":"PubMed","title":"VCAM1 is essential to maintain the structure of the SVZ niche and acts as an environmental sensor to regulate SVZ lineage progression","volume":"11","author":[{"family":"Kokovay","given":"Erzsebet"},{"family":"Wang","given":"Yue"},{"family":"Kusek","given":"Gretchen"},{"family":"Wurster","given":"Rachel"},{"family":"Lederman","given":"Patty"},{"family":"Lowry","given":"Natalia"},{"family":"Shen","given":"Qin"},{"family":"Temple","given":"Sally"}],"issued":{"date-parts":[["2012",8,3]]}}}],"schema":"https://github.com/citation-style-language/schema/raw/master/csl-citation.json"} </w:instrText>
      </w:r>
      <w:r w:rsidR="007614D6" w:rsidRPr="004A3188">
        <w:fldChar w:fldCharType="separate"/>
      </w:r>
      <w:r w:rsidR="00096801" w:rsidRPr="004A3188">
        <w:t xml:space="preserve">(Mirzadeh </w:t>
      </w:r>
      <w:r w:rsidR="00096801" w:rsidRPr="004A3188">
        <w:rPr>
          <w:i/>
          <w:iCs/>
        </w:rPr>
        <w:t>et al</w:t>
      </w:r>
      <w:r w:rsidR="00096801" w:rsidRPr="004A3188">
        <w:t xml:space="preserve">, 2008; Paez-Gonzalez </w:t>
      </w:r>
      <w:r w:rsidR="00096801" w:rsidRPr="004A3188">
        <w:rPr>
          <w:i/>
          <w:iCs/>
        </w:rPr>
        <w:t>et al</w:t>
      </w:r>
      <w:r w:rsidR="00096801" w:rsidRPr="004A3188">
        <w:t xml:space="preserve">, 2011; Kokovay </w:t>
      </w:r>
      <w:r w:rsidR="00096801" w:rsidRPr="004A3188">
        <w:rPr>
          <w:i/>
          <w:iCs/>
        </w:rPr>
        <w:t>et al</w:t>
      </w:r>
      <w:r w:rsidR="00096801" w:rsidRPr="004A3188">
        <w:t>, 2012)</w:t>
      </w:r>
      <w:r w:rsidR="007614D6" w:rsidRPr="004A3188">
        <w:fldChar w:fldCharType="end"/>
      </w:r>
      <w:r w:rsidR="0044103C" w:rsidRPr="004A3188">
        <w:t xml:space="preserve">. </w:t>
      </w:r>
      <w:r w:rsidR="00EC49A7" w:rsidRPr="004A3188">
        <w:t xml:space="preserve">To assess whether McIdas </w:t>
      </w:r>
      <w:proofErr w:type="gramStart"/>
      <w:r w:rsidR="00EC49A7" w:rsidRPr="004A3188">
        <w:t>is able to</w:t>
      </w:r>
      <w:proofErr w:type="gramEnd"/>
      <w:r w:rsidR="00EC49A7" w:rsidRPr="004A3188">
        <w:t xml:space="preserve"> restore the subventricular zone niche</w:t>
      </w:r>
      <w:r w:rsidR="00547496" w:rsidRPr="004A3188">
        <w:t>’s cytoarchitecture</w:t>
      </w:r>
      <w:r w:rsidR="00EC49A7" w:rsidRPr="004A3188">
        <w:t xml:space="preserve"> in hydrocephalic mice</w:t>
      </w:r>
      <w:r w:rsidR="008077C4" w:rsidRPr="004A3188">
        <w:t>,</w:t>
      </w:r>
      <w:r w:rsidR="00102ED6" w:rsidRPr="004A3188">
        <w:t xml:space="preserve"> </w:t>
      </w:r>
      <w:r w:rsidR="00A41788" w:rsidRPr="004A3188">
        <w:t>whole-mount immunofluorescence was performed on ventricular walls of the lateral ventricles</w:t>
      </w:r>
      <w:r w:rsidR="00583126" w:rsidRPr="004A3188">
        <w:t xml:space="preserve"> of GemC1-knockout hydrocephalic mice at P7-P9, previously electroporated with an </w:t>
      </w:r>
      <w:r w:rsidR="00583126" w:rsidRPr="004A3188">
        <w:rPr>
          <w:i/>
          <w:iCs/>
        </w:rPr>
        <w:t>McIdas-</w:t>
      </w:r>
      <w:r w:rsidR="00583126" w:rsidRPr="004A3188">
        <w:t xml:space="preserve">expressing plasmid or GFP alone. </w:t>
      </w:r>
      <w:r w:rsidR="00F94023" w:rsidRPr="004A3188">
        <w:t xml:space="preserve">Specific </w:t>
      </w:r>
      <w:r w:rsidR="00772A30" w:rsidRPr="004A3188">
        <w:t>antibodies against</w:t>
      </w:r>
      <w:r w:rsidR="00A41788" w:rsidRPr="004A3188">
        <w:t xml:space="preserve"> VCAM1 and GFAP, </w:t>
      </w:r>
      <w:r w:rsidR="00772A30" w:rsidRPr="004A3188">
        <w:t xml:space="preserve">both </w:t>
      </w:r>
      <w:r w:rsidR="00A41788" w:rsidRPr="004A3188">
        <w:t xml:space="preserve">markers of </w:t>
      </w:r>
      <w:proofErr w:type="spellStart"/>
      <w:r w:rsidR="00750451" w:rsidRPr="004A3188">
        <w:t>a</w:t>
      </w:r>
      <w:r w:rsidR="00A41788" w:rsidRPr="004A3188">
        <w:t>NSCs</w:t>
      </w:r>
      <w:proofErr w:type="spellEnd"/>
      <w:r w:rsidR="00F94023" w:rsidRPr="004A3188">
        <w:t>,</w:t>
      </w:r>
      <w:r w:rsidR="00A41788" w:rsidRPr="004A3188">
        <w:t xml:space="preserve"> and β-catenin to delineate cell boundaries</w:t>
      </w:r>
      <w:r w:rsidR="00772A30" w:rsidRPr="004A3188">
        <w:t xml:space="preserve"> were used</w:t>
      </w:r>
      <w:r w:rsidR="00A41788" w:rsidRPr="004A3188">
        <w:t xml:space="preserve">. </w:t>
      </w:r>
      <w:r w:rsidR="009D741E" w:rsidRPr="004A3188">
        <w:t xml:space="preserve">Our analysis showed that </w:t>
      </w:r>
      <w:r w:rsidR="00E41147" w:rsidRPr="004A3188">
        <w:t>McIdas-electroporated cells had a larger apical surface compared to control GFP-electroporated cells, which is characteristic for multiciliated ependymal cells.</w:t>
      </w:r>
      <w:r w:rsidR="00EC0CD3" w:rsidRPr="004A3188">
        <w:t xml:space="preserve"> In addition, McIdas-electroporated cells </w:t>
      </w:r>
      <w:r w:rsidR="00750451" w:rsidRPr="004A3188">
        <w:t xml:space="preserve">were </w:t>
      </w:r>
      <w:r w:rsidR="00EC0CD3" w:rsidRPr="004A3188">
        <w:t>surrounding VCAM1- (Fig</w:t>
      </w:r>
      <w:r w:rsidR="00802A1B" w:rsidRPr="004A3188">
        <w:t>.</w:t>
      </w:r>
      <w:r w:rsidR="00EC0CD3" w:rsidRPr="004A3188">
        <w:t xml:space="preserve"> 6A) and GFAP-</w:t>
      </w:r>
      <w:proofErr w:type="spellStart"/>
      <w:r w:rsidR="00EC0CD3" w:rsidRPr="004A3188">
        <w:t>immunopositive</w:t>
      </w:r>
      <w:proofErr w:type="spellEnd"/>
      <w:r w:rsidR="00EC0CD3" w:rsidRPr="004A3188">
        <w:t xml:space="preserve"> cells (Fig</w:t>
      </w:r>
      <w:r w:rsidR="00802A1B" w:rsidRPr="004A3188">
        <w:t>.</w:t>
      </w:r>
      <w:r w:rsidR="00EC0CD3" w:rsidRPr="004A3188">
        <w:t xml:space="preserve"> 6B) reminiscent of pinwheel structures.</w:t>
      </w:r>
      <w:r w:rsidR="00A0620A" w:rsidRPr="004A3188">
        <w:t xml:space="preserve"> On the contrary, control GFP-electroporated cells had a small apical surface and pinwheel structures</w:t>
      </w:r>
      <w:r w:rsidR="00750451" w:rsidRPr="004A3188">
        <w:t xml:space="preserve"> were not detectable as it was previously described</w:t>
      </w:r>
      <w:r w:rsidR="00C81FD7" w:rsidRPr="004A3188">
        <w:t xml:space="preserve"> </w:t>
      </w:r>
      <w:r w:rsidR="00C81FD7" w:rsidRPr="004A3188">
        <w:fldChar w:fldCharType="begin"/>
      </w:r>
      <w:r w:rsidR="00C81FD7" w:rsidRPr="004A3188">
        <w:instrText xml:space="preserve"> ADDIN ZOTERO_ITEM CSL_CITATION {"citationID":"pB1ZmLtP","properties":{"formattedCitation":"(Lalioti {\\i{}et al}, 2019b)","plainCitation":"(Lalioti et al, 2019b)","noteIndex":0},"citationItems":[{"id":734,"uris":["http://zotero.org/users/local/dBWKaixa/items/DYYAATG6"],"itemData":{"id":734,"type":"article-journal","abstract":"The subventricular zone (SVZ) is one of two main niches where neurogenesis persists during adulthood, as it retains neural stem cells (NSCs) with self-renewal capacity and multi-lineage potency. Another critical cellular component of the niche is the population of postmitotic multiciliated ependymal cells. Both cell types are derived from radial glial cells that become specified to each lineage during embryogenesis. We show here that GemC1, encoding Geminin coiled-coil domain-containing protein 1, is associated with congenital hydrocephalus in humans and mice. Our results show that GemC1 deficiency drives cells toward a NSC phenotype, at the expense of multiciliated ependymal cell generation. The increased number of NSCs is accompanied by increased levels of proliferation and neurogenesis in the postnatal SVZ. Finally, GemC1-knockout cells display altered chromatin organization at multiple loci, further supporting a NSC identity. Together, these findings suggest that GemC1 regulates the balance between NSC generation and ependymal cell differentiation, with implications for the pathogenesis of human congenital hydrocephalus.","container-title":"Glia","DOI":"10.1002/glia.23690","ISSN":"1098-1136","journalAbbreviation":"Glia","language":"eng","note":"PMID: 31328313","source":"PubMed","title":"GemC1 is a critical switch for neural stem cell generation in the postnatal brain","author":[{"family":"Lalioti","given":"Maria-Eleni"},{"family":"Kaplani","given":"Konstantina"},{"family":"Lokka","given":"Georgia"},{"family":"Georgomanolis","given":"Theodore"},{"family":"Kyrousi","given":"Christina"},{"family":"Dong","given":"Weilai"},{"family":"Dunbar","given":"Ashley"},{"family":"Parlapani","given":"Evangelia"},{"family":"Damianidou","given":"Eleni"},{"family":"Spassky","given":"Nathalie"},{"family":"Kahle","given":"Kristopher T."},{"family":"Papantonis","given":"Argyris"},{"family":"Lygerou","given":"Zoi"},{"family":"Taraviras","given":"Stavros"}],"issued":{"date-parts":[["2019",7,22]]}}}],"schema":"https://github.com/citation-style-language/schema/raw/master/csl-citation.json"} </w:instrText>
      </w:r>
      <w:r w:rsidR="00C81FD7" w:rsidRPr="004A3188">
        <w:fldChar w:fldCharType="separate"/>
      </w:r>
      <w:r w:rsidR="00C81FD7" w:rsidRPr="004A3188">
        <w:t xml:space="preserve">(Lalioti </w:t>
      </w:r>
      <w:r w:rsidR="00C81FD7" w:rsidRPr="004A3188">
        <w:rPr>
          <w:i/>
          <w:iCs/>
        </w:rPr>
        <w:t>et al</w:t>
      </w:r>
      <w:r w:rsidR="00C81FD7" w:rsidRPr="004A3188">
        <w:t>, 2019b)</w:t>
      </w:r>
      <w:r w:rsidR="00C81FD7" w:rsidRPr="004A3188">
        <w:fldChar w:fldCharType="end"/>
      </w:r>
      <w:r w:rsidR="00A0620A" w:rsidRPr="004A3188">
        <w:t xml:space="preserve">. </w:t>
      </w:r>
      <w:bookmarkStart w:id="14" w:name="_Hlk171377689"/>
      <w:r w:rsidR="00C85B5C" w:rsidRPr="004A3188">
        <w:t xml:space="preserve">We also quantified the number of electroporated cells that were detected in pinwheel structures, revealing that </w:t>
      </w:r>
      <w:r w:rsidR="00012B1C" w:rsidRPr="004A3188">
        <w:t>18</w:t>
      </w:r>
      <w:r w:rsidR="00C85B5C" w:rsidRPr="004A3188">
        <w:t>% of McIdas-expressing cells were able to form pinwheel structures as opposed to GFP-electroporated cells that were not detected in pinwheels</w:t>
      </w:r>
      <w:r w:rsidR="00CF7459" w:rsidRPr="004A3188">
        <w:t xml:space="preserve"> (Fig</w:t>
      </w:r>
      <w:r w:rsidR="00802A1B" w:rsidRPr="004A3188">
        <w:t>.</w:t>
      </w:r>
      <w:r w:rsidR="00CF7459" w:rsidRPr="004A3188">
        <w:t xml:space="preserve"> 6</w:t>
      </w:r>
      <w:r w:rsidR="00012B1C" w:rsidRPr="004A3188">
        <w:t>C</w:t>
      </w:r>
      <w:r w:rsidR="00CF7459" w:rsidRPr="004A3188">
        <w:t>)</w:t>
      </w:r>
      <w:r w:rsidR="00C85B5C" w:rsidRPr="004A3188">
        <w:t>.</w:t>
      </w:r>
      <w:bookmarkEnd w:id="14"/>
      <w:r w:rsidR="00C85B5C" w:rsidRPr="004A3188">
        <w:t xml:space="preserve"> </w:t>
      </w:r>
      <w:r w:rsidR="00750451" w:rsidRPr="004A3188">
        <w:t xml:space="preserve">Our data </w:t>
      </w:r>
      <w:r w:rsidR="008E53E3" w:rsidRPr="004A3188">
        <w:t>suggest that</w:t>
      </w:r>
      <w:r w:rsidR="001601FA" w:rsidRPr="004A3188">
        <w:t xml:space="preserve"> McIdas expression is sufficient to instruct the regeneration of ependymal cells </w:t>
      </w:r>
      <w:r w:rsidR="00FF54F7" w:rsidRPr="004A3188">
        <w:t xml:space="preserve">in hydrocephalic mice </w:t>
      </w:r>
      <w:r w:rsidR="001601FA" w:rsidRPr="004A3188">
        <w:t xml:space="preserve">which have the potential to re-build the lost architecture of the subventricular zone niche. </w:t>
      </w:r>
    </w:p>
    <w:p w14:paraId="0F6CE46A" w14:textId="77777777" w:rsidR="004D30EA" w:rsidRPr="004A3188" w:rsidRDefault="004D30EA" w:rsidP="008E53E3">
      <w:pPr>
        <w:pStyle w:val="Paragraph"/>
        <w:spacing w:line="480" w:lineRule="auto"/>
        <w:ind w:firstLine="0"/>
        <w:jc w:val="both"/>
      </w:pPr>
    </w:p>
    <w:p w14:paraId="2874561D" w14:textId="77777777" w:rsidR="00FB39BA" w:rsidRPr="004A3188" w:rsidRDefault="00FB39BA" w:rsidP="008E53E3">
      <w:pPr>
        <w:pStyle w:val="Paragraph"/>
        <w:spacing w:line="480" w:lineRule="auto"/>
        <w:ind w:firstLine="0"/>
        <w:jc w:val="both"/>
      </w:pPr>
    </w:p>
    <w:p w14:paraId="7D7DC640" w14:textId="77777777" w:rsidR="00BA3735" w:rsidRPr="004A3188" w:rsidRDefault="00BA3735" w:rsidP="00BA3735">
      <w:pPr>
        <w:pStyle w:val="NoSpacing1"/>
        <w:spacing w:line="480" w:lineRule="auto"/>
        <w:rPr>
          <w:rFonts w:ascii="Times New Roman" w:hAnsi="Times New Roman"/>
          <w:b/>
          <w:bCs/>
          <w:sz w:val="24"/>
          <w:szCs w:val="24"/>
        </w:rPr>
      </w:pPr>
      <w:r w:rsidRPr="004A3188">
        <w:rPr>
          <w:rFonts w:ascii="Times New Roman" w:hAnsi="Times New Roman"/>
          <w:b/>
          <w:bCs/>
          <w:sz w:val="24"/>
          <w:szCs w:val="24"/>
        </w:rPr>
        <w:lastRenderedPageBreak/>
        <w:t>DISCUSSION</w:t>
      </w:r>
    </w:p>
    <w:p w14:paraId="7F417319" w14:textId="77777777" w:rsidR="00C81FD7" w:rsidRPr="004A3188" w:rsidRDefault="009E182E" w:rsidP="009E182E">
      <w:pPr>
        <w:spacing w:line="480" w:lineRule="auto"/>
        <w:rPr>
          <w:rFonts w:ascii="Times New Roman" w:hAnsi="Times New Roman"/>
          <w:bCs/>
          <w:sz w:val="32"/>
          <w:szCs w:val="32"/>
          <w:lang w:bidi="ar-SA"/>
        </w:rPr>
      </w:pPr>
      <w:r w:rsidRPr="004A3188">
        <w:rPr>
          <w:rFonts w:ascii="Times New Roman" w:hAnsi="Times New Roman"/>
          <w:bCs/>
          <w:sz w:val="24"/>
          <w:szCs w:val="24"/>
        </w:rPr>
        <w:t xml:space="preserve">During mammalian brain development neural progenitor cells transition from an uncommitted to a restricted state, through a process that is influenced by lineage-specific gene expression programs, resulting to terminally differentiated cells. Reprogramming allows the conversion of differentiated cells from one lineage to another type of differentiated cell. Efficient reprogramming is highly dependent on the selection of pioneer factors related to the desired cell type. Here, we demonstrate that GEMC1 and MCIDAS, members of the geminin family, constitute potent reprogramming factors towards the ependymal fate both </w:t>
      </w:r>
      <w:proofErr w:type="gramStart"/>
      <w:r w:rsidRPr="004A3188">
        <w:rPr>
          <w:rFonts w:ascii="Times New Roman" w:hAnsi="Times New Roman"/>
          <w:bCs/>
          <w:i/>
          <w:iCs/>
          <w:sz w:val="24"/>
          <w:szCs w:val="24"/>
        </w:rPr>
        <w:t>ex</w:t>
      </w:r>
      <w:proofErr w:type="gramEnd"/>
      <w:r w:rsidRPr="004A3188">
        <w:rPr>
          <w:rFonts w:ascii="Times New Roman" w:hAnsi="Times New Roman"/>
          <w:bCs/>
          <w:i/>
          <w:iCs/>
          <w:sz w:val="24"/>
          <w:szCs w:val="24"/>
        </w:rPr>
        <w:t xml:space="preserve"> vivo</w:t>
      </w:r>
      <w:r w:rsidRPr="004A3188">
        <w:rPr>
          <w:rFonts w:ascii="Times New Roman" w:hAnsi="Times New Roman"/>
          <w:bCs/>
          <w:sz w:val="24"/>
          <w:szCs w:val="24"/>
        </w:rPr>
        <w:t xml:space="preserve"> and </w:t>
      </w:r>
      <w:r w:rsidRPr="004A3188">
        <w:rPr>
          <w:rFonts w:ascii="Times New Roman" w:hAnsi="Times New Roman"/>
          <w:bCs/>
          <w:i/>
          <w:iCs/>
          <w:sz w:val="24"/>
          <w:szCs w:val="24"/>
        </w:rPr>
        <w:t>in vivo</w:t>
      </w:r>
      <w:r w:rsidRPr="004A3188">
        <w:rPr>
          <w:rFonts w:ascii="Times New Roman" w:hAnsi="Times New Roman"/>
          <w:bCs/>
          <w:sz w:val="24"/>
          <w:szCs w:val="24"/>
        </w:rPr>
        <w:t xml:space="preserve">. </w:t>
      </w:r>
    </w:p>
    <w:p w14:paraId="7DBA4A1E" w14:textId="2965C83E" w:rsidR="004931E9" w:rsidRPr="004A3188" w:rsidRDefault="009E182E" w:rsidP="009E182E">
      <w:pPr>
        <w:spacing w:line="480" w:lineRule="auto"/>
        <w:rPr>
          <w:rFonts w:ascii="Times New Roman" w:hAnsi="Times New Roman"/>
          <w:sz w:val="24"/>
          <w:szCs w:val="24"/>
        </w:rPr>
      </w:pPr>
      <w:r w:rsidRPr="004A3188">
        <w:rPr>
          <w:rFonts w:ascii="Times New Roman" w:hAnsi="Times New Roman"/>
          <w:i/>
          <w:iCs/>
          <w:sz w:val="24"/>
          <w:szCs w:val="24"/>
        </w:rPr>
        <w:t>GemC1</w:t>
      </w:r>
      <w:r w:rsidRPr="004A3188">
        <w:rPr>
          <w:rFonts w:ascii="Times New Roman" w:hAnsi="Times New Roman"/>
          <w:sz w:val="24"/>
          <w:szCs w:val="24"/>
        </w:rPr>
        <w:t xml:space="preserve"> and </w:t>
      </w:r>
      <w:r w:rsidRPr="004A3188">
        <w:rPr>
          <w:rFonts w:ascii="Times New Roman" w:hAnsi="Times New Roman"/>
          <w:i/>
          <w:iCs/>
          <w:sz w:val="24"/>
          <w:szCs w:val="24"/>
        </w:rPr>
        <w:t>McIdas</w:t>
      </w:r>
      <w:r w:rsidRPr="004A3188">
        <w:rPr>
          <w:rFonts w:ascii="Times New Roman" w:hAnsi="Times New Roman"/>
          <w:sz w:val="24"/>
          <w:szCs w:val="24"/>
        </w:rPr>
        <w:t xml:space="preserve"> drive the cell fate commitment of a subpopulation of brain radial glial cells towards multiciliated ependymal cells by coordinating gene expression of essential factors for ependymal cell differentiation</w:t>
      </w:r>
      <w:r w:rsidR="00D13074" w:rsidRPr="004A3188">
        <w:rPr>
          <w:rFonts w:ascii="Times New Roman" w:hAnsi="Times New Roman"/>
          <w:sz w:val="24"/>
          <w:szCs w:val="24"/>
        </w:rPr>
        <w:t xml:space="preserve"> </w:t>
      </w:r>
      <w:r w:rsidRPr="004A3188">
        <w:rPr>
          <w:rFonts w:ascii="Times New Roman" w:hAnsi="Times New Roman"/>
          <w:sz w:val="24"/>
          <w:szCs w:val="24"/>
        </w:rPr>
        <w:fldChar w:fldCharType="begin"/>
      </w:r>
      <w:r w:rsidR="00096801" w:rsidRPr="004A3188">
        <w:rPr>
          <w:rFonts w:ascii="Times New Roman" w:hAnsi="Times New Roman"/>
          <w:sz w:val="24"/>
          <w:szCs w:val="24"/>
        </w:rPr>
        <w:instrText xml:space="preserve"> ADDIN ZOTERO_ITEM CSL_CITATION {"citationID":"tChi6t6P","properties":{"formattedCitation":"(Kyrousi {\\i{}et al}, 2015)","plainCitation":"(Kyrousi et al, 2015)","noteIndex":0},"citationItems":[{"id":15,"uris":["http://zotero.org/users/local/dBWKaixa/items/VZ4UG8QR"],"itemData":{"id":15,"type":"article-journal","abstract":"Multiciliated cells are abundant in the epithelial surface of different tissues, including cells lining the walls of the lateral ventricles in the brain and the airway epithelium. Their main role is to control fluid flow and defects in their differentiation are implicated in many human disorders, such as hydrocephalus, accompanied by defects in adult neurogenesis and mucociliary disorder in the airway system. Here we show that Mcidas, which is mutated in human mucociliary clearance disorder, and GemC1 (Gmnc or Lynkeas), previously implicated in cell cycle progression, are key regulators of multiciliated ependymal cell generation in the mouse brain. Overexpression and knockdown experiments show that Mcidas and GemC1 are sufficient and necessary for cell fate commitment and differentiation of radial glial cells to multiciliated ependymal cells. Furthermore, we show that GemC1 and Mcidas operate in hierarchical order, upstream of Foxj1 and c-Myb transcription factors, which are known regulators of ependymal cell generation, and that Notch signaling inhibits GemC1 and Mcidas function. Our results suggest that Mcidas and GemC1 are key players in the generation of multiciliated ependymal cells of the adult neurogenic niche.","container-title":"Development (Cambridge, England)","DOI":"10.1242/dev.126342","ISSN":"1477-9129","issue":"21","journalAbbreviation":"Development","language":"eng","note":"PMID: 26395491","page":"3661-3674","source":"PubMed","title":"Mcidas and GemC1 are key regulators for the generation of multiciliated ependymal cells in the adult neurogenic niche","volume":"142","author":[{"family":"Kyrousi","given":"Christina"},{"family":"Arbi","given":"Marina"},{"family":"Pilz","given":"Gregor-Alexander"},{"family":"Pefani","given":"Dafni-Eleftheria"},{"family":"Lalioti","given":"Maria-Eleni"},{"family":"Ninkovic","given":"Jovica"},{"family":"Götz","given":"Magdalena"},{"family":"Lygerou","given":"Zoi"},{"family":"Taraviras","given":"Stavros"}],"issued":{"date-parts":[["2015",11,1]]}}}],"schema":"https://github.com/citation-style-language/schema/raw/master/csl-citation.json"} </w:instrText>
      </w:r>
      <w:r w:rsidRPr="004A3188">
        <w:rPr>
          <w:rFonts w:ascii="Times New Roman" w:hAnsi="Times New Roman"/>
          <w:sz w:val="24"/>
          <w:szCs w:val="24"/>
        </w:rPr>
        <w:fldChar w:fldCharType="separate"/>
      </w:r>
      <w:r w:rsidR="00096801" w:rsidRPr="004A3188">
        <w:rPr>
          <w:rFonts w:ascii="Times New Roman" w:hAnsi="Times New Roman"/>
          <w:sz w:val="24"/>
          <w:szCs w:val="24"/>
        </w:rPr>
        <w:t xml:space="preserve">(Kyrousi </w:t>
      </w:r>
      <w:r w:rsidR="00096801" w:rsidRPr="004A3188">
        <w:rPr>
          <w:rFonts w:ascii="Times New Roman" w:hAnsi="Times New Roman"/>
          <w:i/>
          <w:iCs/>
          <w:sz w:val="24"/>
          <w:szCs w:val="24"/>
        </w:rPr>
        <w:t>et al</w:t>
      </w:r>
      <w:r w:rsidR="00096801" w:rsidRPr="004A3188">
        <w:rPr>
          <w:rFonts w:ascii="Times New Roman" w:hAnsi="Times New Roman"/>
          <w:sz w:val="24"/>
          <w:szCs w:val="24"/>
        </w:rPr>
        <w:t>, 2015)</w:t>
      </w:r>
      <w:r w:rsidRPr="004A3188">
        <w:rPr>
          <w:rFonts w:ascii="Times New Roman" w:hAnsi="Times New Roman"/>
          <w:sz w:val="24"/>
          <w:szCs w:val="24"/>
        </w:rPr>
        <w:fldChar w:fldCharType="end"/>
      </w:r>
      <w:r w:rsidRPr="004A3188">
        <w:rPr>
          <w:rFonts w:ascii="Times New Roman" w:hAnsi="Times New Roman"/>
          <w:sz w:val="24"/>
          <w:szCs w:val="24"/>
        </w:rPr>
        <w:t xml:space="preserve">. In addition, we have recently provided evidence that </w:t>
      </w:r>
      <w:r w:rsidRPr="004A3188">
        <w:rPr>
          <w:rFonts w:ascii="Times New Roman" w:hAnsi="Times New Roman"/>
          <w:i/>
          <w:iCs/>
          <w:sz w:val="24"/>
          <w:szCs w:val="24"/>
        </w:rPr>
        <w:t>GemC1</w:t>
      </w:r>
      <w:r w:rsidRPr="004A3188">
        <w:rPr>
          <w:rFonts w:ascii="Times New Roman" w:hAnsi="Times New Roman"/>
          <w:sz w:val="24"/>
          <w:szCs w:val="24"/>
        </w:rPr>
        <w:t xml:space="preserve"> expression is necessary and sufficient to establish the appropriate chromatin organization at multiple loci for ependymal cells differentiation</w:t>
      </w:r>
      <w:r w:rsidR="00D13074" w:rsidRPr="004A3188">
        <w:rPr>
          <w:rFonts w:ascii="Times New Roman" w:hAnsi="Times New Roman"/>
          <w:sz w:val="24"/>
          <w:szCs w:val="24"/>
        </w:rPr>
        <w:t xml:space="preserve"> </w:t>
      </w:r>
      <w:r w:rsidRPr="004A3188">
        <w:rPr>
          <w:rFonts w:ascii="Times New Roman" w:hAnsi="Times New Roman"/>
          <w:sz w:val="24"/>
          <w:szCs w:val="24"/>
        </w:rPr>
        <w:fldChar w:fldCharType="begin"/>
      </w:r>
      <w:r w:rsidR="00096801" w:rsidRPr="004A3188">
        <w:rPr>
          <w:rFonts w:ascii="Times New Roman" w:hAnsi="Times New Roman"/>
          <w:sz w:val="24"/>
          <w:szCs w:val="24"/>
        </w:rPr>
        <w:instrText xml:space="preserve"> ADDIN ZOTERO_ITEM CSL_CITATION {"citationID":"kHsf2PxT","properties":{"formattedCitation":"(Lalioti {\\i{}et al}, 2019b)","plainCitation":"(Lalioti et al, 2019b)","noteIndex":0},"citationItems":[{"id":734,"uris":["http://zotero.org/users/local/dBWKaixa/items/DYYAATG6"],"itemData":{"id":734,"type":"article-journal","abstract":"The subventricular zone (SVZ) is one of two main niches where neurogenesis persists during adulthood, as it retains neural stem cells (NSCs) with self-renewal capacity and multi-lineage potency. Another critical cellular component of the niche is the population of postmitotic multiciliated ependymal cells. Both cell types are derived from radial glial cells that become specified to each lineage during embryogenesis. We show here that GemC1, encoding Geminin coiled-coil domain-containing protein 1, is associated with congenital hydrocephalus in humans and mice. Our results show that GemC1 deficiency drives cells toward a NSC phenotype, at the expense of multiciliated ependymal cell generation. The increased number of NSCs is accompanied by increased levels of proliferation and neurogenesis in the postnatal SVZ. Finally, GemC1-knockout cells display altered chromatin organization at multiple loci, further supporting a NSC identity. Together, these findings suggest that GemC1 regulates the balance between NSC generation and ependymal cell differentiation, with implications for the pathogenesis of human congenital hydrocephalus.","container-title":"Glia","DOI":"10.1002/glia.23690","ISSN":"1098-1136","journalAbbreviation":"Glia","language":"eng","note":"PMID: 31328313","source":"PubMed","title":"GemC1 is a critical switch for neural stem cell generation in the postnatal brain","author":[{"family":"Lalioti","given":"Maria-Eleni"},{"family":"Kaplani","given":"Konstantina"},{"family":"Lokka","given":"Georgia"},{"family":"Georgomanolis","given":"Theodore"},{"family":"Kyrousi","given":"Christina"},{"family":"Dong","given":"Weilai"},{"family":"Dunbar","given":"Ashley"},{"family":"Parlapani","given":"Evangelia"},{"family":"Damianidou","given":"Eleni"},{"family":"Spassky","given":"Nathalie"},{"family":"Kahle","given":"Kristopher T."},{"family":"Papantonis","given":"Argyris"},{"family":"Lygerou","given":"Zoi"},{"family":"Taraviras","given":"Stavros"}],"issued":{"date-parts":[["2019",7,22]]}}}],"schema":"https://github.com/citation-style-language/schema/raw/master/csl-citation.json"} </w:instrText>
      </w:r>
      <w:r w:rsidRPr="004A3188">
        <w:rPr>
          <w:rFonts w:ascii="Times New Roman" w:hAnsi="Times New Roman"/>
          <w:sz w:val="24"/>
          <w:szCs w:val="24"/>
        </w:rPr>
        <w:fldChar w:fldCharType="separate"/>
      </w:r>
      <w:r w:rsidR="00096801" w:rsidRPr="004A3188">
        <w:rPr>
          <w:rFonts w:ascii="Times New Roman" w:hAnsi="Times New Roman"/>
          <w:sz w:val="24"/>
          <w:szCs w:val="24"/>
        </w:rPr>
        <w:t xml:space="preserve">(Lalioti </w:t>
      </w:r>
      <w:r w:rsidR="00096801" w:rsidRPr="004A3188">
        <w:rPr>
          <w:rFonts w:ascii="Times New Roman" w:hAnsi="Times New Roman"/>
          <w:i/>
          <w:iCs/>
          <w:sz w:val="24"/>
          <w:szCs w:val="24"/>
        </w:rPr>
        <w:t>et al</w:t>
      </w:r>
      <w:r w:rsidR="00096801" w:rsidRPr="004A3188">
        <w:rPr>
          <w:rFonts w:ascii="Times New Roman" w:hAnsi="Times New Roman"/>
          <w:sz w:val="24"/>
          <w:szCs w:val="24"/>
        </w:rPr>
        <w:t>, 2019b)</w:t>
      </w:r>
      <w:r w:rsidRPr="004A3188">
        <w:rPr>
          <w:rFonts w:ascii="Times New Roman" w:hAnsi="Times New Roman"/>
          <w:sz w:val="24"/>
          <w:szCs w:val="24"/>
        </w:rPr>
        <w:fldChar w:fldCharType="end"/>
      </w:r>
      <w:r w:rsidRPr="004A3188">
        <w:rPr>
          <w:rFonts w:ascii="Times New Roman" w:hAnsi="Times New Roman"/>
          <w:sz w:val="24"/>
          <w:szCs w:val="24"/>
        </w:rPr>
        <w:t xml:space="preserve">. </w:t>
      </w:r>
      <w:proofErr w:type="gramStart"/>
      <w:r w:rsidRPr="004A3188">
        <w:rPr>
          <w:rFonts w:ascii="Times New Roman" w:hAnsi="Times New Roman"/>
          <w:sz w:val="24"/>
          <w:szCs w:val="24"/>
        </w:rPr>
        <w:t>In light of</w:t>
      </w:r>
      <w:proofErr w:type="gramEnd"/>
      <w:r w:rsidRPr="004A3188">
        <w:rPr>
          <w:rFonts w:ascii="Times New Roman" w:hAnsi="Times New Roman"/>
          <w:sz w:val="24"/>
          <w:szCs w:val="24"/>
        </w:rPr>
        <w:t xml:space="preserve"> this evidence, we hypothesized that </w:t>
      </w:r>
      <w:r w:rsidRPr="004A3188">
        <w:rPr>
          <w:rFonts w:ascii="Times New Roman" w:hAnsi="Times New Roman"/>
          <w:i/>
          <w:iCs/>
          <w:sz w:val="24"/>
          <w:szCs w:val="24"/>
        </w:rPr>
        <w:t>GemC1</w:t>
      </w:r>
      <w:r w:rsidRPr="004A3188">
        <w:rPr>
          <w:rFonts w:ascii="Times New Roman" w:hAnsi="Times New Roman"/>
          <w:sz w:val="24"/>
          <w:szCs w:val="24"/>
        </w:rPr>
        <w:t xml:space="preserve"> and </w:t>
      </w:r>
      <w:r w:rsidRPr="004A3188">
        <w:rPr>
          <w:rFonts w:ascii="Times New Roman" w:hAnsi="Times New Roman"/>
          <w:i/>
          <w:iCs/>
          <w:sz w:val="24"/>
          <w:szCs w:val="24"/>
        </w:rPr>
        <w:t>McIdas</w:t>
      </w:r>
      <w:r w:rsidRPr="004A3188">
        <w:rPr>
          <w:rFonts w:ascii="Times New Roman" w:hAnsi="Times New Roman"/>
          <w:sz w:val="24"/>
          <w:szCs w:val="24"/>
        </w:rPr>
        <w:t xml:space="preserve"> could promote direct reprogramming towards the ependymal lineage</w:t>
      </w:r>
      <w:r w:rsidR="001416E8" w:rsidRPr="004A3188">
        <w:rPr>
          <w:rFonts w:ascii="Times New Roman" w:hAnsi="Times New Roman"/>
          <w:sz w:val="24"/>
          <w:szCs w:val="24"/>
        </w:rPr>
        <w:t xml:space="preserve"> in different cellular populations</w:t>
      </w:r>
      <w:r w:rsidR="00DF1289" w:rsidRPr="004A3188">
        <w:rPr>
          <w:rFonts w:ascii="Times New Roman" w:hAnsi="Times New Roman"/>
          <w:sz w:val="24"/>
          <w:szCs w:val="24"/>
        </w:rPr>
        <w:t xml:space="preserve"> under physiology and disease</w:t>
      </w:r>
      <w:r w:rsidRPr="004A3188">
        <w:rPr>
          <w:rFonts w:ascii="Times New Roman" w:hAnsi="Times New Roman"/>
          <w:sz w:val="24"/>
          <w:szCs w:val="24"/>
        </w:rPr>
        <w:t xml:space="preserve">. </w:t>
      </w:r>
      <w:bookmarkStart w:id="15" w:name="_Hlk177302446"/>
      <w:bookmarkStart w:id="16" w:name="_Hlk171467754"/>
      <w:r w:rsidR="008C1DF7" w:rsidRPr="004A3188">
        <w:rPr>
          <w:rFonts w:ascii="Times New Roman" w:hAnsi="Times New Roman"/>
          <w:sz w:val="24"/>
          <w:szCs w:val="24"/>
        </w:rPr>
        <w:t xml:space="preserve">We initially demonstrated that both GemC1 and McIdas overexpression were able to trigger the </w:t>
      </w:r>
      <w:r w:rsidR="00F50F5F" w:rsidRPr="004A3188">
        <w:rPr>
          <w:rFonts w:ascii="Times New Roman" w:hAnsi="Times New Roman"/>
          <w:sz w:val="24"/>
          <w:szCs w:val="24"/>
        </w:rPr>
        <w:t xml:space="preserve">differentiation </w:t>
      </w:r>
      <w:r w:rsidR="008C1DF7" w:rsidRPr="004A3188">
        <w:rPr>
          <w:rFonts w:ascii="Times New Roman" w:hAnsi="Times New Roman"/>
          <w:sz w:val="24"/>
          <w:szCs w:val="24"/>
        </w:rPr>
        <w:t xml:space="preserve">of </w:t>
      </w:r>
      <w:proofErr w:type="spellStart"/>
      <w:r w:rsidR="008C1DF7" w:rsidRPr="004A3188">
        <w:rPr>
          <w:rFonts w:ascii="Times New Roman" w:hAnsi="Times New Roman"/>
          <w:sz w:val="24"/>
          <w:szCs w:val="24"/>
        </w:rPr>
        <w:t>mESCs</w:t>
      </w:r>
      <w:proofErr w:type="spellEnd"/>
      <w:r w:rsidR="008C1DF7" w:rsidRPr="004A3188">
        <w:rPr>
          <w:rFonts w:ascii="Times New Roman" w:hAnsi="Times New Roman"/>
          <w:sz w:val="24"/>
          <w:szCs w:val="24"/>
        </w:rPr>
        <w:t xml:space="preserve"> into ependymal cells, as evidenced by the upregulation of </w:t>
      </w:r>
      <w:r w:rsidR="00C27957" w:rsidRPr="004A3188">
        <w:rPr>
          <w:rFonts w:ascii="Times New Roman" w:hAnsi="Times New Roman"/>
          <w:sz w:val="24"/>
          <w:szCs w:val="24"/>
        </w:rPr>
        <w:t>key</w:t>
      </w:r>
      <w:r w:rsidR="008C1DF7" w:rsidRPr="004A3188">
        <w:rPr>
          <w:rFonts w:ascii="Times New Roman" w:hAnsi="Times New Roman"/>
          <w:sz w:val="24"/>
          <w:szCs w:val="24"/>
        </w:rPr>
        <w:t xml:space="preserve"> factors of </w:t>
      </w:r>
      <w:proofErr w:type="spellStart"/>
      <w:r w:rsidR="008C1DF7" w:rsidRPr="004A3188">
        <w:rPr>
          <w:rFonts w:ascii="Times New Roman" w:hAnsi="Times New Roman"/>
          <w:sz w:val="24"/>
          <w:szCs w:val="24"/>
        </w:rPr>
        <w:t>ependymogenesis</w:t>
      </w:r>
      <w:proofErr w:type="spellEnd"/>
      <w:r w:rsidR="008C1DF7" w:rsidRPr="004A3188">
        <w:rPr>
          <w:rFonts w:ascii="Times New Roman" w:hAnsi="Times New Roman"/>
          <w:sz w:val="24"/>
          <w:szCs w:val="24"/>
        </w:rPr>
        <w:t xml:space="preserve"> and the generation of multiple cilia in the GemC1- and McIdas overexpressing cells</w:t>
      </w:r>
      <w:bookmarkEnd w:id="15"/>
      <w:r w:rsidR="008C1DF7" w:rsidRPr="004A3188">
        <w:rPr>
          <w:rFonts w:ascii="Times New Roman" w:hAnsi="Times New Roman"/>
          <w:sz w:val="24"/>
          <w:szCs w:val="24"/>
        </w:rPr>
        <w:t xml:space="preserve">. </w:t>
      </w:r>
      <w:bookmarkEnd w:id="16"/>
      <w:r w:rsidRPr="004A3188">
        <w:rPr>
          <w:rFonts w:ascii="Times New Roman" w:hAnsi="Times New Roman"/>
          <w:sz w:val="24"/>
          <w:szCs w:val="24"/>
        </w:rPr>
        <w:t>W</w:t>
      </w:r>
      <w:r w:rsidRPr="004A3188" w:rsidDel="00177417">
        <w:rPr>
          <w:rFonts w:ascii="Times New Roman" w:hAnsi="Times New Roman"/>
          <w:sz w:val="24"/>
          <w:szCs w:val="24"/>
        </w:rPr>
        <w:t xml:space="preserve">e </w:t>
      </w:r>
      <w:r w:rsidR="008C1DF7" w:rsidRPr="004A3188">
        <w:rPr>
          <w:rFonts w:ascii="Times New Roman" w:hAnsi="Times New Roman"/>
          <w:sz w:val="24"/>
          <w:szCs w:val="24"/>
        </w:rPr>
        <w:t xml:space="preserve">also </w:t>
      </w:r>
      <w:r w:rsidRPr="004A3188" w:rsidDel="00177417">
        <w:rPr>
          <w:rFonts w:ascii="Times New Roman" w:hAnsi="Times New Roman"/>
          <w:sz w:val="24"/>
          <w:szCs w:val="24"/>
        </w:rPr>
        <w:t>show</w:t>
      </w:r>
      <w:r w:rsidRPr="004A3188">
        <w:rPr>
          <w:rFonts w:ascii="Times New Roman" w:hAnsi="Times New Roman"/>
          <w:sz w:val="24"/>
          <w:szCs w:val="24"/>
        </w:rPr>
        <w:t>ed</w:t>
      </w:r>
      <w:r w:rsidRPr="004A3188" w:rsidDel="00177417">
        <w:rPr>
          <w:rFonts w:ascii="Times New Roman" w:hAnsi="Times New Roman"/>
          <w:sz w:val="24"/>
          <w:szCs w:val="24"/>
        </w:rPr>
        <w:t xml:space="preserve"> that </w:t>
      </w:r>
      <w:r w:rsidRPr="004A3188" w:rsidDel="00177417">
        <w:rPr>
          <w:rFonts w:ascii="Times New Roman" w:hAnsi="Times New Roman"/>
          <w:i/>
          <w:iCs/>
          <w:sz w:val="24"/>
          <w:szCs w:val="24"/>
        </w:rPr>
        <w:t>GemC1</w:t>
      </w:r>
      <w:r w:rsidRPr="004A3188" w:rsidDel="00177417">
        <w:rPr>
          <w:rFonts w:ascii="Times New Roman" w:hAnsi="Times New Roman"/>
          <w:sz w:val="24"/>
          <w:szCs w:val="24"/>
        </w:rPr>
        <w:t xml:space="preserve"> </w:t>
      </w:r>
      <w:r w:rsidRPr="004A3188">
        <w:rPr>
          <w:rFonts w:ascii="Times New Roman" w:hAnsi="Times New Roman"/>
          <w:sz w:val="24"/>
          <w:szCs w:val="24"/>
        </w:rPr>
        <w:t>and</w:t>
      </w:r>
      <w:r w:rsidRPr="004A3188" w:rsidDel="00177417">
        <w:rPr>
          <w:rFonts w:ascii="Times New Roman" w:hAnsi="Times New Roman"/>
          <w:sz w:val="24"/>
          <w:szCs w:val="24"/>
        </w:rPr>
        <w:t xml:space="preserve"> </w:t>
      </w:r>
      <w:r w:rsidRPr="004A3188" w:rsidDel="00177417">
        <w:rPr>
          <w:rFonts w:ascii="Times New Roman" w:hAnsi="Times New Roman"/>
          <w:i/>
          <w:iCs/>
          <w:sz w:val="24"/>
          <w:szCs w:val="24"/>
        </w:rPr>
        <w:t>McIdas</w:t>
      </w:r>
      <w:r w:rsidRPr="004A3188" w:rsidDel="00177417">
        <w:rPr>
          <w:rFonts w:ascii="Times New Roman" w:hAnsi="Times New Roman"/>
          <w:sz w:val="24"/>
          <w:szCs w:val="24"/>
        </w:rPr>
        <w:t xml:space="preserve"> overexpression </w:t>
      </w:r>
      <w:r w:rsidRPr="004A3188">
        <w:rPr>
          <w:rFonts w:ascii="Times New Roman" w:hAnsi="Times New Roman"/>
          <w:sz w:val="24"/>
          <w:szCs w:val="24"/>
        </w:rPr>
        <w:t xml:space="preserve">induce the expression of </w:t>
      </w:r>
      <w:r w:rsidRPr="004A3188">
        <w:rPr>
          <w:rFonts w:ascii="Times New Roman" w:hAnsi="Times New Roman"/>
          <w:i/>
          <w:iCs/>
          <w:sz w:val="24"/>
          <w:szCs w:val="24"/>
        </w:rPr>
        <w:t>P73</w:t>
      </w:r>
      <w:r w:rsidRPr="004A3188">
        <w:rPr>
          <w:rFonts w:ascii="Times New Roman" w:hAnsi="Times New Roman"/>
          <w:sz w:val="24"/>
          <w:szCs w:val="24"/>
        </w:rPr>
        <w:t xml:space="preserve"> and </w:t>
      </w:r>
      <w:r w:rsidRPr="004A3188">
        <w:rPr>
          <w:rFonts w:ascii="Times New Roman" w:hAnsi="Times New Roman"/>
          <w:i/>
          <w:iCs/>
          <w:sz w:val="24"/>
          <w:szCs w:val="24"/>
        </w:rPr>
        <w:t>FoxJ1</w:t>
      </w:r>
      <w:r w:rsidRPr="004A3188">
        <w:rPr>
          <w:rFonts w:ascii="Times New Roman" w:hAnsi="Times New Roman"/>
          <w:sz w:val="24"/>
          <w:szCs w:val="24"/>
        </w:rPr>
        <w:t xml:space="preserve">, two well-established transcription factors of the molecular pathway of multiciliogenesis, in cultured cortical astrocytes. Importantly, we demonstrated that </w:t>
      </w:r>
      <w:r w:rsidRPr="004A3188">
        <w:rPr>
          <w:rFonts w:ascii="Times New Roman" w:hAnsi="Times New Roman"/>
          <w:i/>
          <w:iCs/>
          <w:sz w:val="24"/>
          <w:szCs w:val="24"/>
        </w:rPr>
        <w:t>GemC1</w:t>
      </w:r>
      <w:r w:rsidRPr="004A3188">
        <w:rPr>
          <w:rFonts w:ascii="Times New Roman" w:hAnsi="Times New Roman"/>
          <w:sz w:val="24"/>
          <w:szCs w:val="24"/>
        </w:rPr>
        <w:t xml:space="preserve"> and </w:t>
      </w:r>
      <w:r w:rsidRPr="004A3188">
        <w:rPr>
          <w:rFonts w:ascii="Times New Roman" w:hAnsi="Times New Roman"/>
          <w:i/>
          <w:iCs/>
          <w:sz w:val="24"/>
          <w:szCs w:val="24"/>
        </w:rPr>
        <w:t>McIdas</w:t>
      </w:r>
      <w:r w:rsidRPr="004A3188">
        <w:rPr>
          <w:rFonts w:ascii="Times New Roman" w:hAnsi="Times New Roman"/>
          <w:sz w:val="24"/>
          <w:szCs w:val="24"/>
        </w:rPr>
        <w:t xml:space="preserve"> activate the ependymal fate and induce the formation of multiple basal bodies and cilia in the reprogrammed cells</w:t>
      </w:r>
      <w:r w:rsidR="00C7050A" w:rsidRPr="004A3188">
        <w:rPr>
          <w:rFonts w:ascii="Times New Roman" w:hAnsi="Times New Roman"/>
          <w:sz w:val="24"/>
          <w:szCs w:val="24"/>
        </w:rPr>
        <w:t>.</w:t>
      </w:r>
      <w:r w:rsidR="00CB3363" w:rsidRPr="004A3188">
        <w:rPr>
          <w:rFonts w:ascii="Times New Roman" w:hAnsi="Times New Roman"/>
          <w:sz w:val="24"/>
          <w:szCs w:val="24"/>
        </w:rPr>
        <w:t xml:space="preserve"> </w:t>
      </w:r>
      <w:r w:rsidR="00C7050A" w:rsidRPr="004A3188">
        <w:rPr>
          <w:rFonts w:ascii="Times New Roman" w:hAnsi="Times New Roman"/>
          <w:sz w:val="24"/>
          <w:szCs w:val="24"/>
        </w:rPr>
        <w:t xml:space="preserve">The ectopic expression of GemC1 resulted in a lower percentage of cells with multiple basal bodies, a unique structural feature of ependymal cells, revealing </w:t>
      </w:r>
      <w:r w:rsidR="00CB3363" w:rsidRPr="004A3188">
        <w:rPr>
          <w:rFonts w:ascii="Times New Roman" w:hAnsi="Times New Roman"/>
          <w:sz w:val="24"/>
          <w:szCs w:val="24"/>
        </w:rPr>
        <w:t>a</w:t>
      </w:r>
      <w:r w:rsidR="00C7050A" w:rsidRPr="004A3188">
        <w:rPr>
          <w:rFonts w:ascii="Times New Roman" w:hAnsi="Times New Roman"/>
          <w:sz w:val="24"/>
          <w:szCs w:val="24"/>
        </w:rPr>
        <w:t xml:space="preserve"> differential </w:t>
      </w:r>
      <w:r w:rsidR="00C7050A" w:rsidRPr="004A3188">
        <w:rPr>
          <w:rFonts w:ascii="Times New Roman" w:hAnsi="Times New Roman"/>
          <w:sz w:val="24"/>
          <w:szCs w:val="24"/>
        </w:rPr>
        <w:lastRenderedPageBreak/>
        <w:t xml:space="preserve">reprogramming potential of </w:t>
      </w:r>
      <w:r w:rsidR="00274699" w:rsidRPr="004A3188">
        <w:rPr>
          <w:rFonts w:ascii="Times New Roman" w:hAnsi="Times New Roman"/>
          <w:sz w:val="24"/>
          <w:szCs w:val="24"/>
        </w:rPr>
        <w:t>the two factor</w:t>
      </w:r>
      <w:r w:rsidR="00C7050A" w:rsidRPr="004A3188">
        <w:rPr>
          <w:rFonts w:ascii="Times New Roman" w:hAnsi="Times New Roman"/>
          <w:sz w:val="24"/>
          <w:szCs w:val="24"/>
        </w:rPr>
        <w:t xml:space="preserve">s. </w:t>
      </w:r>
      <w:r w:rsidR="00CB3363" w:rsidRPr="004A3188">
        <w:rPr>
          <w:rFonts w:ascii="Times New Roman" w:hAnsi="Times New Roman"/>
          <w:sz w:val="24"/>
          <w:szCs w:val="24"/>
        </w:rPr>
        <w:t xml:space="preserve">We showed that GemC1 does not </w:t>
      </w:r>
      <w:r w:rsidR="00BB6D7A" w:rsidRPr="004A3188">
        <w:rPr>
          <w:rFonts w:ascii="Times New Roman" w:hAnsi="Times New Roman"/>
          <w:sz w:val="24"/>
          <w:szCs w:val="24"/>
        </w:rPr>
        <w:t>induce sufficient levels of McIdas expression,</w:t>
      </w:r>
      <w:r w:rsidR="00CB3363" w:rsidRPr="004A3188">
        <w:rPr>
          <w:rFonts w:ascii="Times New Roman" w:hAnsi="Times New Roman"/>
          <w:sz w:val="24"/>
          <w:szCs w:val="24"/>
        </w:rPr>
        <w:t xml:space="preserve"> that could contribute to the reduced ability of GemC1 to execute as efficiently the ependymal differentiation program</w:t>
      </w:r>
      <w:r w:rsidRPr="004A3188">
        <w:rPr>
          <w:rFonts w:ascii="Times New Roman" w:hAnsi="Times New Roman"/>
          <w:sz w:val="24"/>
          <w:szCs w:val="24"/>
        </w:rPr>
        <w:t>.</w:t>
      </w:r>
      <w:r w:rsidR="00D545EA" w:rsidRPr="004A3188">
        <w:rPr>
          <w:rFonts w:ascii="Times New Roman" w:hAnsi="Times New Roman"/>
          <w:sz w:val="24"/>
          <w:szCs w:val="24"/>
        </w:rPr>
        <w:t xml:space="preserve"> </w:t>
      </w:r>
      <w:r w:rsidR="00637F2A" w:rsidRPr="004A3188">
        <w:rPr>
          <w:rFonts w:ascii="Times New Roman" w:hAnsi="Times New Roman"/>
          <w:sz w:val="24"/>
          <w:szCs w:val="24"/>
        </w:rPr>
        <w:t xml:space="preserve">Moreover, </w:t>
      </w:r>
      <w:r w:rsidRPr="004A3188">
        <w:rPr>
          <w:rFonts w:ascii="Times New Roman" w:hAnsi="Times New Roman"/>
          <w:sz w:val="24"/>
          <w:szCs w:val="24"/>
        </w:rPr>
        <w:t xml:space="preserve">using video microscopy experiments we showed that </w:t>
      </w:r>
      <w:r w:rsidRPr="004A3188">
        <w:rPr>
          <w:rFonts w:ascii="Times New Roman" w:hAnsi="Times New Roman"/>
          <w:i/>
          <w:iCs/>
          <w:sz w:val="24"/>
          <w:szCs w:val="24"/>
        </w:rPr>
        <w:t xml:space="preserve">McIdas </w:t>
      </w:r>
      <w:r w:rsidRPr="004A3188">
        <w:rPr>
          <w:rFonts w:ascii="Times New Roman" w:hAnsi="Times New Roman"/>
          <w:sz w:val="24"/>
          <w:szCs w:val="24"/>
        </w:rPr>
        <w:t xml:space="preserve">ectopic expression was sufficient to reprogram cortical astrocytes into fully functional multiciliated ependymal cells, as reprogrammed cells possessed multiple beating cilia that were able to </w:t>
      </w:r>
      <w:r w:rsidR="0028130E" w:rsidRPr="004A3188">
        <w:rPr>
          <w:rFonts w:ascii="Times New Roman" w:hAnsi="Times New Roman"/>
          <w:sz w:val="24"/>
          <w:szCs w:val="24"/>
        </w:rPr>
        <w:t xml:space="preserve">beat in a </w:t>
      </w:r>
      <w:proofErr w:type="spellStart"/>
      <w:r w:rsidR="0028130E" w:rsidRPr="004A3188">
        <w:rPr>
          <w:rFonts w:ascii="Times New Roman" w:hAnsi="Times New Roman"/>
          <w:sz w:val="24"/>
          <w:szCs w:val="24"/>
        </w:rPr>
        <w:t>co</w:t>
      </w:r>
      <w:r w:rsidR="008E6752" w:rsidRPr="004A3188">
        <w:rPr>
          <w:rFonts w:ascii="Times New Roman" w:hAnsi="Times New Roman"/>
          <w:sz w:val="24"/>
          <w:szCs w:val="24"/>
        </w:rPr>
        <w:t>-</w:t>
      </w:r>
      <w:r w:rsidR="0028130E" w:rsidRPr="004A3188">
        <w:rPr>
          <w:rFonts w:ascii="Times New Roman" w:hAnsi="Times New Roman"/>
          <w:sz w:val="24"/>
          <w:szCs w:val="24"/>
        </w:rPr>
        <w:t>ordinated</w:t>
      </w:r>
      <w:proofErr w:type="spellEnd"/>
      <w:r w:rsidR="0028130E" w:rsidRPr="004A3188">
        <w:rPr>
          <w:rFonts w:ascii="Times New Roman" w:hAnsi="Times New Roman"/>
          <w:sz w:val="24"/>
          <w:szCs w:val="24"/>
        </w:rPr>
        <w:t xml:space="preserve"> way and </w:t>
      </w:r>
      <w:r w:rsidR="000307CC" w:rsidRPr="004A3188">
        <w:rPr>
          <w:rFonts w:ascii="Times New Roman" w:hAnsi="Times New Roman"/>
          <w:sz w:val="24"/>
          <w:szCs w:val="24"/>
        </w:rPr>
        <w:t>generate</w:t>
      </w:r>
      <w:r w:rsidRPr="004A3188">
        <w:rPr>
          <w:rFonts w:ascii="Times New Roman" w:hAnsi="Times New Roman"/>
          <w:sz w:val="24"/>
          <w:szCs w:val="24"/>
        </w:rPr>
        <w:t xml:space="preserve"> fluid flow</w:t>
      </w:r>
      <w:bookmarkStart w:id="17" w:name="_Hlk171467797"/>
      <w:r w:rsidRPr="004A3188">
        <w:rPr>
          <w:rFonts w:ascii="Times New Roman" w:hAnsi="Times New Roman"/>
          <w:sz w:val="24"/>
          <w:szCs w:val="24"/>
        </w:rPr>
        <w:t xml:space="preserve">. </w:t>
      </w:r>
      <w:r w:rsidR="005C7824" w:rsidRPr="004A3188">
        <w:rPr>
          <w:rFonts w:ascii="Times New Roman" w:hAnsi="Times New Roman"/>
          <w:sz w:val="24"/>
          <w:szCs w:val="24"/>
        </w:rPr>
        <w:t>In addition, McIdas overexpression was sufficient to induce the ependymal fate in radial glial cells derived from the brain of hydrocephalic mice in great contrast to</w:t>
      </w:r>
      <w:r w:rsidRPr="004A3188">
        <w:rPr>
          <w:rFonts w:ascii="Times New Roman" w:hAnsi="Times New Roman"/>
          <w:sz w:val="24"/>
          <w:szCs w:val="24"/>
        </w:rPr>
        <w:t xml:space="preserve"> </w:t>
      </w:r>
      <w:r w:rsidRPr="004A3188">
        <w:rPr>
          <w:rFonts w:ascii="Times New Roman" w:hAnsi="Times New Roman"/>
          <w:i/>
          <w:iCs/>
          <w:sz w:val="24"/>
          <w:szCs w:val="24"/>
        </w:rPr>
        <w:t>P73</w:t>
      </w:r>
      <w:r w:rsidRPr="004A3188">
        <w:rPr>
          <w:rFonts w:ascii="Times New Roman" w:hAnsi="Times New Roman"/>
          <w:sz w:val="24"/>
          <w:szCs w:val="24"/>
        </w:rPr>
        <w:t xml:space="preserve">, further highlighting McIdas’ </w:t>
      </w:r>
      <w:r w:rsidR="0093175E" w:rsidRPr="004A3188">
        <w:rPr>
          <w:rFonts w:ascii="Times New Roman" w:hAnsi="Times New Roman"/>
          <w:sz w:val="24"/>
          <w:szCs w:val="24"/>
        </w:rPr>
        <w:t>ability</w:t>
      </w:r>
      <w:r w:rsidRPr="004A3188">
        <w:rPr>
          <w:rFonts w:ascii="Times New Roman" w:hAnsi="Times New Roman"/>
          <w:sz w:val="24"/>
          <w:szCs w:val="24"/>
        </w:rPr>
        <w:t xml:space="preserve"> to </w:t>
      </w:r>
      <w:r w:rsidR="0093175E" w:rsidRPr="004A3188">
        <w:rPr>
          <w:rFonts w:ascii="Times New Roman" w:hAnsi="Times New Roman"/>
          <w:sz w:val="24"/>
          <w:szCs w:val="24"/>
        </w:rPr>
        <w:t xml:space="preserve">induce </w:t>
      </w:r>
      <w:r w:rsidRPr="004A3188">
        <w:rPr>
          <w:rFonts w:ascii="Times New Roman" w:hAnsi="Times New Roman"/>
          <w:sz w:val="24"/>
          <w:szCs w:val="24"/>
        </w:rPr>
        <w:t xml:space="preserve">the ependymal cell fate. </w:t>
      </w:r>
      <w:r w:rsidR="005C7824" w:rsidRPr="004A3188">
        <w:rPr>
          <w:rFonts w:ascii="Times New Roman" w:hAnsi="Times New Roman"/>
          <w:sz w:val="24"/>
          <w:szCs w:val="24"/>
        </w:rPr>
        <w:t xml:space="preserve">The stem cell properties of the </w:t>
      </w:r>
      <w:proofErr w:type="spellStart"/>
      <w:r w:rsidR="005C7824" w:rsidRPr="004A3188">
        <w:rPr>
          <w:rFonts w:ascii="Times New Roman" w:hAnsi="Times New Roman"/>
          <w:sz w:val="24"/>
          <w:szCs w:val="24"/>
        </w:rPr>
        <w:t>mESCs</w:t>
      </w:r>
      <w:proofErr w:type="spellEnd"/>
      <w:r w:rsidR="005C7824" w:rsidRPr="004A3188">
        <w:rPr>
          <w:rFonts w:ascii="Times New Roman" w:hAnsi="Times New Roman"/>
          <w:sz w:val="24"/>
          <w:szCs w:val="24"/>
        </w:rPr>
        <w:t xml:space="preserve"> and radial glial cells used in our study are likely to facilitate the adoption of the ependymal fate</w:t>
      </w:r>
      <w:r w:rsidR="00F858D3" w:rsidRPr="004A3188">
        <w:rPr>
          <w:rFonts w:ascii="Times New Roman" w:hAnsi="Times New Roman"/>
          <w:sz w:val="24"/>
          <w:szCs w:val="24"/>
        </w:rPr>
        <w:t xml:space="preserve">. </w:t>
      </w:r>
      <w:bookmarkStart w:id="18" w:name="_Hlk175691911"/>
      <w:r w:rsidR="00F858D3" w:rsidRPr="004A3188">
        <w:rPr>
          <w:rFonts w:ascii="Times New Roman" w:hAnsi="Times New Roman"/>
          <w:sz w:val="24"/>
          <w:szCs w:val="24"/>
        </w:rPr>
        <w:t>Since this aligns</w:t>
      </w:r>
      <w:r w:rsidR="005C7824" w:rsidRPr="004A3188">
        <w:rPr>
          <w:rFonts w:ascii="Times New Roman" w:hAnsi="Times New Roman"/>
          <w:sz w:val="24"/>
          <w:szCs w:val="24"/>
        </w:rPr>
        <w:t xml:space="preserve"> with their differentiation spectrum</w:t>
      </w:r>
      <w:r w:rsidR="00F858D3" w:rsidRPr="004A3188">
        <w:rPr>
          <w:rFonts w:ascii="Times New Roman" w:hAnsi="Times New Roman"/>
          <w:sz w:val="24"/>
          <w:szCs w:val="24"/>
        </w:rPr>
        <w:t xml:space="preserve"> their conversion to ependyma could be considered as differentiation into the ependymal cell lineage</w:t>
      </w:r>
      <w:r w:rsidR="005C7824" w:rsidRPr="004A3188">
        <w:rPr>
          <w:rFonts w:ascii="Times New Roman" w:hAnsi="Times New Roman"/>
          <w:sz w:val="24"/>
          <w:szCs w:val="24"/>
        </w:rPr>
        <w:t xml:space="preserve">. </w:t>
      </w:r>
    </w:p>
    <w:bookmarkEnd w:id="17"/>
    <w:bookmarkEnd w:id="18"/>
    <w:p w14:paraId="6EBA521D" w14:textId="31BD6669" w:rsidR="007C1F94" w:rsidRPr="004A3188" w:rsidRDefault="009E182E" w:rsidP="008E6752">
      <w:pPr>
        <w:spacing w:line="480" w:lineRule="auto"/>
        <w:rPr>
          <w:rFonts w:ascii="Times New Roman" w:hAnsi="Times New Roman"/>
          <w:sz w:val="24"/>
          <w:szCs w:val="24"/>
        </w:rPr>
      </w:pPr>
      <w:r w:rsidRPr="004A3188">
        <w:rPr>
          <w:rFonts w:ascii="Times New Roman" w:hAnsi="Times New Roman"/>
          <w:sz w:val="24"/>
          <w:szCs w:val="24"/>
        </w:rPr>
        <w:t xml:space="preserve">It has been shown that in human and experimental hydrocephalus, disrupted ependyma is replaced by </w:t>
      </w:r>
      <w:proofErr w:type="spellStart"/>
      <w:r w:rsidRPr="004A3188">
        <w:rPr>
          <w:rFonts w:ascii="Times New Roman" w:hAnsi="Times New Roman"/>
          <w:sz w:val="24"/>
          <w:szCs w:val="24"/>
        </w:rPr>
        <w:t>astroglial</w:t>
      </w:r>
      <w:proofErr w:type="spellEnd"/>
      <w:r w:rsidRPr="004A3188">
        <w:rPr>
          <w:rFonts w:ascii="Times New Roman" w:hAnsi="Times New Roman"/>
          <w:sz w:val="24"/>
          <w:szCs w:val="24"/>
        </w:rPr>
        <w:t xml:space="preserve"> cells</w:t>
      </w:r>
      <w:r w:rsidR="00D13074" w:rsidRPr="004A3188">
        <w:rPr>
          <w:rFonts w:ascii="Times New Roman" w:hAnsi="Times New Roman"/>
          <w:sz w:val="24"/>
          <w:szCs w:val="24"/>
        </w:rPr>
        <w:t xml:space="preserve"> </w:t>
      </w:r>
      <w:r w:rsidRPr="004A3188">
        <w:rPr>
          <w:rFonts w:ascii="Times New Roman" w:hAnsi="Times New Roman"/>
          <w:sz w:val="24"/>
          <w:szCs w:val="24"/>
        </w:rPr>
        <w:fldChar w:fldCharType="begin"/>
      </w:r>
      <w:r w:rsidR="00D13074" w:rsidRPr="004A3188">
        <w:rPr>
          <w:rFonts w:ascii="Times New Roman" w:hAnsi="Times New Roman"/>
          <w:sz w:val="24"/>
          <w:szCs w:val="24"/>
        </w:rPr>
        <w:instrText xml:space="preserve"> ADDIN ZOTERO_ITEM CSL_CITATION {"citationID":"nRJgjMHg","properties":{"formattedCitation":"(Sival {\\i{}et al}, 2011; Roales-Buj\\uc0\\u225{}n {\\i{}et al}, 2012; Guerra {\\i{}et al}, 2015; McAllister, James P. {\\i{}et al}, 2017)","plainCitation":"(Sival et al, 2011; Roales-Buján et al, 2012; Guerra et al, 2015; McAllister, James P. et al, 2017)","noteIndex":0},"citationItems":[{"id":1544,"uris":["http://zotero.org/users/local/dBWKaixa/items/8V4BFGKY"],"itemData":{"id":1544,"type":"article-journal","abstract":"In human spina bifida aperta (SBA), cerebral pathogenesis [hydrocephalus, Sylvius aqueduct (SA) stenosis and heterotopias] is poorly understood. In animal models, loss of ventricular lining (ependymal denudation) causes SA stenosis and hydrocephalus. We aimed to investigate whether ependymal denudation also takes place in human foetal SBA. Considering that ependymal denudation would be related to alterations in junction proteins, sections through SA of five SBA and six control foetuses (gestational ages ranged between 37 and 40 weeks) were immunostained for markers of ependyma (caveolin 1, βIV-tubulin, S100), junction proteins (N-cadherin, connexin-43, neural cell adhesion molecule (NCAM), blood vessels (Glut-1) and astrocytes [glial fibrillary acidic protein (GFAP)]. In control foetuses, ependymal denudation was absent. In SBA foetuses different stages of ependymal denudation were observed: (i) intact ependyma/neuroepithelium; (ii) imminent ependymal denudation (with abnormal subcellular location of junction proteins); (iii) ependymal denudation (with protrusion of neuropile into SA, formation of rosettes and macrophage invasion); (iv) astroglial reaction. It is suggested that abnormalities in the formation of gap and adherent junctions result in defective ependymal coupling, desynchronized ciliary beating and ependymal denudation, leading to hydrocephalus. The presence of various stages of ependymal denudation within the same full-term SBA foetuses suggests continuation of the process after birth.","container-title":"Brain Pathology (Zurich, Switzerland)","DOI":"10.1111/j.1750-3639.2010.00432.x","ISSN":"1750-3639","issue":"2","journalAbbreviation":"Brain Pathol","language":"eng","note":"PMID: 21269337\nPMCID: PMC8094240","page":"163-179","source":"PubMed","title":"Neuroependymal denudation is in progress in full-term human foetal spina bifida aperta","volume":"21","author":[{"family":"Sival","given":"Deborah A."},{"family":"Guerra","given":"Montserrat"},{"family":"Dunnen","given":"Wilfred F. A.","non-dropping-particle":"den"},{"family":"Bátiz","given":"Luis F."},{"family":"Alvial","given":"Genaro"},{"family":"Castañeyra-Perdomo","given":"Agustín"},{"family":"Rodríguez","given":"Esteban M."}],"issued":{"date-parts":[["2011",3]]}}},{"id":953,"uris":["http://zotero.org/users/local/dBWKaixa/items/GBTWDQU3"],"itemData":{"id":953,"type":"article-journal","abstract":"Hydrocephalic hyh mutant mice undergo a programmed loss of the neuroepithelium/ependyma followed by a reaction of periventricular astrocytes, which form a new cell layer covering the denuded ventricular surface. We present a comparative morphological and functional study of the newly formed layer of astrocytes and the multiciliated ependyma of hyh mice. Transmission electron microscopy, immunocytochemistry for junction proteins (N-cadherin, connexin 43) and proteins involved in permeability (aquaporin 4) and endocytosis (caveolin-1, EEA1) were used. Horseradish peroxidase (HRP) and lanthanum nitrate were used to trace the intracellular and paracellular transport routes. The astrocyte layer shares several cytological features with the normal multiciliated ependyma, such as numerous microvilli projected into the ventricle, extensive cell-cell interdigitations and connexin 43-based gap junctions, suggesting that these astrocytes are coupled to play an unknown function as a cell layer. The ependyma and the astrocyte layers also share transport properties: (1) high expression of aquaporin 4, caveolin-1 and the endosome marker EEA1; (2) internalization into endocytic vesicles and early endosomes of HRP injected into the ventricle; (3) and a similar paracellular route of molecules moving between CSF, the subependymal neuropile and the pericapillary space, as shown by lanthanum nitrate and HRP. A parallel analysis performed in human hydrocephalic foetuses indicated that a similar phenomenon would occur in humans. We suggest that in foetal-onset hydrocephalus, the astrocyte assembly at the denuded ventricular walls functions as a CSF-brain barrier involved in water and solute transport, thus contributing to re-establish lost functions at the brain parenchyma-CSF interphase.","container-title":"Acta Neuropathologica","DOI":"10.1007/s00401-012-0992-6","ISSN":"1432-0533","issue":"4","journalAbbreviation":"Acta Neuropathol.","language":"eng","note":"PMID: 22576081\nPMCID: PMC3444707","page":"531-546","source":"PubMed","title":"Astrocytes acquire morphological and functional characteristics of ependymal cells following disruption of ependyma in hydrocephalus","volume":"124","author":[{"family":"Roales-Buján","given":"Ruth"},{"family":"Páez","given":"Patricia"},{"family":"Guerra","given":"Montserrat"},{"family":"Rodríguez","given":"Sara"},{"family":"Vío","given":"Karin"},{"family":"Ho-Plagaro","given":"Ailec"},{"family":"García-Bonilla","given":"María"},{"family":"Rodríguez-Pérez","given":"Luis-Manuel"},{"family":"Domínguez-Pinos","given":"María-Dolores"},{"family":"Rodríguez","given":"Esteban-Martín"},{"family":"Pérez-Fígares","given":"José-Manuel"},{"family":"Jiménez","given":"Antonio-Jesús"}],"issued":{"date-parts":[["2012",10]]}}},{"id":599,"uris":["http://zotero.org/users/local/dBWKaixa/items/BYCRWLYZ"],"itemData":{"id":599,"type":"article-journal","abstract":"Fetal-onset hydrocephalus affects 1 to 3 per 1,000 live births. It is not only a disorder of cerebrospinal fluid dynamics but also a brain disorder that corrective surgery does not ameliorate. We hypothesized that cell junction abnormalities of neural stem cells (NSCs) lead to the inseparable phenomena of fetal-onset hydrocephalus and abnormal neurogenesis. We used bromodeoxyuridine labeling, immunocytochemistry, electron microscopy, and cell culture to study the telencephalon of hydrocephalic HTx rats and correlated our findings with those in human hydrocephalic and nonhydrocephalic human fetal brains (n = 12 each). Our results suggest that abnormal expression of the intercellular junction proteins N-cadherin and connexin-43 in NSC leads to 1) disruption of the ventricular and subventricular zones, loss of NSCs and neural progenitor cells; and 2) abnormalities in neurogenesis such as periventricular heterotopias and abnormal neuroblast migration. In HTx rats, the disrupted NSC and progenitor cells are shed into the cerebrospinal fluid and can be grown into neurospheres that display intercellular junction abnormalities similar to those of NSC of the disrupted ventricular zone; nevertheless, they maintain their potential for differentiating into neurons and glia. These NSCs can be used to investigate cellular and molecular mechanisms underlying this condition, thereby opening the avenue for stem cell therapy.","container-title":"Journal of Neuropathology and Experimental Neurology","DOI":"10.1097/NEN.0000000000000203","ISSN":"1554-6578","issue":"7","journalAbbreviation":"J. Neuropathol. Exp. Neurol.","language":"eng","note":"PMID: 26079447","page":"653-671","source":"PubMed","title":"Cell Junction Pathology of Neural Stem Cells Is Associated With Ventricular Zone Disruption, Hydrocephalus, and Abnormal Neurogenesis","volume":"74","author":[{"family":"Guerra","given":"María Montserrat"},{"family":"Henzi","given":"Roberto"},{"family":"Ortloff","given":"Alexander"},{"family":"Lichtin","given":"Nicole"},{"family":"Vío","given":"Karin"},{"family":"Jiménez","given":"Antonio J."},{"family":"Dominguez-Pinos","given":"María Dolores"},{"family":"González","given":"César"},{"family":"Jara","given":"Maria Clara"},{"family":"Hinostroza","given":"Fernando"},{"family":"Rodríguez","given":"Sara"},{"family":"Jara","given":"Maryoris"},{"family":"Ortega","given":"Eduardo"},{"family":"Guerra","given":"Francisco"},{"family":"Sival","given":"Deborah A."},{"family":"Dunnen","given":"Wilfred F. A.","non-dropping-particle":"den"},{"family":"Pérez-Fígares","given":"José M."},{"family":"McAllister","given":"James P."},{"family":"Johanson","given":"Conrad E."},{"family":"Rodríguez","given":"Esteban M."}],"issued":{"date-parts":[["2015",7]]}}},{"id":416,"uris":["http://zotero.org/users/local/dBWKaixa/items/WNGWSRHG"],"itemData":{"id":416,"type":"article-journal","abstract":"To determine if ventricular zone (VZ) and subventricular zone (SVZ) alterations are associated with intraventricular hemorrhage (IVH) and posthemorrhagic hydrocephalus, we compared postmortem frontal and subcortical brain samples from 12 infants with IVH and 3 nonneurological disease controls without hemorrhages or ventriculomegaly. Birth and expiration estimated gestational ages were 23.0-39.1 and 23.7-44.1 weeks, respectively; survival ranges were 0-42 days (median, 2.0 days). Routine histology and immunohistochemistry for neural stem cells (NSCs), neural progenitors (NPs), multiciliated ependymal cells (ECs), astrocytes (AS), and cell adhesion molecules were performed. Controls exhibited monociliated NSCs and multiciliated ECs lining the ventricles, abundant NPs in the SVZ, and medial vs. lateral wall differences with a complex mosaic organization in the latter. In IVH cases, normal VZ/SVZ areas were mixed with foci of NSC and EC loss, eruption of cells into the ventricle, cytoplasmic transposition of N-cadherin, subependymal rosettes, and periventricular heterotopia. Mature AS populated areas believed to be sites of VZ disruption. The cytopathology and extension of the VZ disruption correlated with developmental age but not with brain hemorrhage grade or location. These results corroborate similar findings in congenital hydrocephalus in animals and humans and indicate that VZ disruption occurs consistently in premature neonates with IVH.","container-title":"Journal of neuropathology and experimental neurology","DOI":"http://dx.doi.org/10.1093/jnen/nlx017","ISSN":"0022-3069","issue":"5","language":"en","page":"358-375","source":"www.narcis.nl","title":"Ventricular Zone Disruption in Human Neonates With Intraventricular Hemorrhage","volume":"76","author":[{"literal":"McAllister, James P."},{"literal":"Guerra, Maria Montserrat"},{"literal":"Ruiz, Leandro Castaneyra"},{"literal":"Jimenez, Antonio J."},{"literal":"Dominguez-Pinos, Dolores"},{"literal":"Sival, Deborah"},{"literal":"den Dunnen, Wilfred"},{"literal":"Morales, Diego M."},{"literal":"Schmidt, Robert E."},{"literal":"Rodriguez, Esteban M."},{"literal":"Limbrick, David D."},{"literal":"Paediatrics: Paediatrics"},{"literal":"Abnormal Neurological Development; Early Diagnosis and Intervention (ANDDI)"},{"literal":"Translational Neuroscience (TN)"},{"literal":"Pathology &amp; Medical Biology"},{"literal":"Molecular Neuroscience and Ageing Research (MOLAR)"}],"issued":{"date-parts":[["2017",5,16]]}}}],"schema":"https://github.com/citation-style-language/schema/raw/master/csl-citation.json"} </w:instrText>
      </w:r>
      <w:r w:rsidRPr="004A3188">
        <w:rPr>
          <w:rFonts w:ascii="Times New Roman" w:hAnsi="Times New Roman"/>
          <w:sz w:val="24"/>
          <w:szCs w:val="24"/>
        </w:rPr>
        <w:fldChar w:fldCharType="separate"/>
      </w:r>
      <w:r w:rsidR="00D13074" w:rsidRPr="004A3188">
        <w:rPr>
          <w:rFonts w:ascii="Times New Roman" w:hAnsi="Times New Roman"/>
          <w:sz w:val="24"/>
          <w:szCs w:val="24"/>
        </w:rPr>
        <w:t>(</w:t>
      </w:r>
      <w:proofErr w:type="spellStart"/>
      <w:r w:rsidR="00D13074" w:rsidRPr="004A3188">
        <w:rPr>
          <w:rFonts w:ascii="Times New Roman" w:hAnsi="Times New Roman"/>
          <w:sz w:val="24"/>
          <w:szCs w:val="24"/>
        </w:rPr>
        <w:t>Sival</w:t>
      </w:r>
      <w:proofErr w:type="spellEnd"/>
      <w:r w:rsidR="00D13074" w:rsidRPr="004A3188">
        <w:rPr>
          <w:rFonts w:ascii="Times New Roman" w:hAnsi="Times New Roman"/>
          <w:sz w:val="24"/>
          <w:szCs w:val="24"/>
        </w:rPr>
        <w:t xml:space="preserve"> </w:t>
      </w:r>
      <w:r w:rsidR="00D13074" w:rsidRPr="004A3188">
        <w:rPr>
          <w:rFonts w:ascii="Times New Roman" w:hAnsi="Times New Roman"/>
          <w:i/>
          <w:iCs/>
          <w:sz w:val="24"/>
          <w:szCs w:val="24"/>
        </w:rPr>
        <w:t>et al</w:t>
      </w:r>
      <w:r w:rsidR="00D13074" w:rsidRPr="004A3188">
        <w:rPr>
          <w:rFonts w:ascii="Times New Roman" w:hAnsi="Times New Roman"/>
          <w:sz w:val="24"/>
          <w:szCs w:val="24"/>
        </w:rPr>
        <w:t xml:space="preserve">, 2011; Roales-Buján </w:t>
      </w:r>
      <w:r w:rsidR="00D13074" w:rsidRPr="004A3188">
        <w:rPr>
          <w:rFonts w:ascii="Times New Roman" w:hAnsi="Times New Roman"/>
          <w:i/>
          <w:iCs/>
          <w:sz w:val="24"/>
          <w:szCs w:val="24"/>
        </w:rPr>
        <w:t>et al</w:t>
      </w:r>
      <w:r w:rsidR="00D13074" w:rsidRPr="004A3188">
        <w:rPr>
          <w:rFonts w:ascii="Times New Roman" w:hAnsi="Times New Roman"/>
          <w:sz w:val="24"/>
          <w:szCs w:val="24"/>
        </w:rPr>
        <w:t xml:space="preserve">, 2012; Guerra </w:t>
      </w:r>
      <w:r w:rsidR="00D13074" w:rsidRPr="004A3188">
        <w:rPr>
          <w:rFonts w:ascii="Times New Roman" w:hAnsi="Times New Roman"/>
          <w:i/>
          <w:iCs/>
          <w:sz w:val="24"/>
          <w:szCs w:val="24"/>
        </w:rPr>
        <w:t>et al</w:t>
      </w:r>
      <w:r w:rsidR="00D13074" w:rsidRPr="004A3188">
        <w:rPr>
          <w:rFonts w:ascii="Times New Roman" w:hAnsi="Times New Roman"/>
          <w:sz w:val="24"/>
          <w:szCs w:val="24"/>
        </w:rPr>
        <w:t xml:space="preserve">, 2015; McAllister, James P. </w:t>
      </w:r>
      <w:r w:rsidR="00D13074" w:rsidRPr="004A3188">
        <w:rPr>
          <w:rFonts w:ascii="Times New Roman" w:hAnsi="Times New Roman"/>
          <w:i/>
          <w:iCs/>
          <w:sz w:val="24"/>
          <w:szCs w:val="24"/>
        </w:rPr>
        <w:t>et al</w:t>
      </w:r>
      <w:r w:rsidR="00D13074" w:rsidRPr="004A3188">
        <w:rPr>
          <w:rFonts w:ascii="Times New Roman" w:hAnsi="Times New Roman"/>
          <w:sz w:val="24"/>
          <w:szCs w:val="24"/>
        </w:rPr>
        <w:t>, 2017)</w:t>
      </w:r>
      <w:r w:rsidRPr="004A3188">
        <w:rPr>
          <w:rFonts w:ascii="Times New Roman" w:hAnsi="Times New Roman"/>
          <w:sz w:val="24"/>
          <w:szCs w:val="24"/>
        </w:rPr>
        <w:fldChar w:fldCharType="end"/>
      </w:r>
      <w:r w:rsidRPr="004A3188">
        <w:rPr>
          <w:rFonts w:ascii="Times New Roman" w:hAnsi="Times New Roman"/>
          <w:sz w:val="24"/>
          <w:szCs w:val="24"/>
        </w:rPr>
        <w:t>. This astrocytic scarring along the denuded ventricular wall contributes to the pathophysiology of the disease as astrocytes do not restore ependymal functions; as they do not display cilia, produce appropriate trophic signals, or facilitate the production of neurons</w:t>
      </w:r>
      <w:r w:rsidR="00D13074" w:rsidRPr="004A3188">
        <w:rPr>
          <w:rFonts w:ascii="Times New Roman" w:hAnsi="Times New Roman"/>
          <w:sz w:val="24"/>
          <w:szCs w:val="24"/>
        </w:rPr>
        <w:t xml:space="preserve"> </w:t>
      </w:r>
      <w:r w:rsidRPr="004A3188">
        <w:rPr>
          <w:rFonts w:ascii="Times New Roman" w:hAnsi="Times New Roman"/>
          <w:sz w:val="24"/>
          <w:szCs w:val="24"/>
        </w:rPr>
        <w:fldChar w:fldCharType="begin"/>
      </w:r>
      <w:r w:rsidR="00D13074" w:rsidRPr="004A3188">
        <w:rPr>
          <w:rFonts w:ascii="Times New Roman" w:hAnsi="Times New Roman"/>
          <w:sz w:val="24"/>
          <w:szCs w:val="24"/>
        </w:rPr>
        <w:instrText xml:space="preserve"> ADDIN ZOTERO_ITEM CSL_CITATION {"citationID":"wGacJ8R5","properties":{"formattedCitation":"(Sival {\\i{}et al}, 2011; Roales-Buj\\uc0\\u225{}n {\\i{}et al}, 2012)","plainCitation":"(Sival et al, 2011; Roales-Buján et al, 2012)","noteIndex":0},"citationItems":[{"id":1544,"uris":["http://zotero.org/users/local/dBWKaixa/items/8V4BFGKY"],"itemData":{"id":1544,"type":"article-journal","abstract":"In human spina bifida aperta (SBA), cerebral pathogenesis [hydrocephalus, Sylvius aqueduct (SA) stenosis and heterotopias] is poorly understood. In animal models, loss of ventricular lining (ependymal denudation) causes SA stenosis and hydrocephalus. We aimed to investigate whether ependymal denudation also takes place in human foetal SBA. Considering that ependymal denudation would be related to alterations in junction proteins, sections through SA of five SBA and six control foetuses (gestational ages ranged between 37 and 40 weeks) were immunostained for markers of ependyma (caveolin 1, βIV-tubulin, S100), junction proteins (N-cadherin, connexin-43, neural cell adhesion molecule (NCAM), blood vessels (Glut-1) and astrocytes [glial fibrillary acidic protein (GFAP)]. In control foetuses, ependymal denudation was absent. In SBA foetuses different stages of ependymal denudation were observed: (i) intact ependyma/neuroepithelium; (ii) imminent ependymal denudation (with abnormal subcellular location of junction proteins); (iii) ependymal denudation (with protrusion of neuropile into SA, formation of rosettes and macrophage invasion); (iv) astroglial reaction. It is suggested that abnormalities in the formation of gap and adherent junctions result in defective ependymal coupling, desynchronized ciliary beating and ependymal denudation, leading to hydrocephalus. The presence of various stages of ependymal denudation within the same full-term SBA foetuses suggests continuation of the process after birth.","container-title":"Brain Pathology (Zurich, Switzerland)","DOI":"10.1111/j.1750-3639.2010.00432.x","ISSN":"1750-3639","issue":"2","journalAbbreviation":"Brain Pathol","language":"eng","note":"PMID: 21269337\nPMCID: PMC8094240","page":"163-179","source":"PubMed","title":"Neuroependymal denudation is in progress in full-term human foetal spina bifida aperta","volume":"21","author":[{"family":"Sival","given":"Deborah A."},{"family":"Guerra","given":"Montserrat"},{"family":"Dunnen","given":"Wilfred F. A.","non-dropping-particle":"den"},{"family":"Bátiz","given":"Luis F."},{"family":"Alvial","given":"Genaro"},{"family":"Castañeyra-Perdomo","given":"Agustín"},{"family":"Rodríguez","given":"Esteban M."}],"issued":{"date-parts":[["2011",3]]}}},{"id":953,"uris":["http://zotero.org/users/local/dBWKaixa/items/GBTWDQU3"],"itemData":{"id":953,"type":"article-journal","abstract":"Hydrocephalic hyh mutant mice undergo a programmed loss of the neuroepithelium/ependyma followed by a reaction of periventricular astrocytes, which form a new cell layer covering the denuded ventricular surface. We present a comparative morphological and functional study of the newly formed layer of astrocytes and the multiciliated ependyma of hyh mice. Transmission electron microscopy, immunocytochemistry for junction proteins (N-cadherin, connexin 43) and proteins involved in permeability (aquaporin 4) and endocytosis (caveolin-1, EEA1) were used. Horseradish peroxidase (HRP) and lanthanum nitrate were used to trace the intracellular and paracellular transport routes. The astrocyte layer shares several cytological features with the normal multiciliated ependyma, such as numerous microvilli projected into the ventricle, extensive cell-cell interdigitations and connexin 43-based gap junctions, suggesting that these astrocytes are coupled to play an unknown function as a cell layer. The ependyma and the astrocyte layers also share transport properties: (1) high expression of aquaporin 4, caveolin-1 and the endosome marker EEA1; (2) internalization into endocytic vesicles and early endosomes of HRP injected into the ventricle; (3) and a similar paracellular route of molecules moving between CSF, the subependymal neuropile and the pericapillary space, as shown by lanthanum nitrate and HRP. A parallel analysis performed in human hydrocephalic foetuses indicated that a similar phenomenon would occur in humans. We suggest that in foetal-onset hydrocephalus, the astrocyte assembly at the denuded ventricular walls functions as a CSF-brain barrier involved in water and solute transport, thus contributing to re-establish lost functions at the brain parenchyma-CSF interphase.","container-title":"Acta Neuropathologica","DOI":"10.1007/s00401-012-0992-6","ISSN":"1432-0533","issue":"4","journalAbbreviation":"Acta Neuropathol.","language":"eng","note":"PMID: 22576081\nPMCID: PMC3444707","page":"531-546","source":"PubMed","title":"Astrocytes acquire morphological and functional characteristics of ependymal cells following disruption of ependyma in hydrocephalus","volume":"124","author":[{"family":"Roales-Buján","given":"Ruth"},{"family":"Páez","given":"Patricia"},{"family":"Guerra","given":"Montserrat"},{"family":"Rodríguez","given":"Sara"},{"family":"Vío","given":"Karin"},{"family":"Ho-Plagaro","given":"Ailec"},{"family":"García-Bonilla","given":"María"},{"family":"Rodríguez-Pérez","given":"Luis-Manuel"},{"family":"Domínguez-Pinos","given":"María-Dolores"},{"family":"Rodríguez","given":"Esteban-Martín"},{"family":"Pérez-Fígares","given":"José-Manuel"},{"family":"Jiménez","given":"Antonio-Jesús"}],"issued":{"date-parts":[["2012",10]]}}}],"schema":"https://github.com/citation-style-language/schema/raw/master/csl-citation.json"} </w:instrText>
      </w:r>
      <w:r w:rsidRPr="004A3188">
        <w:rPr>
          <w:rFonts w:ascii="Times New Roman" w:hAnsi="Times New Roman"/>
          <w:sz w:val="24"/>
          <w:szCs w:val="24"/>
        </w:rPr>
        <w:fldChar w:fldCharType="separate"/>
      </w:r>
      <w:r w:rsidR="00D13074" w:rsidRPr="004A3188">
        <w:rPr>
          <w:rFonts w:ascii="Times New Roman" w:hAnsi="Times New Roman"/>
          <w:sz w:val="24"/>
          <w:szCs w:val="24"/>
        </w:rPr>
        <w:t xml:space="preserve">(Sival </w:t>
      </w:r>
      <w:r w:rsidR="00D13074" w:rsidRPr="004A3188">
        <w:rPr>
          <w:rFonts w:ascii="Times New Roman" w:hAnsi="Times New Roman"/>
          <w:i/>
          <w:iCs/>
          <w:sz w:val="24"/>
          <w:szCs w:val="24"/>
        </w:rPr>
        <w:t>et al</w:t>
      </w:r>
      <w:r w:rsidR="00D13074" w:rsidRPr="004A3188">
        <w:rPr>
          <w:rFonts w:ascii="Times New Roman" w:hAnsi="Times New Roman"/>
          <w:sz w:val="24"/>
          <w:szCs w:val="24"/>
        </w:rPr>
        <w:t xml:space="preserve">, 2011; Roales-Buján </w:t>
      </w:r>
      <w:r w:rsidR="00D13074" w:rsidRPr="004A3188">
        <w:rPr>
          <w:rFonts w:ascii="Times New Roman" w:hAnsi="Times New Roman"/>
          <w:i/>
          <w:iCs/>
          <w:sz w:val="24"/>
          <w:szCs w:val="24"/>
        </w:rPr>
        <w:t>et al</w:t>
      </w:r>
      <w:r w:rsidR="00D13074" w:rsidRPr="004A3188">
        <w:rPr>
          <w:rFonts w:ascii="Times New Roman" w:hAnsi="Times New Roman"/>
          <w:sz w:val="24"/>
          <w:szCs w:val="24"/>
        </w:rPr>
        <w:t>, 2012)</w:t>
      </w:r>
      <w:r w:rsidRPr="004A3188">
        <w:rPr>
          <w:rFonts w:ascii="Times New Roman" w:hAnsi="Times New Roman"/>
          <w:sz w:val="24"/>
          <w:szCs w:val="24"/>
        </w:rPr>
        <w:fldChar w:fldCharType="end"/>
      </w:r>
      <w:r w:rsidRPr="004A3188">
        <w:rPr>
          <w:rFonts w:ascii="Times New Roman" w:hAnsi="Times New Roman"/>
          <w:sz w:val="24"/>
          <w:szCs w:val="24"/>
        </w:rPr>
        <w:t xml:space="preserve">. Therefore, </w:t>
      </w:r>
      <w:r w:rsidR="00BB3C83" w:rsidRPr="004A3188">
        <w:rPr>
          <w:rFonts w:ascii="Times New Roman" w:hAnsi="Times New Roman"/>
          <w:sz w:val="24"/>
          <w:szCs w:val="24"/>
        </w:rPr>
        <w:t xml:space="preserve">our </w:t>
      </w:r>
      <w:r w:rsidR="00EA62F6" w:rsidRPr="004A3188">
        <w:rPr>
          <w:rFonts w:ascii="Times New Roman" w:hAnsi="Times New Roman"/>
          <w:sz w:val="24"/>
          <w:szCs w:val="24"/>
        </w:rPr>
        <w:t xml:space="preserve">strategy </w:t>
      </w:r>
      <w:r w:rsidR="002411FB" w:rsidRPr="004A3188">
        <w:rPr>
          <w:rFonts w:ascii="Times New Roman" w:hAnsi="Times New Roman"/>
          <w:sz w:val="24"/>
          <w:szCs w:val="24"/>
        </w:rPr>
        <w:t xml:space="preserve">revealing the successful </w:t>
      </w:r>
      <w:r w:rsidRPr="004A3188">
        <w:rPr>
          <w:rFonts w:ascii="Times New Roman" w:hAnsi="Times New Roman"/>
          <w:sz w:val="24"/>
          <w:szCs w:val="24"/>
        </w:rPr>
        <w:t xml:space="preserve">conversion </w:t>
      </w:r>
      <w:r w:rsidR="002411FB" w:rsidRPr="004A3188">
        <w:rPr>
          <w:rFonts w:ascii="Times New Roman" w:hAnsi="Times New Roman"/>
          <w:sz w:val="24"/>
          <w:szCs w:val="24"/>
        </w:rPr>
        <w:t xml:space="preserve">of </w:t>
      </w:r>
      <w:r w:rsidR="00197EBC" w:rsidRPr="004A3188">
        <w:rPr>
          <w:rFonts w:ascii="Times New Roman" w:hAnsi="Times New Roman"/>
          <w:sz w:val="24"/>
          <w:szCs w:val="24"/>
        </w:rPr>
        <w:t xml:space="preserve">isolated </w:t>
      </w:r>
      <w:r w:rsidR="002411FB" w:rsidRPr="004A3188">
        <w:rPr>
          <w:rFonts w:ascii="Times New Roman" w:hAnsi="Times New Roman"/>
          <w:sz w:val="24"/>
          <w:szCs w:val="24"/>
        </w:rPr>
        <w:t xml:space="preserve">cortical astrocytes </w:t>
      </w:r>
      <w:r w:rsidRPr="004A3188">
        <w:rPr>
          <w:rFonts w:ascii="Times New Roman" w:hAnsi="Times New Roman"/>
          <w:sz w:val="24"/>
          <w:szCs w:val="24"/>
        </w:rPr>
        <w:t xml:space="preserve">into ependymal cells is of particular importance for treatment of hydrocephalus. </w:t>
      </w:r>
    </w:p>
    <w:p w14:paraId="0A119798" w14:textId="2BCE522F" w:rsidR="00D17534" w:rsidRPr="004A3188" w:rsidRDefault="0028130E" w:rsidP="008E6752">
      <w:pPr>
        <w:spacing w:line="480" w:lineRule="auto"/>
        <w:rPr>
          <w:rFonts w:ascii="Times New Roman" w:hAnsi="Times New Roman"/>
          <w:sz w:val="24"/>
          <w:szCs w:val="24"/>
        </w:rPr>
      </w:pPr>
      <w:r w:rsidRPr="004A3188">
        <w:rPr>
          <w:rFonts w:ascii="Times New Roman" w:hAnsi="Times New Roman"/>
          <w:sz w:val="24"/>
          <w:szCs w:val="24"/>
        </w:rPr>
        <w:t xml:space="preserve">To </w:t>
      </w:r>
      <w:r w:rsidR="004932C6" w:rsidRPr="004A3188">
        <w:rPr>
          <w:rFonts w:ascii="Times New Roman" w:hAnsi="Times New Roman"/>
          <w:sz w:val="24"/>
          <w:szCs w:val="24"/>
        </w:rPr>
        <w:t>investigate</w:t>
      </w:r>
      <w:r w:rsidRPr="004A3188">
        <w:rPr>
          <w:rFonts w:ascii="Times New Roman" w:hAnsi="Times New Roman"/>
          <w:sz w:val="24"/>
          <w:szCs w:val="24"/>
        </w:rPr>
        <w:t xml:space="preserve"> whether </w:t>
      </w:r>
      <w:proofErr w:type="spellStart"/>
      <w:r w:rsidRPr="004A3188">
        <w:rPr>
          <w:rFonts w:ascii="Times New Roman" w:hAnsi="Times New Roman"/>
          <w:i/>
          <w:iCs/>
          <w:sz w:val="24"/>
          <w:szCs w:val="24"/>
        </w:rPr>
        <w:t>McIdas</w:t>
      </w:r>
      <w:proofErr w:type="spellEnd"/>
      <w:r w:rsidRPr="004A3188">
        <w:rPr>
          <w:rFonts w:ascii="Times New Roman" w:hAnsi="Times New Roman"/>
          <w:sz w:val="24"/>
          <w:szCs w:val="24"/>
        </w:rPr>
        <w:t xml:space="preserve"> would also reprogram cells </w:t>
      </w:r>
      <w:r w:rsidRPr="004A3188">
        <w:rPr>
          <w:rFonts w:ascii="Times New Roman" w:hAnsi="Times New Roman"/>
          <w:i/>
          <w:iCs/>
          <w:sz w:val="24"/>
          <w:szCs w:val="24"/>
        </w:rPr>
        <w:t>in vivo</w:t>
      </w:r>
      <w:r w:rsidRPr="004A3188">
        <w:rPr>
          <w:rFonts w:ascii="Times New Roman" w:hAnsi="Times New Roman"/>
          <w:sz w:val="24"/>
          <w:szCs w:val="24"/>
        </w:rPr>
        <w:t xml:space="preserve">, we </w:t>
      </w:r>
      <w:r w:rsidR="001B6A5A" w:rsidRPr="004A3188">
        <w:rPr>
          <w:rFonts w:ascii="Times New Roman" w:hAnsi="Times New Roman"/>
          <w:sz w:val="24"/>
          <w:szCs w:val="24"/>
        </w:rPr>
        <w:t>used</w:t>
      </w:r>
      <w:r w:rsidRPr="004A3188">
        <w:rPr>
          <w:rFonts w:ascii="Times New Roman" w:hAnsi="Times New Roman"/>
          <w:sz w:val="24"/>
          <w:szCs w:val="24"/>
        </w:rPr>
        <w:t xml:space="preserve"> a </w:t>
      </w:r>
      <w:r w:rsidR="009E182E" w:rsidRPr="004A3188">
        <w:rPr>
          <w:rFonts w:ascii="Times New Roman" w:hAnsi="Times New Roman"/>
          <w:sz w:val="24"/>
          <w:szCs w:val="24"/>
        </w:rPr>
        <w:t xml:space="preserve">mouse model of congenital hydrocephalus in which </w:t>
      </w:r>
      <w:r w:rsidR="009E182E" w:rsidRPr="004A3188">
        <w:rPr>
          <w:rFonts w:ascii="Times New Roman" w:hAnsi="Times New Roman"/>
          <w:i/>
          <w:iCs/>
          <w:sz w:val="24"/>
          <w:szCs w:val="24"/>
        </w:rPr>
        <w:t>GemC1</w:t>
      </w:r>
      <w:r w:rsidR="009E182E" w:rsidRPr="004A3188">
        <w:rPr>
          <w:rFonts w:ascii="Times New Roman" w:hAnsi="Times New Roman"/>
          <w:sz w:val="24"/>
          <w:szCs w:val="24"/>
        </w:rPr>
        <w:t xml:space="preserve"> has been inactivated, and a model of acquired hydrocephalus, triggered by intracranial hemorrhage. It was previously shown that </w:t>
      </w:r>
      <w:r w:rsidR="009E182E" w:rsidRPr="004A3188">
        <w:rPr>
          <w:rFonts w:ascii="Times New Roman" w:hAnsi="Times New Roman"/>
          <w:i/>
          <w:iCs/>
          <w:sz w:val="24"/>
          <w:szCs w:val="24"/>
        </w:rPr>
        <w:t>GemC1</w:t>
      </w:r>
      <w:r w:rsidR="009E182E" w:rsidRPr="004A3188">
        <w:rPr>
          <w:rFonts w:ascii="Times New Roman" w:hAnsi="Times New Roman"/>
          <w:sz w:val="24"/>
          <w:szCs w:val="24"/>
        </w:rPr>
        <w:t xml:space="preserve"> deficiency in mice results in the loss of the ependymal cells due to failure on activating the molecular program for the cell fate commitment </w:t>
      </w:r>
      <w:r w:rsidR="009E182E" w:rsidRPr="004A3188">
        <w:rPr>
          <w:rFonts w:ascii="Times New Roman" w:hAnsi="Times New Roman"/>
          <w:sz w:val="24"/>
          <w:szCs w:val="24"/>
        </w:rPr>
        <w:lastRenderedPageBreak/>
        <w:t>towards the ependymal lineage</w:t>
      </w:r>
      <w:r w:rsidR="007C1F94" w:rsidRPr="004A3188">
        <w:rPr>
          <w:rFonts w:ascii="Times New Roman" w:hAnsi="Times New Roman"/>
          <w:sz w:val="24"/>
          <w:szCs w:val="24"/>
        </w:rPr>
        <w:t xml:space="preserve"> </w:t>
      </w:r>
      <w:r w:rsidR="007C1F94" w:rsidRPr="004A3188">
        <w:rPr>
          <w:rFonts w:ascii="Times New Roman" w:hAnsi="Times New Roman"/>
          <w:sz w:val="24"/>
          <w:szCs w:val="24"/>
        </w:rPr>
        <w:fldChar w:fldCharType="begin"/>
      </w:r>
      <w:r w:rsidR="007C1F94" w:rsidRPr="004A3188">
        <w:rPr>
          <w:rFonts w:ascii="Times New Roman" w:hAnsi="Times New Roman"/>
          <w:sz w:val="24"/>
          <w:szCs w:val="24"/>
        </w:rPr>
        <w:instrText xml:space="preserve"> ADDIN ZOTERO_ITEM CSL_CITATION {"citationID":"GROHxLTB","properties":{"formattedCitation":"(Terr\\uc0\\u233{} {\\i{}et al}, 2016; Lalioti {\\i{}et al}, 2019b)","plainCitation":"(Terré et al, 2016; Lalioti et al, 2019b)","noteIndex":0},"citationItems":[{"id":82,"uris":["http://zotero.org/users/local/dBWKaixa/items/AKC2AVMU"],"itemData":{"id":82,"type":"article-journal","abstract":"The generation of multiciliated cells (MCCs) is required for the proper function of many tissues, including the respiratory tract, brain, and germline. Defects in MCC development have been demonstrated to cause a subclass of mucociliary clearance disorders termed reduced generation of multiple motile cilia (RGMC). To date, only two genes, Multicilin (MCIDAS) and cyclin O (CCNO) have been identified in this disorder in humans. Here, we describe mice lacking GEMC1 (GMNC), a protein with a similar domain organization as Multicilin that has been implicated in DNA replication control. We have found that GEMC1-deficient mice are growth impaired, develop hydrocephaly with a high penetrance, and are infertile, due to defects in the formation of MCCs in the brain, respiratory tract, and germline. Our data demonstrate that GEMC1 is a critical regulator of MCC differentiation and a candidate gene for human RGMC or related disorders.","container-title":"The EMBO journal","DOI":"10.15252/embj.201592821","ISSN":"1460-2075","issue":"9","journalAbbreviation":"EMBO J.","language":"eng","note":"PMID: 26933123\nPMCID: PMC5207319","page":"942-960","source":"PubMed","title":"GEMC1 is a critical regulator of multiciliated cell differentiation","volume":"35","author":[{"family":"Terré","given":"Berta"},{"family":"Piergiovanni","given":"Gabriele"},{"family":"Segura-Bayona","given":"Sandra"},{"family":"Gil-Gómez","given":"Gabriel"},{"family":"Youssef","given":"Sameh A."},{"family":"Attolini","given":"Camille Stephan-Otto"},{"family":"Wilsch-Bräuninger","given":"Michaela"},{"family":"Jung","given":"Carole"},{"family":"Rojas","given":"Ana M."},{"family":"Marjanović","given":"Marko"},{"family":"Knobel","given":"Philip A."},{"family":"Palenzuela","given":"Lluís"},{"family":"López-Rovira","given":"Teresa"},{"family":"Forrow","given":"Stephen"},{"family":"Huttner","given":"Wieland B."},{"family":"Valverde","given":"Miguel A."},{"family":"Bruin","given":"Alain","non-dropping-particle":"de"},{"family":"Costanzo","given":"Vincenzo"},{"family":"Stracker","given":"Travis H."}],"issued":{"date-parts":[["2016",12,2]]}}},{"id":734,"uris":["http://zotero.org/users/local/dBWKaixa/items/DYYAATG6"],"itemData":{"id":734,"type":"article-journal","abstract":"The subventricular zone (SVZ) is one of two main niches where neurogenesis persists during adulthood, as it retains neural stem cells (NSCs) with self-renewal capacity and multi-lineage potency. Another critical cellular component of the niche is the population of postmitotic multiciliated ependymal cells. Both cell types are derived from radial glial cells that become specified to each lineage during embryogenesis. We show here that GemC1, encoding Geminin coiled-coil domain-containing protein 1, is associated with congenital hydrocephalus in humans and mice. Our results show that GemC1 deficiency drives cells toward a NSC phenotype, at the expense of multiciliated ependymal cell generation. The increased number of NSCs is accompanied by increased levels of proliferation and neurogenesis in the postnatal SVZ. Finally, GemC1-knockout cells display altered chromatin organization at multiple loci, further supporting a NSC identity. Together, these findings suggest that GemC1 regulates the balance between NSC generation and ependymal cell differentiation, with implications for the pathogenesis of human congenital hydrocephalus.","container-title":"Glia","DOI":"10.1002/glia.23690","ISSN":"1098-1136","journalAbbreviation":"Glia","language":"eng","note":"PMID: 31328313","source":"PubMed","title":"GemC1 is a critical switch for neural stem cell generation in the postnatal brain","author":[{"family":"Lalioti","given":"Maria-Eleni"},{"family":"Kaplani","given":"Konstantina"},{"family":"Lokka","given":"Georgia"},{"family":"Georgomanolis","given":"Theodore"},{"family":"Kyrousi","given":"Christina"},{"family":"Dong","given":"Weilai"},{"family":"Dunbar","given":"Ashley"},{"family":"Parlapani","given":"Evangelia"},{"family":"Damianidou","given":"Eleni"},{"family":"Spassky","given":"Nathalie"},{"family":"Kahle","given":"Kristopher T."},{"family":"Papantonis","given":"Argyris"},{"family":"Lygerou","given":"Zoi"},{"family":"Taraviras","given":"Stavros"}],"issued":{"date-parts":[["2019",7,22]]}}}],"schema":"https://github.com/citation-style-language/schema/raw/master/csl-citation.json"} </w:instrText>
      </w:r>
      <w:r w:rsidR="007C1F94" w:rsidRPr="004A3188">
        <w:rPr>
          <w:rFonts w:ascii="Times New Roman" w:hAnsi="Times New Roman"/>
          <w:sz w:val="24"/>
          <w:szCs w:val="24"/>
        </w:rPr>
        <w:fldChar w:fldCharType="separate"/>
      </w:r>
      <w:r w:rsidR="007C1F94" w:rsidRPr="004A3188">
        <w:rPr>
          <w:rFonts w:ascii="Times New Roman" w:hAnsi="Times New Roman"/>
          <w:sz w:val="24"/>
          <w:szCs w:val="24"/>
        </w:rPr>
        <w:t xml:space="preserve">(Terré </w:t>
      </w:r>
      <w:r w:rsidR="007C1F94" w:rsidRPr="004A3188">
        <w:rPr>
          <w:rFonts w:ascii="Times New Roman" w:hAnsi="Times New Roman"/>
          <w:i/>
          <w:iCs/>
          <w:sz w:val="24"/>
          <w:szCs w:val="24"/>
        </w:rPr>
        <w:t>et al</w:t>
      </w:r>
      <w:r w:rsidR="007C1F94" w:rsidRPr="004A3188">
        <w:rPr>
          <w:rFonts w:ascii="Times New Roman" w:hAnsi="Times New Roman"/>
          <w:sz w:val="24"/>
          <w:szCs w:val="24"/>
        </w:rPr>
        <w:t xml:space="preserve">, 2016; Lalioti </w:t>
      </w:r>
      <w:r w:rsidR="007C1F94" w:rsidRPr="004A3188">
        <w:rPr>
          <w:rFonts w:ascii="Times New Roman" w:hAnsi="Times New Roman"/>
          <w:i/>
          <w:iCs/>
          <w:sz w:val="24"/>
          <w:szCs w:val="24"/>
        </w:rPr>
        <w:t>et al</w:t>
      </w:r>
      <w:r w:rsidR="007C1F94" w:rsidRPr="004A3188">
        <w:rPr>
          <w:rFonts w:ascii="Times New Roman" w:hAnsi="Times New Roman"/>
          <w:sz w:val="24"/>
          <w:szCs w:val="24"/>
        </w:rPr>
        <w:t>, 2019b)</w:t>
      </w:r>
      <w:r w:rsidR="007C1F94" w:rsidRPr="004A3188">
        <w:rPr>
          <w:rFonts w:ascii="Times New Roman" w:hAnsi="Times New Roman"/>
          <w:sz w:val="24"/>
          <w:szCs w:val="24"/>
        </w:rPr>
        <w:fldChar w:fldCharType="end"/>
      </w:r>
      <w:r w:rsidR="009E182E" w:rsidRPr="004A3188">
        <w:rPr>
          <w:rFonts w:ascii="Times New Roman" w:hAnsi="Times New Roman"/>
          <w:sz w:val="24"/>
          <w:szCs w:val="24"/>
        </w:rPr>
        <w:t xml:space="preserve">. Moreover, </w:t>
      </w:r>
      <w:r w:rsidR="009E182E" w:rsidRPr="004A3188">
        <w:rPr>
          <w:rFonts w:ascii="Times New Roman" w:hAnsi="Times New Roman"/>
          <w:i/>
          <w:iCs/>
          <w:sz w:val="24"/>
          <w:szCs w:val="24"/>
        </w:rPr>
        <w:t>GemC1</w:t>
      </w:r>
      <w:r w:rsidR="009E182E" w:rsidRPr="004A3188">
        <w:rPr>
          <w:rFonts w:ascii="Times New Roman" w:hAnsi="Times New Roman"/>
          <w:sz w:val="24"/>
          <w:szCs w:val="24"/>
        </w:rPr>
        <w:t xml:space="preserve"> deficiency has been recently associated with congenital hydrocephalus in both humans and mice</w:t>
      </w:r>
      <w:r w:rsidR="00D13074" w:rsidRPr="004A3188">
        <w:rPr>
          <w:rFonts w:ascii="Times New Roman" w:hAnsi="Times New Roman"/>
          <w:sz w:val="24"/>
          <w:szCs w:val="24"/>
        </w:rPr>
        <w:t xml:space="preserve"> </w:t>
      </w:r>
      <w:r w:rsidR="009E182E" w:rsidRPr="004A3188">
        <w:rPr>
          <w:rFonts w:ascii="Times New Roman" w:hAnsi="Times New Roman"/>
          <w:sz w:val="24"/>
          <w:szCs w:val="24"/>
        </w:rPr>
        <w:fldChar w:fldCharType="begin"/>
      </w:r>
      <w:r w:rsidR="00096801" w:rsidRPr="004A3188">
        <w:rPr>
          <w:rFonts w:ascii="Times New Roman" w:hAnsi="Times New Roman"/>
          <w:sz w:val="24"/>
          <w:szCs w:val="24"/>
        </w:rPr>
        <w:instrText xml:space="preserve"> ADDIN ZOTERO_ITEM CSL_CITATION {"citationID":"68UOzqNX","properties":{"formattedCitation":"(Lalioti {\\i{}et al}, 2019b)","plainCitation":"(Lalioti et al, 2019b)","noteIndex":0},"citationItems":[{"id":734,"uris":["http://zotero.org/users/local/dBWKaixa/items/DYYAATG6"],"itemData":{"id":734,"type":"article-journal","abstract":"The subventricular zone (SVZ) is one of two main niches where neurogenesis persists during adulthood, as it retains neural stem cells (NSCs) with self-renewal capacity and multi-lineage potency. Another critical cellular component of the niche is the population of postmitotic multiciliated ependymal cells. Both cell types are derived from radial glial cells that become specified to each lineage during embryogenesis. We show here that GemC1, encoding Geminin coiled-coil domain-containing protein 1, is associated with congenital hydrocephalus in humans and mice. Our results show that GemC1 deficiency drives cells toward a NSC phenotype, at the expense of multiciliated ependymal cell generation. The increased number of NSCs is accompanied by increased levels of proliferation and neurogenesis in the postnatal SVZ. Finally, GemC1-knockout cells display altered chromatin organization at multiple loci, further supporting a NSC identity. Together, these findings suggest that GemC1 regulates the balance between NSC generation and ependymal cell differentiation, with implications for the pathogenesis of human congenital hydrocephalus.","container-title":"Glia","DOI":"10.1002/glia.23690","ISSN":"1098-1136","journalAbbreviation":"Glia","language":"eng","note":"PMID: 31328313","source":"PubMed","title":"GemC1 is a critical switch for neural stem cell generation in the postnatal brain","author":[{"family":"Lalioti","given":"Maria-Eleni"},{"family":"Kaplani","given":"Konstantina"},{"family":"Lokka","given":"Georgia"},{"family":"Georgomanolis","given":"Theodore"},{"family":"Kyrousi","given":"Christina"},{"family":"Dong","given":"Weilai"},{"family":"Dunbar","given":"Ashley"},{"family":"Parlapani","given":"Evangelia"},{"family":"Damianidou","given":"Eleni"},{"family":"Spassky","given":"Nathalie"},{"family":"Kahle","given":"Kristopher T."},{"family":"Papantonis","given":"Argyris"},{"family":"Lygerou","given":"Zoi"},{"family":"Taraviras","given":"Stavros"}],"issued":{"date-parts":[["2019",7,22]]}}}],"schema":"https://github.com/citation-style-language/schema/raw/master/csl-citation.json"} </w:instrText>
      </w:r>
      <w:r w:rsidR="009E182E" w:rsidRPr="004A3188">
        <w:rPr>
          <w:rFonts w:ascii="Times New Roman" w:hAnsi="Times New Roman"/>
          <w:sz w:val="24"/>
          <w:szCs w:val="24"/>
        </w:rPr>
        <w:fldChar w:fldCharType="separate"/>
      </w:r>
      <w:r w:rsidR="00096801" w:rsidRPr="004A3188">
        <w:rPr>
          <w:rFonts w:ascii="Times New Roman" w:hAnsi="Times New Roman"/>
          <w:sz w:val="24"/>
          <w:szCs w:val="24"/>
        </w:rPr>
        <w:t xml:space="preserve">(Lalioti </w:t>
      </w:r>
      <w:r w:rsidR="00096801" w:rsidRPr="004A3188">
        <w:rPr>
          <w:rFonts w:ascii="Times New Roman" w:hAnsi="Times New Roman"/>
          <w:i/>
          <w:iCs/>
          <w:sz w:val="24"/>
          <w:szCs w:val="24"/>
        </w:rPr>
        <w:t>et al</w:t>
      </w:r>
      <w:r w:rsidR="00096801" w:rsidRPr="004A3188">
        <w:rPr>
          <w:rFonts w:ascii="Times New Roman" w:hAnsi="Times New Roman"/>
          <w:sz w:val="24"/>
          <w:szCs w:val="24"/>
        </w:rPr>
        <w:t>, 2019b)</w:t>
      </w:r>
      <w:r w:rsidR="009E182E" w:rsidRPr="004A3188">
        <w:rPr>
          <w:rFonts w:ascii="Times New Roman" w:hAnsi="Times New Roman"/>
          <w:sz w:val="24"/>
          <w:szCs w:val="24"/>
        </w:rPr>
        <w:fldChar w:fldCharType="end"/>
      </w:r>
      <w:r w:rsidR="009E182E" w:rsidRPr="004A3188">
        <w:rPr>
          <w:rFonts w:ascii="Times New Roman" w:hAnsi="Times New Roman"/>
          <w:sz w:val="24"/>
          <w:szCs w:val="24"/>
        </w:rPr>
        <w:t xml:space="preserve">. In this study, we showed that </w:t>
      </w:r>
      <w:r w:rsidR="009E182E" w:rsidRPr="004A3188">
        <w:rPr>
          <w:rFonts w:ascii="Times New Roman" w:hAnsi="Times New Roman"/>
          <w:i/>
          <w:iCs/>
          <w:sz w:val="24"/>
          <w:szCs w:val="24"/>
        </w:rPr>
        <w:t>McIdas</w:t>
      </w:r>
      <w:r w:rsidR="009E182E" w:rsidRPr="004A3188">
        <w:rPr>
          <w:rFonts w:ascii="Times New Roman" w:hAnsi="Times New Roman"/>
          <w:sz w:val="24"/>
          <w:szCs w:val="24"/>
        </w:rPr>
        <w:t xml:space="preserve"> forced expression induces the upregulation of </w:t>
      </w:r>
      <w:r w:rsidR="009E182E" w:rsidRPr="004A3188">
        <w:rPr>
          <w:rFonts w:ascii="Times New Roman" w:hAnsi="Times New Roman"/>
          <w:i/>
          <w:iCs/>
          <w:sz w:val="24"/>
          <w:szCs w:val="24"/>
        </w:rPr>
        <w:t>P73</w:t>
      </w:r>
      <w:r w:rsidR="009E182E" w:rsidRPr="004A3188">
        <w:rPr>
          <w:rFonts w:ascii="Times New Roman" w:hAnsi="Times New Roman"/>
          <w:sz w:val="24"/>
          <w:szCs w:val="24"/>
        </w:rPr>
        <w:t xml:space="preserve"> and </w:t>
      </w:r>
      <w:r w:rsidR="009E182E" w:rsidRPr="004A3188">
        <w:rPr>
          <w:rFonts w:ascii="Times New Roman" w:hAnsi="Times New Roman"/>
          <w:i/>
          <w:iCs/>
          <w:sz w:val="24"/>
          <w:szCs w:val="24"/>
        </w:rPr>
        <w:t>FoxJ1</w:t>
      </w:r>
      <w:r w:rsidR="009E182E" w:rsidRPr="004A3188">
        <w:rPr>
          <w:rFonts w:ascii="Times New Roman" w:hAnsi="Times New Roman"/>
          <w:sz w:val="24"/>
          <w:szCs w:val="24"/>
        </w:rPr>
        <w:t xml:space="preserve"> in brain periventricular cells, which </w:t>
      </w:r>
      <w:r w:rsidR="006C48E7" w:rsidRPr="004A3188">
        <w:rPr>
          <w:rFonts w:ascii="Times New Roman" w:hAnsi="Times New Roman"/>
          <w:sz w:val="24"/>
          <w:szCs w:val="24"/>
        </w:rPr>
        <w:t>are</w:t>
      </w:r>
      <w:r w:rsidR="0057395E" w:rsidRPr="004A3188">
        <w:rPr>
          <w:rFonts w:ascii="Times New Roman" w:hAnsi="Times New Roman"/>
          <w:sz w:val="24"/>
          <w:szCs w:val="24"/>
        </w:rPr>
        <w:t xml:space="preserve"> likely </w:t>
      </w:r>
      <w:r w:rsidR="006C48E7" w:rsidRPr="004A3188">
        <w:rPr>
          <w:rFonts w:ascii="Times New Roman" w:hAnsi="Times New Roman"/>
          <w:sz w:val="24"/>
          <w:szCs w:val="24"/>
        </w:rPr>
        <w:t xml:space="preserve">to </w:t>
      </w:r>
      <w:proofErr w:type="gramStart"/>
      <w:r w:rsidR="009E182E" w:rsidRPr="004A3188">
        <w:rPr>
          <w:rFonts w:ascii="Times New Roman" w:hAnsi="Times New Roman"/>
          <w:sz w:val="24"/>
          <w:szCs w:val="24"/>
        </w:rPr>
        <w:t>be  neural</w:t>
      </w:r>
      <w:proofErr w:type="gramEnd"/>
      <w:r w:rsidR="009E182E" w:rsidRPr="004A3188">
        <w:rPr>
          <w:rFonts w:ascii="Times New Roman" w:hAnsi="Times New Roman"/>
          <w:sz w:val="24"/>
          <w:szCs w:val="24"/>
        </w:rPr>
        <w:t xml:space="preserve"> progenitor cells or</w:t>
      </w:r>
      <w:r w:rsidR="0057395E" w:rsidRPr="004A3188">
        <w:rPr>
          <w:rFonts w:ascii="Times New Roman" w:hAnsi="Times New Roman"/>
          <w:sz w:val="24"/>
          <w:szCs w:val="24"/>
        </w:rPr>
        <w:t>/and</w:t>
      </w:r>
      <w:r w:rsidR="009E182E" w:rsidRPr="004A3188">
        <w:rPr>
          <w:rFonts w:ascii="Times New Roman" w:hAnsi="Times New Roman"/>
          <w:sz w:val="24"/>
          <w:szCs w:val="24"/>
        </w:rPr>
        <w:t xml:space="preserve"> reactive astrocytes that have replaced the ependymal cell population in the hydrocephalic brain. The activation of the </w:t>
      </w:r>
      <w:r w:rsidR="009E182E" w:rsidRPr="004A3188">
        <w:rPr>
          <w:rFonts w:ascii="Times New Roman" w:hAnsi="Times New Roman"/>
          <w:i/>
          <w:iCs/>
          <w:sz w:val="24"/>
          <w:szCs w:val="24"/>
        </w:rPr>
        <w:t>P73</w:t>
      </w:r>
      <w:r w:rsidR="009E182E" w:rsidRPr="004A3188">
        <w:rPr>
          <w:rFonts w:ascii="Times New Roman" w:hAnsi="Times New Roman"/>
          <w:sz w:val="24"/>
          <w:szCs w:val="24"/>
        </w:rPr>
        <w:t xml:space="preserve"> and </w:t>
      </w:r>
      <w:r w:rsidR="009E182E" w:rsidRPr="004A3188">
        <w:rPr>
          <w:rFonts w:ascii="Times New Roman" w:hAnsi="Times New Roman"/>
          <w:i/>
          <w:iCs/>
          <w:sz w:val="24"/>
          <w:szCs w:val="24"/>
        </w:rPr>
        <w:t>FoxJ1</w:t>
      </w:r>
      <w:r w:rsidR="009E182E" w:rsidRPr="004A3188">
        <w:rPr>
          <w:rFonts w:ascii="Times New Roman" w:hAnsi="Times New Roman"/>
          <w:sz w:val="24"/>
          <w:szCs w:val="24"/>
        </w:rPr>
        <w:t xml:space="preserve"> genes uncovered the ability of </w:t>
      </w:r>
      <w:r w:rsidR="009E182E" w:rsidRPr="004A3188">
        <w:rPr>
          <w:rFonts w:ascii="Times New Roman" w:hAnsi="Times New Roman"/>
          <w:i/>
          <w:iCs/>
          <w:sz w:val="24"/>
          <w:szCs w:val="24"/>
        </w:rPr>
        <w:t>McIdas</w:t>
      </w:r>
      <w:r w:rsidR="009E182E" w:rsidRPr="004A3188">
        <w:rPr>
          <w:rFonts w:ascii="Times New Roman" w:hAnsi="Times New Roman"/>
          <w:sz w:val="24"/>
          <w:szCs w:val="24"/>
        </w:rPr>
        <w:t xml:space="preserve"> to promote the initial steps of the ependymal cell’s differentiation program in the hydrocephalic brain. We also showed that McIdas-overexpressing cells generated multiple basal bodies and cilia, both of which are unique features of mature multiciliated ependymal cells, thus revealing the successful reprogramming towards ependyma. </w:t>
      </w:r>
      <w:r w:rsidR="009E182E" w:rsidRPr="004A3188" w:rsidDel="00177417">
        <w:rPr>
          <w:rFonts w:ascii="Times New Roman" w:hAnsi="Times New Roman"/>
          <w:sz w:val="24"/>
          <w:szCs w:val="24"/>
        </w:rPr>
        <w:t xml:space="preserve">Importantly, </w:t>
      </w:r>
      <w:r w:rsidR="009E182E" w:rsidRPr="004A3188">
        <w:rPr>
          <w:rFonts w:ascii="Times New Roman" w:hAnsi="Times New Roman"/>
          <w:sz w:val="24"/>
          <w:szCs w:val="24"/>
        </w:rPr>
        <w:t xml:space="preserve">the multiple cilia of the reprogrammed cells presented </w:t>
      </w:r>
      <w:r w:rsidR="009E182E" w:rsidRPr="004A3188" w:rsidDel="00177417">
        <w:rPr>
          <w:rFonts w:ascii="Times New Roman" w:hAnsi="Times New Roman"/>
          <w:sz w:val="24"/>
          <w:szCs w:val="24"/>
        </w:rPr>
        <w:t>functional activity</w:t>
      </w:r>
      <w:r w:rsidR="009E182E" w:rsidRPr="004A3188">
        <w:rPr>
          <w:rFonts w:ascii="Times New Roman" w:hAnsi="Times New Roman"/>
          <w:sz w:val="24"/>
          <w:szCs w:val="24"/>
        </w:rPr>
        <w:t>, as we were able to dete</w:t>
      </w:r>
      <w:r w:rsidR="00821651" w:rsidRPr="004A3188">
        <w:rPr>
          <w:rFonts w:ascii="Times New Roman" w:hAnsi="Times New Roman"/>
          <w:sz w:val="24"/>
          <w:szCs w:val="24"/>
        </w:rPr>
        <w:t>c</w:t>
      </w:r>
      <w:r w:rsidR="009E182E" w:rsidRPr="004A3188">
        <w:rPr>
          <w:rFonts w:ascii="Times New Roman" w:hAnsi="Times New Roman"/>
          <w:sz w:val="24"/>
          <w:szCs w:val="24"/>
        </w:rPr>
        <w:t xml:space="preserve">t beating cilia upon </w:t>
      </w:r>
      <w:r w:rsidR="009E182E" w:rsidRPr="004A3188" w:rsidDel="00177417">
        <w:rPr>
          <w:rFonts w:ascii="Times New Roman" w:hAnsi="Times New Roman"/>
          <w:i/>
          <w:iCs/>
          <w:sz w:val="24"/>
          <w:szCs w:val="24"/>
        </w:rPr>
        <w:t>in vivo</w:t>
      </w:r>
      <w:r w:rsidR="009E182E" w:rsidRPr="004A3188">
        <w:rPr>
          <w:rFonts w:ascii="Times New Roman" w:hAnsi="Times New Roman"/>
          <w:i/>
          <w:iCs/>
          <w:sz w:val="24"/>
          <w:szCs w:val="24"/>
        </w:rPr>
        <w:t xml:space="preserve"> </w:t>
      </w:r>
      <w:r w:rsidR="009E182E" w:rsidRPr="004A3188">
        <w:rPr>
          <w:rFonts w:ascii="Times New Roman" w:hAnsi="Times New Roman"/>
          <w:sz w:val="24"/>
          <w:szCs w:val="24"/>
        </w:rPr>
        <w:t xml:space="preserve">overexpression of </w:t>
      </w:r>
      <w:r w:rsidR="009E182E" w:rsidRPr="004A3188">
        <w:rPr>
          <w:rFonts w:ascii="Times New Roman" w:hAnsi="Times New Roman"/>
          <w:i/>
          <w:iCs/>
          <w:sz w:val="24"/>
          <w:szCs w:val="24"/>
        </w:rPr>
        <w:t>McIdas</w:t>
      </w:r>
      <w:r w:rsidR="009E182E" w:rsidRPr="004A3188">
        <w:rPr>
          <w:rFonts w:ascii="Times New Roman" w:hAnsi="Times New Roman"/>
          <w:sz w:val="24"/>
          <w:szCs w:val="24"/>
        </w:rPr>
        <w:t xml:space="preserve"> in the hydrocephalic </w:t>
      </w:r>
      <w:r w:rsidR="001209C5" w:rsidRPr="004A3188">
        <w:rPr>
          <w:rFonts w:ascii="Times New Roman" w:hAnsi="Times New Roman"/>
          <w:sz w:val="24"/>
          <w:szCs w:val="24"/>
        </w:rPr>
        <w:t>mice.</w:t>
      </w:r>
      <w:r w:rsidR="00130271" w:rsidRPr="004A3188">
        <w:rPr>
          <w:rFonts w:ascii="Times New Roman" w:hAnsi="Times New Roman"/>
          <w:sz w:val="24"/>
          <w:szCs w:val="24"/>
        </w:rPr>
        <w:t xml:space="preserve"> </w:t>
      </w:r>
      <w:r w:rsidR="00A17DCD" w:rsidRPr="004A3188">
        <w:rPr>
          <w:rFonts w:ascii="Times New Roman" w:hAnsi="Times New Roman"/>
          <w:sz w:val="24"/>
          <w:szCs w:val="24"/>
        </w:rPr>
        <w:t>U</w:t>
      </w:r>
      <w:r w:rsidR="00F61DAC" w:rsidRPr="004A3188">
        <w:rPr>
          <w:rFonts w:ascii="Times New Roman" w:hAnsi="Times New Roman"/>
          <w:sz w:val="24"/>
          <w:szCs w:val="24"/>
        </w:rPr>
        <w:t xml:space="preserve">sing the LPA-induced intracranial hydrocephalus mouse model, we </w:t>
      </w:r>
      <w:r w:rsidR="002C3844" w:rsidRPr="004A3188">
        <w:rPr>
          <w:rFonts w:ascii="Times New Roman" w:hAnsi="Times New Roman"/>
          <w:sz w:val="24"/>
          <w:szCs w:val="24"/>
        </w:rPr>
        <w:t>demonstrated McIdas ability to convert periventricular cells into ependymal cells</w:t>
      </w:r>
      <w:r w:rsidR="00F61DAC" w:rsidRPr="004A3188">
        <w:rPr>
          <w:rFonts w:ascii="Times New Roman" w:hAnsi="Times New Roman"/>
          <w:sz w:val="24"/>
          <w:szCs w:val="24"/>
        </w:rPr>
        <w:t xml:space="preserve">. </w:t>
      </w:r>
      <w:r w:rsidR="002C3844" w:rsidRPr="004A3188">
        <w:rPr>
          <w:rFonts w:ascii="Times New Roman" w:hAnsi="Times New Roman"/>
          <w:sz w:val="24"/>
          <w:szCs w:val="24"/>
        </w:rPr>
        <w:t>Previous study h</w:t>
      </w:r>
      <w:r w:rsidR="000906B8" w:rsidRPr="004A3188">
        <w:rPr>
          <w:rFonts w:ascii="Times New Roman" w:hAnsi="Times New Roman"/>
          <w:sz w:val="24"/>
          <w:szCs w:val="24"/>
        </w:rPr>
        <w:t xml:space="preserve">as shown that LPA </w:t>
      </w:r>
      <w:r w:rsidR="002C3844" w:rsidRPr="004A3188">
        <w:rPr>
          <w:rFonts w:ascii="Times New Roman" w:hAnsi="Times New Roman"/>
          <w:sz w:val="24"/>
          <w:szCs w:val="24"/>
        </w:rPr>
        <w:t>causes</w:t>
      </w:r>
      <w:r w:rsidR="000906B8" w:rsidRPr="004A3188">
        <w:rPr>
          <w:rFonts w:ascii="Times New Roman" w:hAnsi="Times New Roman"/>
          <w:sz w:val="24"/>
          <w:szCs w:val="24"/>
        </w:rPr>
        <w:t xml:space="preserve"> </w:t>
      </w:r>
      <w:r w:rsidR="00A17DCD" w:rsidRPr="004A3188">
        <w:rPr>
          <w:rFonts w:ascii="Times New Roman" w:hAnsi="Times New Roman"/>
          <w:sz w:val="24"/>
          <w:szCs w:val="24"/>
        </w:rPr>
        <w:t xml:space="preserve">substantial depletion of the ependymal monolayer, </w:t>
      </w:r>
      <w:r w:rsidR="002C3844" w:rsidRPr="004A3188">
        <w:rPr>
          <w:rFonts w:ascii="Times New Roman" w:hAnsi="Times New Roman"/>
          <w:sz w:val="24"/>
          <w:szCs w:val="24"/>
        </w:rPr>
        <w:t>loss</w:t>
      </w:r>
      <w:r w:rsidR="00A17DCD" w:rsidRPr="004A3188">
        <w:rPr>
          <w:rFonts w:ascii="Times New Roman" w:hAnsi="Times New Roman"/>
          <w:sz w:val="24"/>
          <w:szCs w:val="24"/>
        </w:rPr>
        <w:t xml:space="preserve"> of ependymal cilia and </w:t>
      </w:r>
      <w:r w:rsidR="002C3844" w:rsidRPr="004A3188">
        <w:rPr>
          <w:rFonts w:ascii="Times New Roman" w:hAnsi="Times New Roman"/>
          <w:sz w:val="24"/>
          <w:szCs w:val="24"/>
        </w:rPr>
        <w:t>subsequent</w:t>
      </w:r>
      <w:r w:rsidR="00A17DCD" w:rsidRPr="004A3188">
        <w:rPr>
          <w:rFonts w:ascii="Times New Roman" w:hAnsi="Times New Roman"/>
          <w:sz w:val="24"/>
          <w:szCs w:val="24"/>
        </w:rPr>
        <w:t xml:space="preserve"> ependymal</w:t>
      </w:r>
      <w:r w:rsidR="000906B8" w:rsidRPr="004A3188">
        <w:rPr>
          <w:rFonts w:ascii="Times New Roman" w:hAnsi="Times New Roman"/>
          <w:sz w:val="24"/>
          <w:szCs w:val="24"/>
        </w:rPr>
        <w:t xml:space="preserve"> apoptotic cell death</w:t>
      </w:r>
      <w:r w:rsidR="00F61DAC" w:rsidRPr="004A3188">
        <w:rPr>
          <w:rFonts w:ascii="Times New Roman" w:hAnsi="Times New Roman"/>
          <w:sz w:val="24"/>
          <w:szCs w:val="24"/>
        </w:rPr>
        <w:t xml:space="preserve"> </w:t>
      </w:r>
      <w:r w:rsidR="000906B8" w:rsidRPr="004A3188">
        <w:rPr>
          <w:rFonts w:ascii="Times New Roman" w:hAnsi="Times New Roman"/>
          <w:sz w:val="24"/>
          <w:szCs w:val="24"/>
        </w:rPr>
        <w:fldChar w:fldCharType="begin"/>
      </w:r>
      <w:r w:rsidR="000906B8" w:rsidRPr="004A3188">
        <w:rPr>
          <w:rFonts w:ascii="Times New Roman" w:hAnsi="Times New Roman"/>
          <w:sz w:val="24"/>
          <w:szCs w:val="24"/>
        </w:rPr>
        <w:instrText xml:space="preserve"> ADDIN ZOTERO_ITEM CSL_CITATION {"citationID":"qOg5c5uw","properties":{"formattedCitation":"(Lummis {\\i{}et al}, 2019)","plainCitation":"(Lummis et al, 2019)","noteIndex":0},"citationItems":[{"id":987,"uris":["http://zotero.org/users/local/dBWKaixa/items/DWFYJQGG"],"itemData":{"id":987,"type":"article-journal","abstract":"Posthemorrhagic hydrocephalus (PHH) in premature infants is a common neurological disorder treated with invasive neurosurgical interventions. Patients with PHH lack effective therapeutic interventions and suffer chronic comorbidities. Here, we report a murine lysophosphatidic acid (LPA)-induced postnatal PHH model that maps neurodevelopmentally to premature infants, a clinically accessible high-risk population, and demonstrates ventriculomegaly with increased intracranial pressure. Administration of LPA, a blood-borne signaling lipid, acutely disrupted the ependymal cells that generate CSF flow, which was followed by cell death, phagocytosis, and ventricular surface denudation. This mechanism is distinct from a previously reported fetal model that induces PHH through developmental alterations. Analyses of LPA receptor-null mice identified LPA1 and LPA3 as key mediators of PHH. Pharmacological blockade of LPA1 prevented PHH in LPA-injected animals, supporting the medical tractability of LPA receptor antagonists in preventing PHH and negative CNS sequelae in premature infants.","container-title":"Science Advances","DOI":"10.1126/sciadv.aax2011","ISSN":"2375-2548","issue":"10","journalAbbreviation":"Sci Adv","language":"eng","note":"PMID: 31633020\nPMCID: PMC6785248","page":"eaax2011","source":"PubMed","title":"LPA1/3 overactivation induces neonatal posthemorrhagic hydrocephalus through ependymal loss and ciliary dysfunction","volume":"5","author":[{"family":"Lummis","given":"Nicole C."},{"family":"Sánchez-Pavón","given":"Paloma"},{"family":"Kennedy","given":"Grace"},{"family":"Frantz","given":"Aaron J."},{"family":"Kihara","given":"Yasuyuki"},{"family":"Blaho","given":"Victoria A."},{"family":"Chun","given":"Jerold"}],"issued":{"date-parts":[["2019",10]]}}}],"schema":"https://github.com/citation-style-language/schema/raw/master/csl-citation.json"} </w:instrText>
      </w:r>
      <w:r w:rsidR="000906B8" w:rsidRPr="004A3188">
        <w:rPr>
          <w:rFonts w:ascii="Times New Roman" w:hAnsi="Times New Roman"/>
          <w:sz w:val="24"/>
          <w:szCs w:val="24"/>
        </w:rPr>
        <w:fldChar w:fldCharType="separate"/>
      </w:r>
      <w:r w:rsidR="000906B8" w:rsidRPr="004A3188">
        <w:rPr>
          <w:rFonts w:ascii="Times New Roman" w:hAnsi="Times New Roman"/>
          <w:sz w:val="24"/>
        </w:rPr>
        <w:t xml:space="preserve">(Lummis </w:t>
      </w:r>
      <w:r w:rsidR="000906B8" w:rsidRPr="004A3188">
        <w:rPr>
          <w:rFonts w:ascii="Times New Roman" w:hAnsi="Times New Roman"/>
          <w:i/>
          <w:iCs/>
          <w:sz w:val="24"/>
        </w:rPr>
        <w:t>et al</w:t>
      </w:r>
      <w:r w:rsidR="000906B8" w:rsidRPr="004A3188">
        <w:rPr>
          <w:rFonts w:ascii="Times New Roman" w:hAnsi="Times New Roman"/>
          <w:sz w:val="24"/>
        </w:rPr>
        <w:t>, 2019)</w:t>
      </w:r>
      <w:r w:rsidR="000906B8" w:rsidRPr="004A3188">
        <w:rPr>
          <w:rFonts w:ascii="Times New Roman" w:hAnsi="Times New Roman"/>
          <w:sz w:val="24"/>
          <w:szCs w:val="24"/>
        </w:rPr>
        <w:fldChar w:fldCharType="end"/>
      </w:r>
      <w:r w:rsidR="000906B8" w:rsidRPr="004A3188">
        <w:rPr>
          <w:rFonts w:ascii="Times New Roman" w:hAnsi="Times New Roman"/>
          <w:sz w:val="24"/>
          <w:szCs w:val="24"/>
        </w:rPr>
        <w:t xml:space="preserve">. </w:t>
      </w:r>
      <w:r w:rsidR="002C3844" w:rsidRPr="004A3188">
        <w:rPr>
          <w:rFonts w:ascii="Times New Roman" w:hAnsi="Times New Roman"/>
          <w:sz w:val="24"/>
          <w:szCs w:val="24"/>
        </w:rPr>
        <w:t>In line with these findings</w:t>
      </w:r>
      <w:r w:rsidR="003767D5" w:rsidRPr="004A3188">
        <w:rPr>
          <w:rFonts w:ascii="Times New Roman" w:hAnsi="Times New Roman"/>
          <w:sz w:val="24"/>
          <w:szCs w:val="24"/>
        </w:rPr>
        <w:t xml:space="preserve">, we did not observe multiciliated ependymal cells in periventricular regions </w:t>
      </w:r>
      <w:r w:rsidR="002C3844" w:rsidRPr="004A3188">
        <w:rPr>
          <w:rFonts w:ascii="Times New Roman" w:hAnsi="Times New Roman"/>
          <w:sz w:val="24"/>
          <w:szCs w:val="24"/>
        </w:rPr>
        <w:t>after</w:t>
      </w:r>
      <w:r w:rsidR="003767D5" w:rsidRPr="004A3188">
        <w:rPr>
          <w:rFonts w:ascii="Times New Roman" w:hAnsi="Times New Roman"/>
          <w:sz w:val="24"/>
          <w:szCs w:val="24"/>
        </w:rPr>
        <w:t xml:space="preserve"> LPA treatment</w:t>
      </w:r>
      <w:r w:rsidR="001209C5" w:rsidRPr="004A3188">
        <w:rPr>
          <w:rFonts w:ascii="Times New Roman" w:hAnsi="Times New Roman"/>
          <w:sz w:val="24"/>
          <w:szCs w:val="24"/>
        </w:rPr>
        <w:t xml:space="preserve">. </w:t>
      </w:r>
      <w:r w:rsidR="002C3844" w:rsidRPr="004A3188">
        <w:rPr>
          <w:rFonts w:ascii="Times New Roman" w:hAnsi="Times New Roman"/>
          <w:sz w:val="24"/>
          <w:szCs w:val="24"/>
        </w:rPr>
        <w:t>Instead</w:t>
      </w:r>
      <w:r w:rsidR="003767D5" w:rsidRPr="004A3188">
        <w:rPr>
          <w:rFonts w:ascii="Times New Roman" w:hAnsi="Times New Roman"/>
          <w:sz w:val="24"/>
          <w:szCs w:val="24"/>
        </w:rPr>
        <w:t xml:space="preserve">, we </w:t>
      </w:r>
      <w:r w:rsidR="002C3844" w:rsidRPr="004A3188">
        <w:rPr>
          <w:rFonts w:ascii="Times New Roman" w:hAnsi="Times New Roman"/>
          <w:sz w:val="24"/>
          <w:szCs w:val="24"/>
        </w:rPr>
        <w:t xml:space="preserve">observed </w:t>
      </w:r>
      <w:r w:rsidR="003767D5" w:rsidRPr="004A3188">
        <w:rPr>
          <w:rFonts w:ascii="Times New Roman" w:hAnsi="Times New Roman"/>
          <w:sz w:val="24"/>
          <w:szCs w:val="24"/>
        </w:rPr>
        <w:t>GFAP-positive cells, likely reactive astrocytes, covering the lateral ventricle walls where ependymal cells typically reside under normal conditions</w:t>
      </w:r>
      <w:r w:rsidR="00E24E3D" w:rsidRPr="004A3188">
        <w:rPr>
          <w:rFonts w:ascii="Times New Roman" w:hAnsi="Times New Roman"/>
          <w:sz w:val="24"/>
          <w:szCs w:val="24"/>
        </w:rPr>
        <w:t xml:space="preserve">, as it has been previously shown in hydrocephalic mice </w:t>
      </w:r>
      <w:r w:rsidR="00E24E3D" w:rsidRPr="004A3188">
        <w:rPr>
          <w:rFonts w:ascii="Times New Roman" w:hAnsi="Times New Roman"/>
          <w:sz w:val="24"/>
          <w:szCs w:val="24"/>
        </w:rPr>
        <w:fldChar w:fldCharType="begin"/>
      </w:r>
      <w:r w:rsidR="00E24E3D" w:rsidRPr="004A3188">
        <w:rPr>
          <w:rFonts w:ascii="Times New Roman" w:hAnsi="Times New Roman"/>
          <w:sz w:val="24"/>
          <w:szCs w:val="24"/>
        </w:rPr>
        <w:instrText xml:space="preserve"> ADDIN ZOTERO_ITEM CSL_CITATION {"citationID":"BnB09TLN","properties":{"formattedCitation":"(P\\uc0\\u225{}ez {\\i{}et al}, 2007; Roales-Buj\\uc0\\u225{}n {\\i{}et al}, 2012)","plainCitation":"(Páez et al, 2007; Roales-Buján et al, 2012)","noteIndex":0},"citationItems":[{"id":956,"uris":["http://zotero.org/users/local/dBWKaixa/items/5AK47IKC"],"itemData":{"id":956,"type":"article-journal","abstract":"Hyh mutant mice develop long-lasting hydrocephalus and represent a good model for investigating neuropathologic events associated with hydrocephalus. The study of their brains by use of lectin binding, bromodeoxyuridine labeling, immunochemistry, and scanning electron microscopy revealed that certain events related to hydrocephalus followed a well-defined pattern. A program of neuroepithelium/ependyma denudation was initiated at embryonic day 12 and terminated at the end of the second postnatal week. After the third postnatal week the denuded areas remained permanently devoid of ependyma. In contrast, a selective group of ependymal areas resisted denudation throughout the lifespan. Ependymal denudation triggered neighboring astrocytes to proliferate. These astrocytes expressed particular glial markers and formed a superficial cell layer replacing the lost ependyma. The loss of the neuroepithelium/ependyma layer at specific regions of the ventricular walls and at specific stages of brain development would explain the fact that only certain brain structures had abnormal development. Therefore, commissural axons forming the corpus callosum and the hippocampal commissure displayed abnormalities, whereas those forming the anterior and posterior commissures did not; and the brain cortex was not homogenously affected, with the cingular and frontal cortices being the most altered regions. All of these telencephalic alterations developed at stages when hydrocephalus was not yet patent at the lateral ventricles, indicating that abnormal neural development and hydrocephalus are linked at the etiologic level, rather than the former being a consequence of the latter. All evidence collected on hydrocephalic hyh mutant mice indicates that a primary alteration in the neuroepithelium/ependyma cell lineage triggers both hydrocephalus and abnormalities in telencephalic development.","container-title":"Journal of Neuropathology and Experimental Neurology","DOI":"10.1097/nen.0b013e31815c1952","ISSN":"0022-3069","issue":"12","journalAbbreviation":"J. Neuropathol. Exp. Neurol.","language":"eng","note":"PMID: 18090917","page":"1082-1092","source":"PubMed","title":"Patterned neuropathologic events occurring in hyh congenital hydrocephalic mutant mice","volume":"66","author":[{"family":"Páez","given":"Patricia"},{"family":"Bátiz","given":"Luis-Federico"},{"family":"Roales-Buján","given":"Ruth"},{"family":"Rodríguez-Pérez","given":"Luis-Manuel"},{"family":"Rodríguez","given":"Sara"},{"family":"Jiménez","given":"Antonio Jesús"},{"family":"Rodríguez","given":"Esteban Martín"},{"family":"Pérez-Fígares","given":"José Manuel"}],"issued":{"date-parts":[["2007",12]]}}},{"id":953,"uris":["http://zotero.org/users/local/dBWKaixa/items/GBTWDQU3"],"itemData":{"id":953,"type":"article-journal","abstract":"Hydrocephalic hyh mutant mice undergo a programmed loss of the neuroepithelium/ependyma followed by a reaction of periventricular astrocytes, which form a new cell layer covering the denuded ventricular surface. We present a comparative morphological and functional study of the newly formed layer of astrocytes and the multiciliated ependyma of hyh mice. Transmission electron microscopy, immunocytochemistry for junction proteins (N-cadherin, connexin 43) and proteins involved in permeability (aquaporin 4) and endocytosis (caveolin-1, EEA1) were used. Horseradish peroxidase (HRP) and lanthanum nitrate were used to trace the intracellular and paracellular transport routes. The astrocyte layer shares several cytological features with the normal multiciliated ependyma, such as numerous microvilli projected into the ventricle, extensive cell-cell interdigitations and connexin 43-based gap junctions, suggesting that these astrocytes are coupled to play an unknown function as a cell layer. The ependyma and the astrocyte layers also share transport properties: (1) high expression of aquaporin 4, caveolin-1 and the endosome marker EEA1; (2) internalization into endocytic vesicles and early endosomes of HRP injected into the ventricle; (3) and a similar paracellular route of molecules moving between CSF, the subependymal neuropile and the pericapillary space, as shown by lanthanum nitrate and HRP. A parallel analysis performed in human hydrocephalic foetuses indicated that a similar phenomenon would occur in humans. We suggest that in foetal-onset hydrocephalus, the astrocyte assembly at the denuded ventricular walls functions as a CSF-brain barrier involved in water and solute transport, thus contributing to re-establish lost functions at the brain parenchyma-CSF interphase.","container-title":"Acta Neuropathologica","DOI":"10.1007/s00401-012-0992-6","ISSN":"1432-0533","issue":"4","journalAbbreviation":"Acta Neuropathol.","language":"eng","note":"PMID: 22576081\nPMCID: PMC3444707","page":"531-546","source":"PubMed","title":"Astrocytes acquire morphological and functional characteristics of ependymal cells following disruption of ependyma in hydrocephalus","volume":"124","author":[{"family":"Roales-Buján","given":"Ruth"},{"family":"Páez","given":"Patricia"},{"family":"Guerra","given":"Montserrat"},{"family":"Rodríguez","given":"Sara"},{"family":"Vío","given":"Karin"},{"family":"Ho-Plagaro","given":"Ailec"},{"family":"García-Bonilla","given":"María"},{"family":"Rodríguez-Pérez","given":"Luis-Manuel"},{"family":"Domínguez-Pinos","given":"María-Dolores"},{"family":"Rodríguez","given":"Esteban-Martín"},{"family":"Pérez-Fígares","given":"José-Manuel"},{"family":"Jiménez","given":"Antonio-Jesús"}],"issued":{"date-parts":[["2012",10]]}}}],"schema":"https://github.com/citation-style-language/schema/raw/master/csl-citation.json"} </w:instrText>
      </w:r>
      <w:r w:rsidR="00E24E3D" w:rsidRPr="004A3188">
        <w:rPr>
          <w:rFonts w:ascii="Times New Roman" w:hAnsi="Times New Roman"/>
          <w:sz w:val="24"/>
          <w:szCs w:val="24"/>
        </w:rPr>
        <w:fldChar w:fldCharType="separate"/>
      </w:r>
      <w:r w:rsidR="00E24E3D" w:rsidRPr="004A3188">
        <w:rPr>
          <w:rFonts w:ascii="Times New Roman" w:hAnsi="Times New Roman"/>
          <w:sz w:val="24"/>
        </w:rPr>
        <w:t xml:space="preserve">(Páez </w:t>
      </w:r>
      <w:r w:rsidR="00E24E3D" w:rsidRPr="004A3188">
        <w:rPr>
          <w:rFonts w:ascii="Times New Roman" w:hAnsi="Times New Roman"/>
          <w:i/>
          <w:iCs/>
          <w:sz w:val="24"/>
        </w:rPr>
        <w:t>et al</w:t>
      </w:r>
      <w:r w:rsidR="00E24E3D" w:rsidRPr="004A3188">
        <w:rPr>
          <w:rFonts w:ascii="Times New Roman" w:hAnsi="Times New Roman"/>
          <w:sz w:val="24"/>
        </w:rPr>
        <w:t xml:space="preserve">, 2007; Roales-Buján </w:t>
      </w:r>
      <w:r w:rsidR="00E24E3D" w:rsidRPr="004A3188">
        <w:rPr>
          <w:rFonts w:ascii="Times New Roman" w:hAnsi="Times New Roman"/>
          <w:i/>
          <w:iCs/>
          <w:sz w:val="24"/>
        </w:rPr>
        <w:t>et al</w:t>
      </w:r>
      <w:r w:rsidR="00E24E3D" w:rsidRPr="004A3188">
        <w:rPr>
          <w:rFonts w:ascii="Times New Roman" w:hAnsi="Times New Roman"/>
          <w:sz w:val="24"/>
        </w:rPr>
        <w:t>, 2012)</w:t>
      </w:r>
      <w:r w:rsidR="00E24E3D" w:rsidRPr="004A3188">
        <w:rPr>
          <w:rFonts w:ascii="Times New Roman" w:hAnsi="Times New Roman"/>
          <w:sz w:val="24"/>
          <w:szCs w:val="24"/>
        </w:rPr>
        <w:fldChar w:fldCharType="end"/>
      </w:r>
      <w:r w:rsidR="003767D5" w:rsidRPr="004A3188">
        <w:rPr>
          <w:rFonts w:ascii="Times New Roman" w:hAnsi="Times New Roman"/>
          <w:sz w:val="24"/>
          <w:szCs w:val="24"/>
        </w:rPr>
        <w:t xml:space="preserve">. Therefore, </w:t>
      </w:r>
      <w:r w:rsidR="00095498" w:rsidRPr="004A3188">
        <w:rPr>
          <w:rFonts w:ascii="Times New Roman" w:hAnsi="Times New Roman"/>
          <w:sz w:val="24"/>
          <w:szCs w:val="24"/>
        </w:rPr>
        <w:t xml:space="preserve">it </w:t>
      </w:r>
      <w:r w:rsidR="00CF785A" w:rsidRPr="004A3188">
        <w:rPr>
          <w:rFonts w:ascii="Times New Roman" w:hAnsi="Times New Roman"/>
          <w:sz w:val="24"/>
          <w:szCs w:val="24"/>
        </w:rPr>
        <w:t xml:space="preserve">is </w:t>
      </w:r>
      <w:r w:rsidR="00095498" w:rsidRPr="004A3188">
        <w:rPr>
          <w:rFonts w:ascii="Times New Roman" w:hAnsi="Times New Roman"/>
          <w:sz w:val="24"/>
          <w:szCs w:val="24"/>
        </w:rPr>
        <w:t xml:space="preserve">highly likely </w:t>
      </w:r>
      <w:r w:rsidR="003767D5" w:rsidRPr="004A3188">
        <w:rPr>
          <w:rFonts w:ascii="Times New Roman" w:hAnsi="Times New Roman"/>
          <w:sz w:val="24"/>
          <w:szCs w:val="24"/>
        </w:rPr>
        <w:t xml:space="preserve">that McIdas </w:t>
      </w:r>
      <w:r w:rsidR="002C3844" w:rsidRPr="004A3188">
        <w:rPr>
          <w:rFonts w:ascii="Times New Roman" w:hAnsi="Times New Roman"/>
          <w:sz w:val="24"/>
          <w:szCs w:val="24"/>
        </w:rPr>
        <w:t>reprograms</w:t>
      </w:r>
      <w:r w:rsidR="003767D5" w:rsidRPr="004A3188">
        <w:rPr>
          <w:rFonts w:ascii="Times New Roman" w:hAnsi="Times New Roman"/>
          <w:sz w:val="24"/>
          <w:szCs w:val="24"/>
        </w:rPr>
        <w:t xml:space="preserve"> astrocytes into ependymal cells in LPA-treated mice. However, we cannot rule out the possibility that McIdas m</w:t>
      </w:r>
      <w:r w:rsidR="002C3844" w:rsidRPr="004A3188">
        <w:rPr>
          <w:rFonts w:ascii="Times New Roman" w:hAnsi="Times New Roman"/>
          <w:sz w:val="24"/>
          <w:szCs w:val="24"/>
        </w:rPr>
        <w:t xml:space="preserve">ight </w:t>
      </w:r>
      <w:r w:rsidR="003767D5" w:rsidRPr="004A3188">
        <w:rPr>
          <w:rFonts w:ascii="Times New Roman" w:hAnsi="Times New Roman"/>
          <w:sz w:val="24"/>
          <w:szCs w:val="24"/>
        </w:rPr>
        <w:t>also enhance the survival of a subset of ependymal cells resistant to LPA-induced apoptosis</w:t>
      </w:r>
      <w:r w:rsidR="001209C5" w:rsidRPr="004A3188">
        <w:rPr>
          <w:rFonts w:ascii="Times New Roman" w:hAnsi="Times New Roman"/>
          <w:sz w:val="24"/>
          <w:szCs w:val="24"/>
        </w:rPr>
        <w:t>.</w:t>
      </w:r>
      <w:r w:rsidR="003767D5" w:rsidRPr="004A3188">
        <w:rPr>
          <w:rFonts w:ascii="Times New Roman" w:hAnsi="Times New Roman"/>
          <w:sz w:val="24"/>
          <w:szCs w:val="24"/>
        </w:rPr>
        <w:t>​</w:t>
      </w:r>
      <w:r w:rsidR="00B03176" w:rsidRPr="004A3188">
        <w:rPr>
          <w:rFonts w:ascii="Times New Roman" w:hAnsi="Times New Roman"/>
          <w:sz w:val="24"/>
          <w:szCs w:val="24"/>
        </w:rPr>
        <w:t xml:space="preserve"> </w:t>
      </w:r>
    </w:p>
    <w:p w14:paraId="36C61264" w14:textId="7ABEFF32" w:rsidR="009E182E" w:rsidRPr="004A3188" w:rsidRDefault="001D26B6" w:rsidP="009E182E">
      <w:pPr>
        <w:spacing w:line="480" w:lineRule="auto"/>
        <w:rPr>
          <w:rFonts w:ascii="Times New Roman" w:hAnsi="Times New Roman"/>
          <w:sz w:val="24"/>
          <w:szCs w:val="24"/>
        </w:rPr>
      </w:pPr>
      <w:r w:rsidRPr="004A3188">
        <w:rPr>
          <w:rFonts w:ascii="Times New Roman" w:hAnsi="Times New Roman"/>
          <w:sz w:val="24"/>
          <w:szCs w:val="24"/>
        </w:rPr>
        <w:t>Collectively, in our experiments we employed diverse cellular systems and technical approaches</w:t>
      </w:r>
      <w:r w:rsidR="00CA6C53" w:rsidRPr="004A3188">
        <w:rPr>
          <w:rFonts w:ascii="Times New Roman" w:hAnsi="Times New Roman"/>
          <w:sz w:val="24"/>
          <w:szCs w:val="24"/>
        </w:rPr>
        <w:t>, including plasmid and lentiviral vectors,</w:t>
      </w:r>
      <w:r w:rsidRPr="004A3188">
        <w:rPr>
          <w:rFonts w:ascii="Times New Roman" w:hAnsi="Times New Roman"/>
          <w:sz w:val="24"/>
          <w:szCs w:val="24"/>
        </w:rPr>
        <w:t xml:space="preserve"> to induce the overexpression of </w:t>
      </w:r>
      <w:proofErr w:type="spellStart"/>
      <w:r w:rsidRPr="004A3188">
        <w:rPr>
          <w:rFonts w:ascii="Times New Roman" w:hAnsi="Times New Roman"/>
          <w:sz w:val="24"/>
          <w:szCs w:val="24"/>
        </w:rPr>
        <w:t>McIdas</w:t>
      </w:r>
      <w:proofErr w:type="spellEnd"/>
      <w:r w:rsidRPr="004A3188">
        <w:rPr>
          <w:rFonts w:ascii="Times New Roman" w:hAnsi="Times New Roman"/>
          <w:sz w:val="24"/>
          <w:szCs w:val="24"/>
        </w:rPr>
        <w:t xml:space="preserve"> and GemC1 </w:t>
      </w:r>
      <w:r w:rsidR="0090035E" w:rsidRPr="004A3188">
        <w:rPr>
          <w:rFonts w:ascii="Times New Roman" w:hAnsi="Times New Roman"/>
          <w:sz w:val="24"/>
          <w:szCs w:val="24"/>
        </w:rPr>
        <w:t>suggesting</w:t>
      </w:r>
      <w:r w:rsidRPr="004A3188">
        <w:rPr>
          <w:rFonts w:ascii="Times New Roman" w:hAnsi="Times New Roman"/>
          <w:sz w:val="24"/>
          <w:szCs w:val="24"/>
        </w:rPr>
        <w:t xml:space="preserve"> </w:t>
      </w:r>
      <w:r w:rsidRPr="004A3188">
        <w:rPr>
          <w:rFonts w:ascii="Times New Roman" w:hAnsi="Times New Roman"/>
          <w:sz w:val="24"/>
          <w:szCs w:val="24"/>
        </w:rPr>
        <w:lastRenderedPageBreak/>
        <w:t xml:space="preserve">that both GemC1 and McIdas can induce the programming or reprogramming of different cellular populations irrespectively of the </w:t>
      </w:r>
      <w:r w:rsidR="00CA6C53" w:rsidRPr="004A3188">
        <w:rPr>
          <w:rFonts w:ascii="Times New Roman" w:hAnsi="Times New Roman"/>
          <w:sz w:val="24"/>
          <w:szCs w:val="24"/>
        </w:rPr>
        <w:t>cell system and vector used</w:t>
      </w:r>
      <w:r w:rsidRPr="004A3188">
        <w:rPr>
          <w:rFonts w:ascii="Times New Roman" w:hAnsi="Times New Roman"/>
          <w:sz w:val="24"/>
          <w:szCs w:val="24"/>
        </w:rPr>
        <w:t>.</w:t>
      </w:r>
      <w:r w:rsidR="0076070C" w:rsidRPr="004A3188">
        <w:rPr>
          <w:rFonts w:ascii="Times New Roman" w:hAnsi="Times New Roman"/>
          <w:sz w:val="24"/>
          <w:szCs w:val="24"/>
        </w:rPr>
        <w:t xml:space="preserve"> While our approach in the genetic mouse model of hydrocephalus and the LPA-induced intracranial hydrocephalus likely targets periventricular cells, which are neural progenitor cells</w:t>
      </w:r>
      <w:r w:rsidR="008F7775" w:rsidRPr="004A3188">
        <w:rPr>
          <w:rFonts w:ascii="Times New Roman" w:hAnsi="Times New Roman"/>
          <w:sz w:val="24"/>
          <w:szCs w:val="24"/>
        </w:rPr>
        <w:t xml:space="preserve"> or/and</w:t>
      </w:r>
      <w:r w:rsidR="0076070C" w:rsidRPr="004A3188">
        <w:rPr>
          <w:rFonts w:ascii="Times New Roman" w:hAnsi="Times New Roman"/>
          <w:sz w:val="24"/>
          <w:szCs w:val="24"/>
        </w:rPr>
        <w:t xml:space="preserve"> reactive astrocytes, we cannot rule out the possibility that other cellular populations might also be targeted. Recent evidence from reprogramming experiments in the mouse retina and the brain indicates that the insert sequences of overexpression constructs can alter the specificity of the construct's promoter, introducing </w:t>
      </w:r>
      <w:r w:rsidR="008F7775" w:rsidRPr="004A3188">
        <w:rPr>
          <w:rFonts w:ascii="Times New Roman" w:hAnsi="Times New Roman"/>
          <w:sz w:val="24"/>
          <w:szCs w:val="24"/>
        </w:rPr>
        <w:t xml:space="preserve">a </w:t>
      </w:r>
      <w:r w:rsidR="0076070C" w:rsidRPr="004A3188">
        <w:rPr>
          <w:rFonts w:ascii="Times New Roman" w:hAnsi="Times New Roman"/>
          <w:sz w:val="24"/>
          <w:szCs w:val="24"/>
        </w:rPr>
        <w:t xml:space="preserve">bias toward the initial cell population being targeted </w:t>
      </w:r>
      <w:r w:rsidR="0076070C" w:rsidRPr="004A3188">
        <w:rPr>
          <w:rFonts w:ascii="Times New Roman" w:hAnsi="Times New Roman"/>
          <w:sz w:val="24"/>
          <w:szCs w:val="24"/>
        </w:rPr>
        <w:fldChar w:fldCharType="begin"/>
      </w:r>
      <w:r w:rsidR="0076070C" w:rsidRPr="004A3188">
        <w:rPr>
          <w:rFonts w:ascii="Times New Roman" w:hAnsi="Times New Roman"/>
          <w:sz w:val="24"/>
          <w:szCs w:val="24"/>
        </w:rPr>
        <w:instrText xml:space="preserve"> ADDIN ZOTERO_ITEM CSL_CITATION {"citationID":"lSEJw3JP","properties":{"formattedCitation":"(Wang {\\i{}et al}, 2021; Le {\\i{}et al}, 2022)","plainCitation":"(Wang et al, 2021; Le et al, 2022)","noteIndex":0},"citationItems":[{"id":1685,"uris":["http://zotero.org/users/local/dBWKaixa/items/9K47QMZW"],"itemData":{"id":1685,"type":"article-journal","container-title":"Cell","DOI":"10.1016/j.cell.2021.09.005","ISSN":"0092-8674, 1097-4172","issue":"21","journalAbbreviation":"Cell","language":"English","note":"publisher: Elsevier\nPMID: 34582787","page":"5465-5481.e16","source":"www.cell.com","title":"Revisiting astrocyte to neuron conversion with lineage tracing in vivo","volume":"184","author":[{"family":"Wang","given":"Lei-Lei"},{"family":"Serrano","given":"Carolina"},{"family":"Zhong","given":"Xiaoling"},{"family":"Ma","given":"Shuaipeng"},{"family":"Zou","given":"Yuhua"},{"family":"Zhang","given":"Chun-Li"}],"issued":{"date-parts":[["2021",10,14]]}}},{"id":1681,"uris":["http://zotero.org/users/local/dBWKaixa/items/TARMNJEW"],"itemData":{"id":1681,"type":"article-journal","abstract":"&lt;p&gt;Direct reprogramming of retinal Müller glia is a promising avenue for replacing photoreceptors and retinal ganglion cells lost to retinal dystrophies. However, questions have recently been raised about the accuracy of studies claiming efficient glia-to-neuron reprogramming in retina that were conducted using GFAP mini promoter-driven adeno-associated virus (AAV) vectors. In this study, we have addressed these questions using GFAP mini promoter-driven AAV constructs to simultaneously overexpress the mCherry reporter and candidate transcription factors predicted to induce glia-to-neuron conversion, in combination with prospective genetic labeling of retinal Müller glia using inducible Cre-dependent GFP reporters. We find that, while control GFAP-mCherry constructs express faithfully in Müller glia, 5 out of 7 transcription factor overexpression constructs tested are predominantly expressed in amacrine and retinal ganglion cells. These findings demonstrate strong insert-dependent effects on AAV-based GFAP mini promoter specificity that preclude its use in inferring cell lineage relationships when studying glia-to-neuron conversion in retina.&lt;/p&gt;","container-title":"Frontiers in Cell and Developmental Biology","DOI":"10.3389/fcell.2022.914386","ISSN":"2296-634X","journalAbbreviation":"Front. Cell Dev. Biol.","language":"English","note":"publisher: Frontiers","source":"Frontiers","title":"Ectopic insert-dependent neuronal expression of GFAP promoter-driven AAV constructs in adult mouse retina","URL":"https://www.frontiersin.org/journals/cell-and-developmental-biology/articles/10.3389/fcell.2022.914386/full","volume":"10","author":[{"family":"Le","given":"Nguyet"},{"family":"Appel","given":"Haley"},{"family":"Pannullo","given":"Nicole"},{"family":"Hoang","given":"Thanh"},{"family":"Blackshaw","given":"Seth"}],"accessed":{"date-parts":[["2024",8,24]]},"issued":{"date-parts":[["2022",9,19]]}}}],"schema":"https://github.com/citation-style-language/schema/raw/master/csl-citation.json"} </w:instrText>
      </w:r>
      <w:r w:rsidR="0076070C" w:rsidRPr="004A3188">
        <w:rPr>
          <w:rFonts w:ascii="Times New Roman" w:hAnsi="Times New Roman"/>
          <w:sz w:val="24"/>
          <w:szCs w:val="24"/>
        </w:rPr>
        <w:fldChar w:fldCharType="separate"/>
      </w:r>
      <w:r w:rsidR="0076070C" w:rsidRPr="004A3188">
        <w:rPr>
          <w:rFonts w:ascii="Times New Roman" w:hAnsi="Times New Roman"/>
          <w:sz w:val="24"/>
        </w:rPr>
        <w:t xml:space="preserve">(Wang </w:t>
      </w:r>
      <w:r w:rsidR="0076070C" w:rsidRPr="004A3188">
        <w:rPr>
          <w:rFonts w:ascii="Times New Roman" w:hAnsi="Times New Roman"/>
          <w:i/>
          <w:iCs/>
          <w:sz w:val="24"/>
        </w:rPr>
        <w:t>et al</w:t>
      </w:r>
      <w:r w:rsidR="0076070C" w:rsidRPr="004A3188">
        <w:rPr>
          <w:rFonts w:ascii="Times New Roman" w:hAnsi="Times New Roman"/>
          <w:sz w:val="24"/>
        </w:rPr>
        <w:t xml:space="preserve">, 2021; Le </w:t>
      </w:r>
      <w:r w:rsidR="0076070C" w:rsidRPr="004A3188">
        <w:rPr>
          <w:rFonts w:ascii="Times New Roman" w:hAnsi="Times New Roman"/>
          <w:i/>
          <w:iCs/>
          <w:sz w:val="24"/>
        </w:rPr>
        <w:t>et al</w:t>
      </w:r>
      <w:r w:rsidR="0076070C" w:rsidRPr="004A3188">
        <w:rPr>
          <w:rFonts w:ascii="Times New Roman" w:hAnsi="Times New Roman"/>
          <w:sz w:val="24"/>
        </w:rPr>
        <w:t>, 2022)</w:t>
      </w:r>
      <w:r w:rsidR="0076070C" w:rsidRPr="004A3188">
        <w:rPr>
          <w:rFonts w:ascii="Times New Roman" w:hAnsi="Times New Roman"/>
          <w:sz w:val="24"/>
          <w:szCs w:val="24"/>
        </w:rPr>
        <w:fldChar w:fldCharType="end"/>
      </w:r>
      <w:r w:rsidR="0076070C" w:rsidRPr="004A3188">
        <w:rPr>
          <w:rFonts w:ascii="Times New Roman" w:hAnsi="Times New Roman"/>
          <w:sz w:val="24"/>
          <w:szCs w:val="24"/>
        </w:rPr>
        <w:t xml:space="preserve">. </w:t>
      </w:r>
      <w:r w:rsidR="00FC3EB1" w:rsidRPr="004A3188">
        <w:rPr>
          <w:rFonts w:ascii="Times New Roman" w:hAnsi="Times New Roman"/>
          <w:sz w:val="24"/>
          <w:szCs w:val="24"/>
        </w:rPr>
        <w:t>Additionally</w:t>
      </w:r>
      <w:r w:rsidR="00803691" w:rsidRPr="004A3188">
        <w:rPr>
          <w:rFonts w:ascii="Times New Roman" w:hAnsi="Times New Roman"/>
          <w:sz w:val="24"/>
          <w:szCs w:val="24"/>
        </w:rPr>
        <w:t xml:space="preserve">, </w:t>
      </w:r>
      <w:r w:rsidR="00FC3EB1" w:rsidRPr="004A3188">
        <w:rPr>
          <w:rFonts w:ascii="Times New Roman" w:hAnsi="Times New Roman"/>
          <w:sz w:val="24"/>
          <w:szCs w:val="24"/>
        </w:rPr>
        <w:t xml:space="preserve">future genetic lineage analysis using transgenic mice to label neural progenitors and/or astrocytes would be needed </w:t>
      </w:r>
      <w:r w:rsidR="00803691" w:rsidRPr="004A3188">
        <w:rPr>
          <w:rFonts w:ascii="Times New Roman" w:hAnsi="Times New Roman"/>
          <w:sz w:val="24"/>
          <w:szCs w:val="24"/>
        </w:rPr>
        <w:t>t</w:t>
      </w:r>
      <w:r w:rsidR="0076070C" w:rsidRPr="004A3188">
        <w:rPr>
          <w:rFonts w:ascii="Times New Roman" w:hAnsi="Times New Roman"/>
          <w:sz w:val="24"/>
          <w:szCs w:val="24"/>
        </w:rPr>
        <w:t xml:space="preserve">o clarify which cell population is </w:t>
      </w:r>
      <w:bookmarkStart w:id="19" w:name="_Hlk177303500"/>
      <w:r w:rsidR="00FC3EB1" w:rsidRPr="004A3188">
        <w:rPr>
          <w:rFonts w:ascii="Times New Roman" w:hAnsi="Times New Roman"/>
          <w:sz w:val="24"/>
          <w:szCs w:val="24"/>
        </w:rPr>
        <w:t>differentiat</w:t>
      </w:r>
      <w:r w:rsidR="009A347E" w:rsidRPr="004A3188">
        <w:rPr>
          <w:rFonts w:ascii="Times New Roman" w:hAnsi="Times New Roman"/>
          <w:sz w:val="24"/>
          <w:szCs w:val="24"/>
        </w:rPr>
        <w:t>ed</w:t>
      </w:r>
      <w:r w:rsidR="0076070C" w:rsidRPr="004A3188">
        <w:rPr>
          <w:rFonts w:ascii="Times New Roman" w:hAnsi="Times New Roman"/>
          <w:sz w:val="24"/>
          <w:szCs w:val="24"/>
        </w:rPr>
        <w:t xml:space="preserve"> into ependymal cells in our approach</w:t>
      </w:r>
      <w:bookmarkEnd w:id="19"/>
      <w:r w:rsidR="0076070C" w:rsidRPr="004A3188">
        <w:rPr>
          <w:rFonts w:ascii="Times New Roman" w:hAnsi="Times New Roman"/>
          <w:sz w:val="24"/>
          <w:szCs w:val="24"/>
        </w:rPr>
        <w:t>.</w:t>
      </w:r>
      <w:r w:rsidR="009A347E" w:rsidRPr="004A3188">
        <w:rPr>
          <w:rFonts w:ascii="Times New Roman" w:hAnsi="Times New Roman"/>
          <w:sz w:val="24"/>
          <w:szCs w:val="24"/>
        </w:rPr>
        <w:t xml:space="preserve"> </w:t>
      </w:r>
      <w:r w:rsidR="001B6A5A" w:rsidRPr="004A3188">
        <w:rPr>
          <w:rFonts w:ascii="Times New Roman" w:hAnsi="Times New Roman"/>
          <w:sz w:val="24"/>
          <w:szCs w:val="24"/>
        </w:rPr>
        <w:t xml:space="preserve">One of the major clinical features in human patients with hydrocephalus is the ventricular zone disruption phenomenon, characterized by the loss of neural stem cells and ependyma </w:t>
      </w:r>
      <w:r w:rsidR="001B6A5A" w:rsidRPr="004A3188">
        <w:rPr>
          <w:rFonts w:ascii="Times New Roman" w:hAnsi="Times New Roman"/>
          <w:sz w:val="24"/>
          <w:szCs w:val="24"/>
        </w:rPr>
        <w:fldChar w:fldCharType="begin"/>
      </w:r>
      <w:r w:rsidR="001B6A5A" w:rsidRPr="004A3188">
        <w:rPr>
          <w:rFonts w:ascii="Times New Roman" w:hAnsi="Times New Roman"/>
          <w:sz w:val="24"/>
          <w:szCs w:val="24"/>
        </w:rPr>
        <w:instrText xml:space="preserve"> ADDIN ZOTERO_ITEM CSL_CITATION {"citationID":"3DIq4llJ","properties":{"formattedCitation":"(McAllister, James P. {\\i{}et al}, 2017)","plainCitation":"(McAllister, James P. et al, 2017)","noteIndex":0},"citationItems":[{"id":416,"uris":["http://zotero.org/users/local/dBWKaixa/items/WNGWSRHG"],"itemData":{"id":416,"type":"article-journal","abstract":"To determine if ventricular zone (VZ) and subventricular zone (SVZ) alterations are associated with intraventricular hemorrhage (IVH) and posthemorrhagic hydrocephalus, we compared postmortem frontal and subcortical brain samples from 12 infants with IVH and 3 nonneurological disease controls without hemorrhages or ventriculomegaly. Birth and expiration estimated gestational ages were 23.0-39.1 and 23.7-44.1 weeks, respectively; survival ranges were 0-42 days (median, 2.0 days). Routine histology and immunohistochemistry for neural stem cells (NSCs), neural progenitors (NPs), multiciliated ependymal cells (ECs), astrocytes (AS), and cell adhesion molecules were performed. Controls exhibited monociliated NSCs and multiciliated ECs lining the ventricles, abundant NPs in the SVZ, and medial vs. lateral wall differences with a complex mosaic organization in the latter. In IVH cases, normal VZ/SVZ areas were mixed with foci of NSC and EC loss, eruption of cells into the ventricle, cytoplasmic transposition of N-cadherin, subependymal rosettes, and periventricular heterotopia. Mature AS populated areas believed to be sites of VZ disruption. The cytopathology and extension of the VZ disruption correlated with developmental age but not with brain hemorrhage grade or location. These results corroborate similar findings in congenital hydrocephalus in animals and humans and indicate that VZ disruption occurs consistently in premature neonates with IVH.","container-title":"Journal of neuropathology and experimental neurology","DOI":"http://dx.doi.org/10.1093/jnen/nlx017","ISSN":"0022-3069","issue":"5","language":"en","page":"358-375","source":"www.narcis.nl","title":"Ventricular Zone Disruption in Human Neonates With Intraventricular Hemorrhage","volume":"76","author":[{"literal":"McAllister, James P."},{"literal":"Guerra, Maria Montserrat"},{"literal":"Ruiz, Leandro Castaneyra"},{"literal":"Jimenez, Antonio J."},{"literal":"Dominguez-Pinos, Dolores"},{"literal":"Sival, Deborah"},{"literal":"den Dunnen, Wilfred"},{"literal":"Morales, Diego M."},{"literal":"Schmidt, Robert E."},{"literal":"Rodriguez, Esteban M."},{"literal":"Limbrick, David D."},{"literal":"Paediatrics: Paediatrics"},{"literal":"Abnormal Neurological Development; Early Diagnosis and Intervention (ANDDI)"},{"literal":"Translational Neuroscience (TN)"},{"literal":"Pathology &amp; Medical Biology"},{"literal":"Molecular Neuroscience and Ageing Research (MOLAR)"}],"issued":{"date-parts":[["2017",5,16]]}}}],"schema":"https://github.com/citation-style-language/schema/raw/master/csl-citation.json"} </w:instrText>
      </w:r>
      <w:r w:rsidR="001B6A5A" w:rsidRPr="004A3188">
        <w:rPr>
          <w:rFonts w:ascii="Times New Roman" w:hAnsi="Times New Roman"/>
          <w:sz w:val="24"/>
          <w:szCs w:val="24"/>
        </w:rPr>
        <w:fldChar w:fldCharType="separate"/>
      </w:r>
      <w:r w:rsidR="001B6A5A" w:rsidRPr="004A3188">
        <w:rPr>
          <w:rFonts w:ascii="Times New Roman" w:hAnsi="Times New Roman"/>
          <w:sz w:val="24"/>
          <w:szCs w:val="24"/>
        </w:rPr>
        <w:t xml:space="preserve">(McAllister, James P. </w:t>
      </w:r>
      <w:r w:rsidR="001B6A5A" w:rsidRPr="004A3188">
        <w:rPr>
          <w:rFonts w:ascii="Times New Roman" w:hAnsi="Times New Roman"/>
          <w:i/>
          <w:iCs/>
          <w:sz w:val="24"/>
          <w:szCs w:val="24"/>
        </w:rPr>
        <w:t>et al</w:t>
      </w:r>
      <w:r w:rsidR="001B6A5A" w:rsidRPr="004A3188">
        <w:rPr>
          <w:rFonts w:ascii="Times New Roman" w:hAnsi="Times New Roman"/>
          <w:sz w:val="24"/>
          <w:szCs w:val="24"/>
        </w:rPr>
        <w:t>, 2017)</w:t>
      </w:r>
      <w:r w:rsidR="001B6A5A" w:rsidRPr="004A3188">
        <w:rPr>
          <w:rFonts w:ascii="Times New Roman" w:hAnsi="Times New Roman"/>
          <w:sz w:val="24"/>
          <w:szCs w:val="24"/>
        </w:rPr>
        <w:fldChar w:fldCharType="end"/>
      </w:r>
      <w:r w:rsidR="001B6A5A" w:rsidRPr="004A3188">
        <w:rPr>
          <w:rFonts w:ascii="Times New Roman" w:hAnsi="Times New Roman"/>
          <w:sz w:val="24"/>
          <w:szCs w:val="24"/>
        </w:rPr>
        <w:t xml:space="preserve">. Of note, sustained neuron generation depends on the maintenance of the proper cytoarchitecture of the Ventricular-Subventricular Zone (V-SVZ) niche of the brain, which requires preserving the structure of the ependymal cell monolayer intact </w:t>
      </w:r>
      <w:r w:rsidR="001B6A5A" w:rsidRPr="004A3188">
        <w:rPr>
          <w:rFonts w:ascii="Times New Roman" w:hAnsi="Times New Roman"/>
          <w:sz w:val="24"/>
          <w:szCs w:val="24"/>
        </w:rPr>
        <w:fldChar w:fldCharType="begin"/>
      </w:r>
      <w:r w:rsidR="001B6A5A" w:rsidRPr="004A3188">
        <w:rPr>
          <w:rFonts w:ascii="Times New Roman" w:hAnsi="Times New Roman"/>
          <w:sz w:val="24"/>
          <w:szCs w:val="24"/>
        </w:rPr>
        <w:instrText xml:space="preserve"> ADDIN ZOTERO_ITEM CSL_CITATION {"citationID":"WZSJoY8A","properties":{"formattedCitation":"(Paez-Gonzalez {\\i{}et al}, 2011)","plainCitation":"(Paez-Gonzalez et al, 2011)","noteIndex":0},"citationItems":[{"id":24,"uris":["http://zotero.org/users/local/dBWKaixa/items/LEL5RWEM"],"itemData":{"id":24,"type":"article-journal","abstract":"&lt;h2&gt;Summary&lt;/h2&gt;&lt;p&gt;The rodent subventricular/subependymal zone (SVZ/SEZ) houses neural stem cells (NSCs) that generate olfactory bulb interneurons. It is unclear how the SVZ environment sustains neuronal production into adulthood. We discovered that the adapter molecule Ankyrin-3 (Ank3) is specifically upregulated in ventricular progenitors destined to become ependymal cells, but not in NSCs, and is required for SVZ niche assembly through progenitor lateral adhesion. Furthermore, we found that Ank3 expression is controlled by Foxj1, a transcriptional regulator of multicilia formation, and genetic deletion of this pathway led to complete loss of SVZ niche structure. Interestingly, radial glia continued to transition into postnatal NSCs without this niche. However, inducible deletion of Foxj1-Ank3 from mature SVZ ependyma resulted in dramatic depletion of neurogenesis. Targeting a pathway regulating ependymal organization/assembly and showing its requirement for new neuron production, our results have important implications for environmental control of adult neurogenesis and harvesting NSCs for replacement therapy.&lt;/p&gt;","container-title":"Neuron","DOI":"10.1016/j.neuron.2011.05.029","ISSN":"0896-6273","issue":"1","journalAbbreviation":"Neuron","language":"English","note":"PMID: 21745638, 21745638","page":"61-75","source":"www.cell.com","title":"Ank3-Dependent SVZ Niche Assembly Is Required for the Continued Production of New Neurons","volume":"71","author":[{"family":"Paez-Gonzalez","given":"Patricia"},{"family":"Abdi","given":"Khadar"},{"family":"Luciano","given":"Dominic"},{"family":"Liu","given":"Yan"},{"family":"Soriano-Navarro","given":"Mario"},{"family":"Rawlins","given":"Emma"},{"family":"Bennett","given":"Vann"},{"family":"Garcia-Verdugo","given":"Jose Manuel"},{"family":"Kuo","given":"Chay T."}],"issued":{"date-parts":[["2011",7,14]]}}}],"schema":"https://github.com/citation-style-language/schema/raw/master/csl-citation.json"} </w:instrText>
      </w:r>
      <w:r w:rsidR="001B6A5A" w:rsidRPr="004A3188">
        <w:rPr>
          <w:rFonts w:ascii="Times New Roman" w:hAnsi="Times New Roman"/>
          <w:sz w:val="24"/>
          <w:szCs w:val="24"/>
        </w:rPr>
        <w:fldChar w:fldCharType="separate"/>
      </w:r>
      <w:r w:rsidR="001B6A5A" w:rsidRPr="004A3188">
        <w:rPr>
          <w:rFonts w:ascii="Times New Roman" w:hAnsi="Times New Roman"/>
          <w:sz w:val="24"/>
          <w:szCs w:val="24"/>
        </w:rPr>
        <w:t xml:space="preserve">(Paez-Gonzalez </w:t>
      </w:r>
      <w:r w:rsidR="001B6A5A" w:rsidRPr="004A3188">
        <w:rPr>
          <w:rFonts w:ascii="Times New Roman" w:hAnsi="Times New Roman"/>
          <w:i/>
          <w:iCs/>
          <w:sz w:val="24"/>
          <w:szCs w:val="24"/>
        </w:rPr>
        <w:t>et al</w:t>
      </w:r>
      <w:r w:rsidR="001B6A5A" w:rsidRPr="004A3188">
        <w:rPr>
          <w:rFonts w:ascii="Times New Roman" w:hAnsi="Times New Roman"/>
          <w:sz w:val="24"/>
          <w:szCs w:val="24"/>
        </w:rPr>
        <w:t>, 2011)</w:t>
      </w:r>
      <w:r w:rsidR="001B6A5A" w:rsidRPr="004A3188">
        <w:rPr>
          <w:rFonts w:ascii="Times New Roman" w:hAnsi="Times New Roman"/>
          <w:sz w:val="24"/>
          <w:szCs w:val="24"/>
        </w:rPr>
        <w:fldChar w:fldCharType="end"/>
      </w:r>
      <w:r w:rsidR="001B6A5A" w:rsidRPr="004A3188">
        <w:rPr>
          <w:rFonts w:ascii="Times New Roman" w:hAnsi="Times New Roman"/>
          <w:sz w:val="24"/>
          <w:szCs w:val="24"/>
        </w:rPr>
        <w:t xml:space="preserve">. In the present study, we targeted V-SVZ-resident cells in the hydrocephalic brain in which </w:t>
      </w:r>
      <w:r w:rsidR="001B6A5A" w:rsidRPr="004A3188">
        <w:rPr>
          <w:rFonts w:ascii="Times New Roman" w:hAnsi="Times New Roman"/>
          <w:i/>
          <w:iCs/>
          <w:sz w:val="24"/>
          <w:szCs w:val="24"/>
        </w:rPr>
        <w:t xml:space="preserve">McIdas </w:t>
      </w:r>
      <w:r w:rsidR="001B6A5A" w:rsidRPr="004A3188">
        <w:rPr>
          <w:rFonts w:ascii="Times New Roman" w:hAnsi="Times New Roman"/>
          <w:sz w:val="24"/>
          <w:szCs w:val="24"/>
        </w:rPr>
        <w:t xml:space="preserve">overexpression was induced and observed that McIdas-overexpressing cells populated areas of the ventricular zone niche next to the lateral ventricles, where ependymal cells normally reside under homeostasis. </w:t>
      </w:r>
      <w:r w:rsidR="0026646A" w:rsidRPr="004A3188">
        <w:rPr>
          <w:rFonts w:ascii="Times New Roman" w:hAnsi="Times New Roman"/>
          <w:sz w:val="24"/>
          <w:szCs w:val="24"/>
        </w:rPr>
        <w:t xml:space="preserve">We have used SVZ electroporation to target the periventricular cells of one lateral ventricle of the hydrocephalic brain of GemC1-knockout mice, which results to a limited number of electroporated cells.  </w:t>
      </w:r>
      <w:r w:rsidR="002314D8" w:rsidRPr="004A3188">
        <w:rPr>
          <w:rFonts w:ascii="Times New Roman" w:hAnsi="Times New Roman"/>
          <w:sz w:val="24"/>
          <w:szCs w:val="24"/>
        </w:rPr>
        <w:t>Therefore</w:t>
      </w:r>
      <w:r w:rsidR="00186D62" w:rsidRPr="004A3188">
        <w:rPr>
          <w:rFonts w:ascii="Times New Roman" w:hAnsi="Times New Roman"/>
          <w:sz w:val="24"/>
          <w:szCs w:val="24"/>
        </w:rPr>
        <w:t>,</w:t>
      </w:r>
      <w:r w:rsidR="002314D8" w:rsidRPr="004A3188">
        <w:rPr>
          <w:rFonts w:ascii="Times New Roman" w:hAnsi="Times New Roman"/>
          <w:sz w:val="24"/>
          <w:szCs w:val="24"/>
        </w:rPr>
        <w:t xml:space="preserve"> following this experimental approach, the small number of ependymal cells which is generated is not possible to contribute to a significant reduction in the volume of the lateral ventricles as a readout of resolved or reduced hydrocephalus. It has been described that disruption of the ventricular/subventricular zone (V/SVZ) is a critical and consistent factor in the pathophysiology of </w:t>
      </w:r>
      <w:r w:rsidR="002314D8" w:rsidRPr="004A3188">
        <w:rPr>
          <w:rFonts w:ascii="Times New Roman" w:hAnsi="Times New Roman"/>
          <w:sz w:val="24"/>
          <w:szCs w:val="24"/>
        </w:rPr>
        <w:lastRenderedPageBreak/>
        <w:t xml:space="preserve">hydrocephalus </w:t>
      </w:r>
      <w:r w:rsidR="002314D8" w:rsidRPr="004A3188">
        <w:rPr>
          <w:rFonts w:ascii="Times New Roman" w:hAnsi="Times New Roman"/>
          <w:sz w:val="24"/>
          <w:szCs w:val="24"/>
        </w:rPr>
        <w:fldChar w:fldCharType="begin"/>
      </w:r>
      <w:r w:rsidR="002314D8" w:rsidRPr="004A3188">
        <w:rPr>
          <w:rFonts w:ascii="Times New Roman" w:hAnsi="Times New Roman"/>
          <w:sz w:val="24"/>
          <w:szCs w:val="24"/>
        </w:rPr>
        <w:instrText xml:space="preserve"> ADDIN ZOTERO_ITEM CSL_CITATION {"citationID":"hWHIv9rf","properties":{"formattedCitation":"(McAllister, James P. {\\i{}et al}, 2017; Jim\\uc0\\u233{}nez {\\i{}et al}, 2014)","plainCitation":"(McAllister, James P. et al, 2017; Jiménez et al, 2014)","noteIndex":0},"citationItems":[{"id":416,"uris":["http://zotero.org/users/local/dBWKaixa/items/WNGWSRHG"],"itemData":{"id":416,"type":"article-journal","abstract":"To determine if ventricular zone (VZ) and subventricular zone (SVZ) alterations are associated with intraventricular hemorrhage (IVH) and posthemorrhagic hydrocephalus, we compared postmortem frontal and subcortical brain samples from 12 infants with IVH and 3 nonneurological disease controls without hemorrhages or ventriculomegaly. Birth and expiration estimated gestational ages were 23.0-39.1 and 23.7-44.1 weeks, respectively; survival ranges were 0-42 days (median, 2.0 days). Routine histology and immunohistochemistry for neural stem cells (NSCs), neural progenitors (NPs), multiciliated ependymal cells (ECs), astrocytes (AS), and cell adhesion molecules were performed. Controls exhibited monociliated NSCs and multiciliated ECs lining the ventricles, abundant NPs in the SVZ, and medial vs. lateral wall differences with a complex mosaic organization in the latter. In IVH cases, normal VZ/SVZ areas were mixed with foci of NSC and EC loss, eruption of cells into the ventricle, cytoplasmic transposition of N-cadherin, subependymal rosettes, and periventricular heterotopia. Mature AS populated areas believed to be sites of VZ disruption. The cytopathology and extension of the VZ disruption correlated with developmental age but not with brain hemorrhage grade or location. These results corroborate similar findings in congenital hydrocephalus in animals and humans and indicate that VZ disruption occurs consistently in premature neonates with IVH.","container-title":"Journal of neuropathology and experimental neurology","DOI":"http://dx.doi.org/10.1093/jnen/nlx017","ISSN":"0022-3069","issue":"5","language":"en","page":"358-375","source":"www.narcis.nl","title":"Ventricular Zone Disruption in Human Neonates With Intraventricular Hemorrhage","volume":"76","author":[{"literal":"McAllister, James P."},{"literal":"Guerra, Maria Montserrat"},{"literal":"Ruiz, Leandro Castaneyra"},{"literal":"Jimenez, Antonio J."},{"literal":"Dominguez-Pinos, Dolores"},{"literal":"Sival, Deborah"},{"literal":"den Dunnen, Wilfred"},{"literal":"Morales, Diego M."},{"literal":"Schmidt, Robert E."},{"literal":"Rodriguez, Esteban M."},{"literal":"Limbrick, David D."},{"literal":"Paediatrics: Paediatrics"},{"literal":"Abnormal Neurological Development; Early Diagnosis and Intervention (ANDDI)"},{"literal":"Translational Neuroscience (TN)"},{"literal":"Pathology &amp; Medical Biology"},{"literal":"Molecular Neuroscience and Ageing Research (MOLAR)"}],"issued":{"date-parts":[["2017",5,16]]}}},{"id":1585,"uris":["http://zotero.org/users/local/dBWKaixa/items/FWUWV8BI"],"itemData":{"id":1585,"type":"article-journal","abstract":"The neuroepithelium is a germinal epithelium containing progenitor cells that produce almost all of the central nervous system cells, including the ependyma. The neuroepithelium and ependyma constitute barriers containing polarized cells covering the embryonic or mature brain ventricles, respectively; therefore, they separate the cerebrospinal fluid that fills cavities from the developing or mature brain parenchyma. As barriers, the neuroepithelium and ependyma play key roles in the central nervous system development processes and physiology. These roles depend on mechanisms related to cell polarity, sensory primary cilia, motile cilia, tight junctions, adherens junctions and gap junctions, machinery for endocytosis and molecule secretion, and water channels. Here, the role of both barriers related to the development of diseases, such as neural tube defects, ciliary dyskinesia, and hydrocephalus, is reviewed.","container-title":"Tissue Barriers","DOI":"10.4161/tisb.28426","ISSN":"2168-8362","journalAbbreviation":"Tissue Barriers","note":"PMID: 25045600\nPMCID: PMC4091052","page":"e28426","source":"PubMed Central","title":"Structure and function of the ependymal barrier and diseases associated with ependyma disruption","volume":"2","author":[{"family":"Jiménez","given":"Antonio J"},{"family":"Domínguez-Pinos","given":"María-Dolores"},{"family":"Guerra","given":"María M"},{"family":"Fernández-Llebrez","given":"Pedro"},{"family":"Pérez-Fígares","given":"José-Manuel"}],"issued":{"date-parts":[["2014",3,19]]}}}],"schema":"https://github.com/citation-style-language/schema/raw/master/csl-citation.json"} </w:instrText>
      </w:r>
      <w:r w:rsidR="002314D8" w:rsidRPr="004A3188">
        <w:rPr>
          <w:rFonts w:ascii="Times New Roman" w:hAnsi="Times New Roman"/>
          <w:sz w:val="24"/>
          <w:szCs w:val="24"/>
        </w:rPr>
        <w:fldChar w:fldCharType="separate"/>
      </w:r>
      <w:r w:rsidR="002314D8" w:rsidRPr="004A3188">
        <w:rPr>
          <w:rFonts w:ascii="Times New Roman" w:hAnsi="Times New Roman"/>
          <w:sz w:val="24"/>
        </w:rPr>
        <w:t xml:space="preserve">(McAllister, James P. </w:t>
      </w:r>
      <w:r w:rsidR="002314D8" w:rsidRPr="004A3188">
        <w:rPr>
          <w:rFonts w:ascii="Times New Roman" w:hAnsi="Times New Roman"/>
          <w:i/>
          <w:iCs/>
          <w:sz w:val="24"/>
        </w:rPr>
        <w:t>et al</w:t>
      </w:r>
      <w:r w:rsidR="002314D8" w:rsidRPr="004A3188">
        <w:rPr>
          <w:rFonts w:ascii="Times New Roman" w:hAnsi="Times New Roman"/>
          <w:sz w:val="24"/>
        </w:rPr>
        <w:t xml:space="preserve">, 2017; Jiménez </w:t>
      </w:r>
      <w:r w:rsidR="002314D8" w:rsidRPr="004A3188">
        <w:rPr>
          <w:rFonts w:ascii="Times New Roman" w:hAnsi="Times New Roman"/>
          <w:i/>
          <w:iCs/>
          <w:sz w:val="24"/>
        </w:rPr>
        <w:t>et al</w:t>
      </w:r>
      <w:r w:rsidR="002314D8" w:rsidRPr="004A3188">
        <w:rPr>
          <w:rFonts w:ascii="Times New Roman" w:hAnsi="Times New Roman"/>
          <w:sz w:val="24"/>
        </w:rPr>
        <w:t>, 2014)</w:t>
      </w:r>
      <w:r w:rsidR="002314D8" w:rsidRPr="004A3188">
        <w:rPr>
          <w:rFonts w:ascii="Times New Roman" w:hAnsi="Times New Roman"/>
          <w:sz w:val="24"/>
          <w:szCs w:val="24"/>
        </w:rPr>
        <w:fldChar w:fldCharType="end"/>
      </w:r>
      <w:r w:rsidR="002314D8" w:rsidRPr="004A3188">
        <w:rPr>
          <w:rFonts w:ascii="Times New Roman" w:hAnsi="Times New Roman"/>
          <w:sz w:val="24"/>
          <w:szCs w:val="24"/>
        </w:rPr>
        <w:t>. In our study we showed that McIdas ectopic expression contribute</w:t>
      </w:r>
      <w:r w:rsidR="00186D62" w:rsidRPr="004A3188">
        <w:rPr>
          <w:rFonts w:ascii="Times New Roman" w:hAnsi="Times New Roman"/>
          <w:sz w:val="24"/>
          <w:szCs w:val="24"/>
        </w:rPr>
        <w:t>s</w:t>
      </w:r>
      <w:r w:rsidR="002314D8" w:rsidRPr="004A3188">
        <w:rPr>
          <w:rFonts w:ascii="Times New Roman" w:hAnsi="Times New Roman"/>
          <w:sz w:val="24"/>
          <w:szCs w:val="24"/>
        </w:rPr>
        <w:t xml:space="preserve"> to the restoration of the lost cytoarchitecture of the niche in hydrocephalic mice, as</w:t>
      </w:r>
      <w:r w:rsidR="001B6A5A" w:rsidRPr="004A3188">
        <w:rPr>
          <w:rFonts w:ascii="Times New Roman" w:hAnsi="Times New Roman"/>
          <w:sz w:val="24"/>
          <w:szCs w:val="24"/>
        </w:rPr>
        <w:t xml:space="preserve"> we identified reprogrammed ependymal cells forming pinwheel-like structures with resident neural stem cells</w:t>
      </w:r>
      <w:r w:rsidR="00186D62" w:rsidRPr="004A3188">
        <w:rPr>
          <w:rFonts w:ascii="Times New Roman" w:hAnsi="Times New Roman"/>
          <w:sz w:val="24"/>
          <w:szCs w:val="24"/>
        </w:rPr>
        <w:t xml:space="preserve"> </w:t>
      </w:r>
      <w:r w:rsidR="0026646A" w:rsidRPr="004A3188">
        <w:rPr>
          <w:rFonts w:ascii="Times New Roman" w:hAnsi="Times New Roman"/>
          <w:sz w:val="24"/>
          <w:szCs w:val="24"/>
        </w:rPr>
        <w:t>in the targeted ventricular wall</w:t>
      </w:r>
      <w:r w:rsidR="001B6A5A" w:rsidRPr="004A3188">
        <w:rPr>
          <w:rFonts w:ascii="Times New Roman" w:hAnsi="Times New Roman"/>
          <w:sz w:val="24"/>
          <w:szCs w:val="24"/>
        </w:rPr>
        <w:t>.</w:t>
      </w:r>
      <w:r w:rsidR="0026646A" w:rsidRPr="004A3188">
        <w:rPr>
          <w:rFonts w:ascii="Times New Roman" w:hAnsi="Times New Roman"/>
          <w:sz w:val="24"/>
          <w:szCs w:val="24"/>
        </w:rPr>
        <w:t xml:space="preserve"> </w:t>
      </w:r>
      <w:r w:rsidR="001B6A5A" w:rsidRPr="004A3188">
        <w:rPr>
          <w:rFonts w:ascii="Times New Roman" w:hAnsi="Times New Roman"/>
          <w:sz w:val="24"/>
          <w:szCs w:val="24"/>
        </w:rPr>
        <w:t xml:space="preserve">Our findings </w:t>
      </w:r>
      <w:r w:rsidR="00186D62" w:rsidRPr="004A3188">
        <w:rPr>
          <w:rFonts w:ascii="Times New Roman" w:hAnsi="Times New Roman"/>
          <w:sz w:val="24"/>
          <w:szCs w:val="24"/>
        </w:rPr>
        <w:t xml:space="preserve">suggest </w:t>
      </w:r>
      <w:r w:rsidR="001B6A5A" w:rsidRPr="004A3188">
        <w:rPr>
          <w:rFonts w:ascii="Times New Roman" w:hAnsi="Times New Roman"/>
          <w:sz w:val="24"/>
          <w:szCs w:val="24"/>
        </w:rPr>
        <w:t>that McIdas forced expression</w:t>
      </w:r>
      <w:r w:rsidR="001B6A5A" w:rsidRPr="004A3188">
        <w:rPr>
          <w:rFonts w:ascii="Times New Roman" w:hAnsi="Times New Roman"/>
          <w:i/>
          <w:iCs/>
          <w:sz w:val="24"/>
          <w:szCs w:val="24"/>
        </w:rPr>
        <w:t xml:space="preserve"> </w:t>
      </w:r>
      <w:r w:rsidR="001B6A5A" w:rsidRPr="004A3188">
        <w:rPr>
          <w:rFonts w:ascii="Times New Roman" w:hAnsi="Times New Roman"/>
          <w:sz w:val="24"/>
          <w:szCs w:val="24"/>
        </w:rPr>
        <w:t>in human patients with hydrocephalus would contribute to the re-establishment of the SVZ niche leading to brain functions’ improvement</w:t>
      </w:r>
      <w:r w:rsidR="00186D62" w:rsidRPr="004A3188">
        <w:rPr>
          <w:rFonts w:ascii="Times New Roman" w:hAnsi="Times New Roman"/>
          <w:sz w:val="24"/>
          <w:szCs w:val="24"/>
        </w:rPr>
        <w:t xml:space="preserve"> by enhancing</w:t>
      </w:r>
      <w:r w:rsidR="001B6A5A" w:rsidRPr="004A3188">
        <w:rPr>
          <w:rFonts w:ascii="Times New Roman" w:hAnsi="Times New Roman"/>
          <w:sz w:val="24"/>
          <w:szCs w:val="24"/>
        </w:rPr>
        <w:t xml:space="preserve"> neuronal production in human patients with hydrocephalus</w:t>
      </w:r>
      <w:r w:rsidR="00186D62" w:rsidRPr="004A3188">
        <w:rPr>
          <w:rFonts w:ascii="Times New Roman" w:hAnsi="Times New Roman"/>
          <w:sz w:val="24"/>
          <w:szCs w:val="24"/>
        </w:rPr>
        <w:t xml:space="preserve"> and</w:t>
      </w:r>
      <w:r w:rsidR="001B6A5A" w:rsidRPr="004A3188">
        <w:rPr>
          <w:rFonts w:ascii="Times New Roman" w:hAnsi="Times New Roman"/>
          <w:sz w:val="24"/>
          <w:szCs w:val="24"/>
        </w:rPr>
        <w:t xml:space="preserve"> ameliorating brain function.</w:t>
      </w:r>
      <w:r w:rsidR="00937010" w:rsidRPr="004A3188">
        <w:rPr>
          <w:rFonts w:ascii="Times New Roman" w:hAnsi="Times New Roman"/>
          <w:sz w:val="24"/>
          <w:szCs w:val="24"/>
        </w:rPr>
        <w:t xml:space="preserve"> </w:t>
      </w:r>
      <w:r w:rsidR="009E182E" w:rsidRPr="004A3188">
        <w:rPr>
          <w:rFonts w:ascii="Times New Roman" w:hAnsi="Times New Roman"/>
          <w:sz w:val="24"/>
          <w:szCs w:val="24"/>
        </w:rPr>
        <w:t xml:space="preserve">The </w:t>
      </w:r>
      <w:r w:rsidR="009E182E" w:rsidRPr="004A3188">
        <w:rPr>
          <w:rFonts w:ascii="Times New Roman" w:hAnsi="Times New Roman"/>
          <w:i/>
          <w:iCs/>
          <w:sz w:val="24"/>
          <w:szCs w:val="24"/>
        </w:rPr>
        <w:t>in vivo</w:t>
      </w:r>
      <w:r w:rsidR="009E182E" w:rsidRPr="004A3188">
        <w:rPr>
          <w:rFonts w:ascii="Times New Roman" w:hAnsi="Times New Roman"/>
          <w:sz w:val="24"/>
          <w:szCs w:val="24"/>
        </w:rPr>
        <w:t xml:space="preserve"> reprogramming approach indicates that the in-situ conversion of cells into ependyma in its native microenvironment is feasible.</w:t>
      </w:r>
      <w:r w:rsidR="001B6A5A" w:rsidRPr="004A3188">
        <w:rPr>
          <w:rFonts w:ascii="Times New Roman" w:hAnsi="Times New Roman"/>
          <w:sz w:val="24"/>
          <w:szCs w:val="24"/>
        </w:rPr>
        <w:t xml:space="preserve"> </w:t>
      </w:r>
      <w:r w:rsidR="009E182E" w:rsidRPr="004A3188">
        <w:rPr>
          <w:rFonts w:ascii="Times New Roman" w:hAnsi="Times New Roman"/>
          <w:sz w:val="24"/>
          <w:szCs w:val="24"/>
        </w:rPr>
        <w:t xml:space="preserve">Our </w:t>
      </w:r>
      <w:r w:rsidR="009E182E" w:rsidRPr="004A3188">
        <w:rPr>
          <w:rFonts w:ascii="Times New Roman" w:hAnsi="Times New Roman"/>
          <w:i/>
          <w:iCs/>
          <w:sz w:val="24"/>
          <w:szCs w:val="24"/>
        </w:rPr>
        <w:t>in vivo</w:t>
      </w:r>
      <w:r w:rsidR="009E182E" w:rsidRPr="004A3188">
        <w:rPr>
          <w:rFonts w:ascii="Times New Roman" w:hAnsi="Times New Roman"/>
          <w:sz w:val="24"/>
          <w:szCs w:val="24"/>
        </w:rPr>
        <w:t xml:space="preserve"> approach allowed the exploration of the influence of the diseased environment of the hydrocephalic brain on the reprogramming process. Our data support the idea that functional maturation and integration of the reprogrammed cells in the native tissue can be achieved through our </w:t>
      </w:r>
      <w:r w:rsidR="009E182E" w:rsidRPr="004A3188">
        <w:rPr>
          <w:rFonts w:ascii="Times New Roman" w:hAnsi="Times New Roman"/>
          <w:i/>
          <w:iCs/>
          <w:sz w:val="24"/>
          <w:szCs w:val="24"/>
        </w:rPr>
        <w:t>in vivo</w:t>
      </w:r>
      <w:r w:rsidR="009E182E" w:rsidRPr="004A3188">
        <w:rPr>
          <w:rFonts w:ascii="Times New Roman" w:hAnsi="Times New Roman"/>
          <w:sz w:val="24"/>
          <w:szCs w:val="24"/>
        </w:rPr>
        <w:t xml:space="preserve"> reprogramming method. Since the molecular program of multiciliogenesis is conserved across different organisms and tissues</w:t>
      </w:r>
      <w:r w:rsidR="00D13074" w:rsidRPr="004A3188">
        <w:rPr>
          <w:rFonts w:ascii="Times New Roman" w:hAnsi="Times New Roman"/>
          <w:sz w:val="24"/>
          <w:szCs w:val="24"/>
        </w:rPr>
        <w:t xml:space="preserve"> </w:t>
      </w:r>
      <w:r w:rsidR="009E182E" w:rsidRPr="004A3188">
        <w:rPr>
          <w:rFonts w:ascii="Times New Roman" w:hAnsi="Times New Roman"/>
          <w:sz w:val="24"/>
          <w:szCs w:val="24"/>
        </w:rPr>
        <w:fldChar w:fldCharType="begin"/>
      </w:r>
      <w:r w:rsidR="00096801" w:rsidRPr="004A3188">
        <w:rPr>
          <w:rFonts w:ascii="Times New Roman" w:hAnsi="Times New Roman"/>
          <w:sz w:val="24"/>
          <w:szCs w:val="24"/>
        </w:rPr>
        <w:instrText xml:space="preserve"> ADDIN ZOTERO_ITEM CSL_CITATION {"citationID":"lgLJvUJV","properties":{"formattedCitation":"(Arbi {\\i{}et al}, 2018)","plainCitation":"(Arbi et al, 2018)","noteIndex":0},"citationItems":[{"id":1175,"uris":["http://zotero.org/users/local/dBWKaixa/items/B7A9GQAI"],"itemData":{"id":1175,"type":"article-journal","abstract":"To ensure that the genetic material is accurately passed down to daughter cells during mitosis, dividing cells must duplicate their chromosomes and centrosomes once and only once per cell cycle. The same key steps-licensing, duplication, and segregation-control both the chromosome and the centrosome cycle, which must occur in concert to safeguard genome integrity. Aberrations in genome content or centrosome numbers lead to genomic instability and are linked to tumorigenesis. Such aberrations, however, can also be part of the normal life cycle of specific cell types. Multiciliated cells best exemplify the deviation from a normal centrosome cycle. They are post-mitotic cells which massively amplify their centrioles, bypassing the rule for once-per-cell-cycle centriole duplication. Hundreds of centrioles dock to the apical cell surface and generate motile cilia, whose concerted movement ensures fluid flow across epithelia. The early steps that control the generation of multiciliated cells have lately started to be elucidated. Geminin and the vertebrate-specific GemC1 and McIdas are distantly related coiled-coil proteins, initially identified as cell cycle regulators associated with the chromosome cycle. Geminin is required to ensure once-per-cell-cycle genome replication, while McIdas and GemC1 bind to Geminin and are implicated in DNA replication control. Recent findings highlight Geminin family members as early regulators of multiciliogenesis. GemC1 and McIdas specify the multiciliate cell fate by forming complexes with the E2F4/5 transcription factors to switch on a gene expression program leading to centriole amplification and cilia formation. Positive and negative interactions among Geminin family members may link cell cycle control to centriole amplification and multiciliogenesis, acting close to the point of transition from proliferation to differentiation. We review key steps of centrosome duplication and amplification, present the role of Geminin family members in the centrosome and chromosome cycle, and discuss links with disease.","container-title":"Chromosoma","DOI":"10.1007/s00412-017-0652-7","ISSN":"1432-0886","issue":"2","journalAbbreviation":"Chromosoma","language":"eng","note":"PMID: 29243212","page":"151-174","source":"PubMed","title":"Controlling centriole numbers: Geminin family members as master regulators of centriole amplification and multiciliogenesis","title-short":"Controlling centriole numbers","volume":"127","author":[{"family":"Arbi","given":"Marina"},{"family":"Pefani","given":"Dafni-Eleftheria"},{"family":"Taraviras","given":"Stavros"},{"family":"Lygerou","given":"Zoi"}],"issued":{"date-parts":[["2018",6]]}}}],"schema":"https://github.com/citation-style-language/schema/raw/master/csl-citation.json"} </w:instrText>
      </w:r>
      <w:r w:rsidR="009E182E" w:rsidRPr="004A3188">
        <w:rPr>
          <w:rFonts w:ascii="Times New Roman" w:hAnsi="Times New Roman"/>
          <w:sz w:val="24"/>
          <w:szCs w:val="24"/>
        </w:rPr>
        <w:fldChar w:fldCharType="separate"/>
      </w:r>
      <w:r w:rsidR="00096801" w:rsidRPr="004A3188">
        <w:rPr>
          <w:rFonts w:ascii="Times New Roman" w:hAnsi="Times New Roman"/>
          <w:sz w:val="24"/>
          <w:szCs w:val="24"/>
        </w:rPr>
        <w:t xml:space="preserve">(Arbi </w:t>
      </w:r>
      <w:r w:rsidR="00096801" w:rsidRPr="004A3188">
        <w:rPr>
          <w:rFonts w:ascii="Times New Roman" w:hAnsi="Times New Roman"/>
          <w:i/>
          <w:iCs/>
          <w:sz w:val="24"/>
          <w:szCs w:val="24"/>
        </w:rPr>
        <w:t>et al</w:t>
      </w:r>
      <w:r w:rsidR="00096801" w:rsidRPr="004A3188">
        <w:rPr>
          <w:rFonts w:ascii="Times New Roman" w:hAnsi="Times New Roman"/>
          <w:sz w:val="24"/>
          <w:szCs w:val="24"/>
        </w:rPr>
        <w:t>, 2018)</w:t>
      </w:r>
      <w:r w:rsidR="009E182E" w:rsidRPr="004A3188">
        <w:rPr>
          <w:rFonts w:ascii="Times New Roman" w:hAnsi="Times New Roman"/>
          <w:sz w:val="24"/>
          <w:szCs w:val="24"/>
        </w:rPr>
        <w:fldChar w:fldCharType="end"/>
      </w:r>
      <w:r w:rsidR="009E182E" w:rsidRPr="004A3188">
        <w:rPr>
          <w:rFonts w:ascii="Times New Roman" w:hAnsi="Times New Roman"/>
          <w:sz w:val="24"/>
          <w:szCs w:val="24"/>
        </w:rPr>
        <w:t xml:space="preserve">, it is tempting to speculate that such a reprogramming approach could be applied to other diseases that impact ciliated tissues, such as the lung and the reproductive system. For instance, a rare genetic disorder affecting the mucociliary clearance mechanism, known as Reduced Generation of Multiple Motile Cilia (RGMC), has been linked to mutations in MCIDAS. Therefore, it would be highly interesting to investigate whether these conditions could be addressed in the future through a genetic treatment implementing McIdas’ overexpression in the affected tissue. </w:t>
      </w:r>
    </w:p>
    <w:p w14:paraId="67BC6316" w14:textId="016C4BAA" w:rsidR="009E182E" w:rsidRPr="004A3188" w:rsidRDefault="009E182E" w:rsidP="009E182E">
      <w:pPr>
        <w:spacing w:line="480" w:lineRule="auto"/>
        <w:rPr>
          <w:rFonts w:ascii="Times New Roman" w:hAnsi="Times New Roman"/>
          <w:sz w:val="24"/>
          <w:szCs w:val="24"/>
        </w:rPr>
      </w:pPr>
      <w:r w:rsidRPr="004A3188">
        <w:rPr>
          <w:rFonts w:ascii="Times New Roman" w:hAnsi="Times New Roman"/>
          <w:sz w:val="24"/>
          <w:szCs w:val="24"/>
        </w:rPr>
        <w:t xml:space="preserve">Together, our analysis proposes </w:t>
      </w:r>
      <w:r w:rsidR="00A60C30" w:rsidRPr="004A3188">
        <w:rPr>
          <w:rFonts w:ascii="Times New Roman" w:hAnsi="Times New Roman"/>
          <w:sz w:val="24"/>
          <w:szCs w:val="24"/>
        </w:rPr>
        <w:t xml:space="preserve">MCIDAS </w:t>
      </w:r>
      <w:r w:rsidRPr="004A3188">
        <w:rPr>
          <w:rFonts w:ascii="Times New Roman" w:hAnsi="Times New Roman"/>
          <w:sz w:val="24"/>
          <w:szCs w:val="24"/>
        </w:rPr>
        <w:t xml:space="preserve">and </w:t>
      </w:r>
      <w:r w:rsidR="00A60C30" w:rsidRPr="004A3188">
        <w:rPr>
          <w:rFonts w:ascii="Times New Roman" w:hAnsi="Times New Roman"/>
          <w:sz w:val="24"/>
          <w:szCs w:val="24"/>
        </w:rPr>
        <w:t xml:space="preserve">GEMC1 </w:t>
      </w:r>
      <w:r w:rsidRPr="004A3188">
        <w:rPr>
          <w:rFonts w:ascii="Times New Roman" w:hAnsi="Times New Roman"/>
          <w:sz w:val="24"/>
          <w:szCs w:val="24"/>
        </w:rPr>
        <w:t xml:space="preserve">as </w:t>
      </w:r>
      <w:r w:rsidR="00C63D03" w:rsidRPr="004A3188">
        <w:rPr>
          <w:rFonts w:ascii="Times New Roman" w:hAnsi="Times New Roman"/>
          <w:sz w:val="24"/>
          <w:szCs w:val="24"/>
        </w:rPr>
        <w:t>potent</w:t>
      </w:r>
      <w:r w:rsidRPr="004A3188">
        <w:rPr>
          <w:rFonts w:ascii="Times New Roman" w:hAnsi="Times New Roman"/>
          <w:sz w:val="24"/>
          <w:szCs w:val="24"/>
        </w:rPr>
        <w:t xml:space="preserve"> reprogramming factors towards the ependymal cell lineage and </w:t>
      </w:r>
      <w:r w:rsidR="000262F9" w:rsidRPr="004A3188">
        <w:rPr>
          <w:rFonts w:ascii="Times New Roman" w:hAnsi="Times New Roman"/>
          <w:sz w:val="24"/>
          <w:szCs w:val="24"/>
        </w:rPr>
        <w:t xml:space="preserve">demonstrate </w:t>
      </w:r>
      <w:r w:rsidR="00F76F64" w:rsidRPr="004A3188">
        <w:rPr>
          <w:rFonts w:ascii="Times New Roman" w:hAnsi="Times New Roman"/>
          <w:sz w:val="24"/>
          <w:szCs w:val="24"/>
        </w:rPr>
        <w:t xml:space="preserve">a </w:t>
      </w:r>
      <w:r w:rsidR="000262F9" w:rsidRPr="004A3188">
        <w:rPr>
          <w:rFonts w:ascii="Times New Roman" w:hAnsi="Times New Roman"/>
          <w:sz w:val="24"/>
          <w:szCs w:val="24"/>
        </w:rPr>
        <w:t xml:space="preserve">proof of concept that restoring ependymal cells could contribute </w:t>
      </w:r>
      <w:proofErr w:type="gramStart"/>
      <w:r w:rsidR="000262F9" w:rsidRPr="004A3188">
        <w:rPr>
          <w:rFonts w:ascii="Times New Roman" w:hAnsi="Times New Roman"/>
          <w:sz w:val="24"/>
          <w:szCs w:val="24"/>
        </w:rPr>
        <w:t>in</w:t>
      </w:r>
      <w:proofErr w:type="gramEnd"/>
      <w:r w:rsidR="000262F9" w:rsidRPr="004A3188">
        <w:rPr>
          <w:rFonts w:ascii="Times New Roman" w:hAnsi="Times New Roman"/>
          <w:sz w:val="24"/>
          <w:szCs w:val="24"/>
        </w:rPr>
        <w:t xml:space="preserve"> </w:t>
      </w:r>
      <w:r w:rsidR="00CE5ED1" w:rsidRPr="004A3188">
        <w:rPr>
          <w:rFonts w:ascii="Times New Roman" w:hAnsi="Times New Roman"/>
          <w:sz w:val="24"/>
          <w:szCs w:val="24"/>
        </w:rPr>
        <w:t>managing</w:t>
      </w:r>
      <w:r w:rsidR="000262F9" w:rsidRPr="004A3188">
        <w:rPr>
          <w:rFonts w:ascii="Times New Roman" w:hAnsi="Times New Roman"/>
          <w:sz w:val="24"/>
          <w:szCs w:val="24"/>
        </w:rPr>
        <w:t xml:space="preserve"> hydrocephalus</w:t>
      </w:r>
      <w:r w:rsidRPr="004A3188">
        <w:rPr>
          <w:rFonts w:ascii="Times New Roman" w:hAnsi="Times New Roman"/>
          <w:sz w:val="24"/>
          <w:szCs w:val="24"/>
        </w:rPr>
        <w:t xml:space="preserve">. Although the present study yielded intriguing findings, our implementation holds certain limitations. </w:t>
      </w:r>
      <w:proofErr w:type="gramStart"/>
      <w:r w:rsidRPr="004A3188">
        <w:rPr>
          <w:rFonts w:ascii="Times New Roman" w:hAnsi="Times New Roman"/>
          <w:sz w:val="24"/>
          <w:szCs w:val="24"/>
        </w:rPr>
        <w:t>In particular, our</w:t>
      </w:r>
      <w:proofErr w:type="gramEnd"/>
      <w:r w:rsidRPr="004A3188">
        <w:rPr>
          <w:rFonts w:ascii="Times New Roman" w:hAnsi="Times New Roman"/>
          <w:sz w:val="24"/>
          <w:szCs w:val="24"/>
        </w:rPr>
        <w:t xml:space="preserve"> </w:t>
      </w:r>
      <w:r w:rsidRPr="004A3188">
        <w:rPr>
          <w:rFonts w:ascii="Times New Roman" w:hAnsi="Times New Roman"/>
          <w:i/>
          <w:iCs/>
          <w:sz w:val="24"/>
          <w:szCs w:val="24"/>
        </w:rPr>
        <w:t>in vivo</w:t>
      </w:r>
      <w:r w:rsidRPr="004A3188">
        <w:rPr>
          <w:rFonts w:ascii="Times New Roman" w:hAnsi="Times New Roman"/>
          <w:sz w:val="24"/>
          <w:szCs w:val="24"/>
        </w:rPr>
        <w:t xml:space="preserve"> studies have been conducted to mouse models of hydrocephalus. Despite sharing a similar pathophysiology with the human disease, the anatomical and </w:t>
      </w:r>
      <w:r w:rsidRPr="004A3188">
        <w:rPr>
          <w:rFonts w:ascii="Times New Roman" w:hAnsi="Times New Roman"/>
          <w:sz w:val="24"/>
          <w:szCs w:val="24"/>
        </w:rPr>
        <w:lastRenderedPageBreak/>
        <w:t xml:space="preserve">physiological characteristics of the mouse and human brain possess certain differences. Therefore, to validate the effectiveness of our approach, additional experiments in disease models closer to human </w:t>
      </w:r>
      <w:r w:rsidR="00986FC1" w:rsidRPr="004A3188">
        <w:rPr>
          <w:rFonts w:ascii="Times New Roman" w:hAnsi="Times New Roman"/>
          <w:sz w:val="24"/>
          <w:szCs w:val="24"/>
        </w:rPr>
        <w:t>pathophysiology will</w:t>
      </w:r>
      <w:r w:rsidRPr="004A3188">
        <w:rPr>
          <w:rFonts w:ascii="Times New Roman" w:hAnsi="Times New Roman"/>
          <w:sz w:val="24"/>
          <w:szCs w:val="24"/>
        </w:rPr>
        <w:t xml:space="preserve"> be required.</w:t>
      </w:r>
      <w:r w:rsidR="001D1A32" w:rsidRPr="004A3188">
        <w:rPr>
          <w:rFonts w:ascii="Times New Roman" w:hAnsi="Times New Roman"/>
          <w:sz w:val="24"/>
          <w:szCs w:val="24"/>
        </w:rPr>
        <w:t xml:space="preserve"> </w:t>
      </w:r>
      <w:bookmarkStart w:id="20" w:name="_Hlk171378835"/>
      <w:r w:rsidR="001D1A32" w:rsidRPr="004A3188">
        <w:rPr>
          <w:rFonts w:ascii="Times New Roman" w:hAnsi="Times New Roman"/>
          <w:sz w:val="24"/>
          <w:szCs w:val="24"/>
        </w:rPr>
        <w:t>Th</w:t>
      </w:r>
      <w:r w:rsidR="00E0231B" w:rsidRPr="004A3188">
        <w:rPr>
          <w:rFonts w:ascii="Times New Roman" w:hAnsi="Times New Roman"/>
          <w:sz w:val="24"/>
          <w:szCs w:val="24"/>
        </w:rPr>
        <w:t>e pig</w:t>
      </w:r>
      <w:r w:rsidR="001D1A32" w:rsidRPr="004A3188">
        <w:rPr>
          <w:rFonts w:ascii="Times New Roman" w:hAnsi="Times New Roman"/>
          <w:sz w:val="24"/>
          <w:szCs w:val="24"/>
        </w:rPr>
        <w:t xml:space="preserve"> model </w:t>
      </w:r>
      <w:r w:rsidR="00E0231B" w:rsidRPr="004A3188">
        <w:rPr>
          <w:rFonts w:ascii="Times New Roman" w:hAnsi="Times New Roman"/>
          <w:sz w:val="24"/>
          <w:szCs w:val="24"/>
        </w:rPr>
        <w:t>demonstrates</w:t>
      </w:r>
      <w:r w:rsidR="001D1A32" w:rsidRPr="004A3188">
        <w:rPr>
          <w:rFonts w:ascii="Times New Roman" w:hAnsi="Times New Roman"/>
          <w:sz w:val="24"/>
          <w:szCs w:val="24"/>
        </w:rPr>
        <w:t xml:space="preserve"> anatomical and physiological similarities to humans and replicates the pathophysiology of human hydrocephalus, </w:t>
      </w:r>
      <w:r w:rsidR="00E0231B" w:rsidRPr="004A3188">
        <w:rPr>
          <w:rFonts w:ascii="Times New Roman" w:hAnsi="Times New Roman"/>
          <w:sz w:val="24"/>
          <w:szCs w:val="24"/>
        </w:rPr>
        <w:t>exhibit</w:t>
      </w:r>
      <w:r w:rsidR="001D1A32" w:rsidRPr="004A3188">
        <w:rPr>
          <w:rFonts w:ascii="Times New Roman" w:hAnsi="Times New Roman"/>
          <w:sz w:val="24"/>
          <w:szCs w:val="24"/>
        </w:rPr>
        <w:t>ing features such as ventriculomegaly, V/SVZ disruption, and neuroinflammation</w:t>
      </w:r>
      <w:r w:rsidR="00125D83" w:rsidRPr="004A3188">
        <w:rPr>
          <w:rFonts w:ascii="Times New Roman" w:hAnsi="Times New Roman"/>
          <w:sz w:val="24"/>
          <w:szCs w:val="24"/>
        </w:rPr>
        <w:t xml:space="preserve"> and could thus be a valuable model for examining the translational success of our approach to the human conditions</w:t>
      </w:r>
      <w:r w:rsidR="001D1A32" w:rsidRPr="004A3188">
        <w:rPr>
          <w:rFonts w:ascii="Times New Roman" w:hAnsi="Times New Roman"/>
          <w:sz w:val="24"/>
          <w:szCs w:val="24"/>
        </w:rPr>
        <w:t xml:space="preserve"> </w:t>
      </w:r>
      <w:r w:rsidR="001D1A32" w:rsidRPr="004A3188">
        <w:rPr>
          <w:rFonts w:ascii="Times New Roman" w:hAnsi="Times New Roman"/>
          <w:sz w:val="24"/>
          <w:szCs w:val="24"/>
        </w:rPr>
        <w:fldChar w:fldCharType="begin"/>
      </w:r>
      <w:r w:rsidR="001D1A32" w:rsidRPr="004A3188">
        <w:rPr>
          <w:rFonts w:ascii="Times New Roman" w:hAnsi="Times New Roman"/>
          <w:sz w:val="24"/>
          <w:szCs w:val="24"/>
        </w:rPr>
        <w:instrText xml:space="preserve"> ADDIN ZOTERO_ITEM CSL_CITATION {"citationID":"fXlq3KHC","properties":{"formattedCitation":"(Garcia-Bonilla {\\i{}et al}, 2023)","plainCitation":"(Garcia-Bonilla et al, 2023)","noteIndex":0},"citationItems":[{"id":1661,"uris":["http://zotero.org/users/local/dBWKaixa/items/ABRJ3M9T"],"itemData":{"id":1661,"type":"article-journal","abstract":"Background\nHydrocephalus is a neurological disease with an incidence of 0.3–0.7 per 1000 live births in the United States. Ventriculomegaly, periventricular white matter alterations, inflammation, and gliosis are among the neuropathologies associated with this disease. We hypothesized that hippocampus structure and subgranular zone neurogenesis are altered in untreated hydrocephalus and correlate with recognition memory deficits.\nMethods\nHydrocephalus was induced by intracisternal kaolin injections in domestic juvenile pigs (43.6 ± 9.8 days). Age-matched sham controls received similar saline injections. MRI was performed to measure ventricular volume, and/or hippocampal and perirhinal sizes at 14 ± 4 days and 36 ± 8 days post-induction. Recognition memory was assessed one week before and after kaolin induction. Histology and immunohistochemistry in the hippocampus were performed at sacrifice.\nResults\nThe hippocampal width and the perirhinal cortex thickness were decreased (p &lt; 0.05) in hydrocephalic pigs 14 ± 4 days post-induction. At sacrifice (36 ± 8 days post-induction), significant expansion of the cerebral ventricles was detected (p = 0.005) in hydrocephalic pigs compared with sham controls. The area of the dorsal hippocampus exhibited a reduction (p = 0.035) of 23.4% in the hydrocephalic pigs at sacrifice. Likewise, in hydrocephalic pigs, the percentages of neuronal precursor cells (doublecortin+ cells) and neurons decreased (p &lt; 0.01) by 32.35%, and 19.74%, respectively, in the subgranular zone of the dorsal hippocampus. The percentage of reactive astrocytes (vimentin+) was increased (p = 0.041) by 48.7%. In contrast, microglial cells were found to decrease (p = 0.014) by 55.74% in the dorsal hippocampus in hydrocephalic pigs. There was no difference in the recognition index, a summative measure of learning and memory, one week before and after the induction of hydrocephalus.\nConclusion\nIn untreated juvenile pigs, acquired hydrocephalus caused morphological alterations, reduced neurogenesis, and increased reactive astrocytosis in the hippocampus and perirhinal cortex.","container-title":"Experimental Neurology","DOI":"10.1016/j.expneurol.2023.114354","ISSN":"0014-4886","journalAbbreviation":"Experimental Neurology","page":"114354","source":"ScienceDirect","title":"Impaired neurogenesis with reactive astrocytosis in the hippocampus in a porcine model of acquired hydrocephalus","volume":"363","author":[{"family":"Garcia-Bonilla","given":"Maria"},{"family":"Nair","given":"Arjun"},{"family":"Moore","given":"Jason"},{"family":"Castaneyra-Ruiz","given":"Leandro"},{"family":"Zwick","given":"Sarah H."},{"family":"Dilger","given":"Ryan N."},{"family":"Fleming","given":"Stephen A."},{"family":"Golden","given":"Rebecca K."},{"family":"Talcott","given":"Michael R."},{"family":"Isaacs","given":"Albert M."},{"family":"Limbrick","given":"David D."},{"family":"McAllister","given":"James P."}],"issued":{"date-parts":[["2023",5,1]]}}}],"schema":"https://github.com/citation-style-language/schema/raw/master/csl-citation.json"} </w:instrText>
      </w:r>
      <w:r w:rsidR="001D1A32" w:rsidRPr="004A3188">
        <w:rPr>
          <w:rFonts w:ascii="Times New Roman" w:hAnsi="Times New Roman"/>
          <w:sz w:val="24"/>
          <w:szCs w:val="24"/>
        </w:rPr>
        <w:fldChar w:fldCharType="separate"/>
      </w:r>
      <w:r w:rsidR="001D1A32" w:rsidRPr="004A3188">
        <w:rPr>
          <w:rFonts w:ascii="Times New Roman" w:hAnsi="Times New Roman"/>
          <w:sz w:val="24"/>
        </w:rPr>
        <w:t xml:space="preserve">(Garcia-Bonilla </w:t>
      </w:r>
      <w:r w:rsidR="001D1A32" w:rsidRPr="004A3188">
        <w:rPr>
          <w:rFonts w:ascii="Times New Roman" w:hAnsi="Times New Roman"/>
          <w:i/>
          <w:iCs/>
          <w:sz w:val="24"/>
        </w:rPr>
        <w:t>et al</w:t>
      </w:r>
      <w:r w:rsidR="001D1A32" w:rsidRPr="004A3188">
        <w:rPr>
          <w:rFonts w:ascii="Times New Roman" w:hAnsi="Times New Roman"/>
          <w:sz w:val="24"/>
        </w:rPr>
        <w:t>, 2023)</w:t>
      </w:r>
      <w:r w:rsidR="001D1A32" w:rsidRPr="004A3188">
        <w:rPr>
          <w:rFonts w:ascii="Times New Roman" w:hAnsi="Times New Roman"/>
          <w:sz w:val="24"/>
          <w:szCs w:val="24"/>
        </w:rPr>
        <w:fldChar w:fldCharType="end"/>
      </w:r>
      <w:r w:rsidR="001D1A32" w:rsidRPr="004A3188">
        <w:rPr>
          <w:rFonts w:ascii="Times New Roman" w:hAnsi="Times New Roman"/>
          <w:sz w:val="24"/>
          <w:szCs w:val="24"/>
        </w:rPr>
        <w:t>.</w:t>
      </w:r>
      <w:r w:rsidRPr="004A3188">
        <w:rPr>
          <w:rFonts w:ascii="Times New Roman" w:hAnsi="Times New Roman"/>
          <w:sz w:val="24"/>
          <w:szCs w:val="24"/>
        </w:rPr>
        <w:t xml:space="preserve"> </w:t>
      </w:r>
      <w:bookmarkStart w:id="21" w:name="_Hlk171379479"/>
      <w:bookmarkEnd w:id="20"/>
      <w:r w:rsidR="00E63970" w:rsidRPr="004A3188">
        <w:rPr>
          <w:rFonts w:ascii="Times New Roman" w:hAnsi="Times New Roman"/>
          <w:sz w:val="24"/>
          <w:szCs w:val="24"/>
        </w:rPr>
        <w:t xml:space="preserve">Additionally, </w:t>
      </w:r>
      <w:r w:rsidR="00007A2F" w:rsidRPr="004A3188">
        <w:rPr>
          <w:rFonts w:ascii="Times New Roman" w:hAnsi="Times New Roman"/>
          <w:sz w:val="24"/>
          <w:szCs w:val="24"/>
        </w:rPr>
        <w:t>since hydrocephalus in our study appeared during early developmental stages, our findings are particularly relevant to postnatal hydrocephalus.</w:t>
      </w:r>
      <w:r w:rsidR="00E63970" w:rsidRPr="004A3188">
        <w:rPr>
          <w:rFonts w:ascii="Times New Roman" w:hAnsi="Times New Roman"/>
          <w:sz w:val="24"/>
          <w:szCs w:val="24"/>
        </w:rPr>
        <w:t xml:space="preserve"> Therefore, their applicability to adult hydrocephalus will require further investigation using appropriate adult animal models.</w:t>
      </w:r>
      <w:bookmarkEnd w:id="21"/>
      <w:r w:rsidR="00E63970" w:rsidRPr="004A3188">
        <w:rPr>
          <w:rFonts w:ascii="Times New Roman" w:hAnsi="Times New Roman"/>
          <w:sz w:val="24"/>
          <w:szCs w:val="24"/>
        </w:rPr>
        <w:t xml:space="preserve"> A</w:t>
      </w:r>
      <w:r w:rsidRPr="004A3188">
        <w:rPr>
          <w:rFonts w:ascii="Times New Roman" w:hAnsi="Times New Roman"/>
          <w:sz w:val="24"/>
          <w:szCs w:val="24"/>
        </w:rPr>
        <w:t>lthough we achieved McIdas overexpression in the periventricular cells of the diseased brain through electroporation, such an approach cannot be used in humans. Therefore, alternative gene delivery methods compatible with therapeutic protocols, such as AAV gene delivery strategies in the human brain</w:t>
      </w:r>
      <w:r w:rsidR="00D13074" w:rsidRPr="004A3188">
        <w:rPr>
          <w:rFonts w:ascii="Times New Roman" w:hAnsi="Times New Roman"/>
          <w:sz w:val="24"/>
          <w:szCs w:val="24"/>
        </w:rPr>
        <w:t xml:space="preserve"> </w:t>
      </w:r>
      <w:r w:rsidRPr="004A3188">
        <w:rPr>
          <w:rFonts w:ascii="Times New Roman" w:hAnsi="Times New Roman"/>
          <w:sz w:val="24"/>
          <w:szCs w:val="24"/>
        </w:rPr>
        <w:fldChar w:fldCharType="begin"/>
      </w:r>
      <w:r w:rsidR="00096801" w:rsidRPr="004A3188">
        <w:rPr>
          <w:rFonts w:ascii="Times New Roman" w:hAnsi="Times New Roman"/>
          <w:sz w:val="24"/>
          <w:szCs w:val="24"/>
        </w:rPr>
        <w:instrText xml:space="preserve"> ADDIN ZOTERO_ITEM CSL_CITATION {"citationID":"9APyge34","properties":{"formattedCitation":"(Chamakioti {\\i{}et al}, 2022; Au {\\i{}et al}, 2022)","plainCitation":"(Chamakioti et al, 2022; Au et al, 2022)","noteIndex":0},"citationItems":[{"id":1530,"uris":["http://zotero.org/users/local/dBWKaixa/items/5GSAY72W"],"itemData":{"id":1530,"type":"article-journal","abstract":"Gene therapy is a revolutionary, cutting-edge approach to permanently ameliorate or amend many neuromuscular diseases by targeting their genetic origins. Motor neuron diseases and muscular dystrophies, whose genetic causes are well known, are the frontiers of this research revolution. Several genetic treatments, with diverse mechanisms of action and delivery methods, have been approved during the past decade and have demonstrated remarkable results. However, despite the high number of genetic treatments studied preclinically, those that have been advanced to clinical trials are significantly fewer. The most clinically advanced treatments include adeno-associated virus gene replacement therapy, antisense oligonucleotides, and RNA interference. This review provides a comprehensive overview of the advanced gene therapies for motor neuron diseases (i.e., amyotrophic lateral sclerosis and spinal muscular atrophy) and muscular dystrophies (i.e., Duchenne muscular dystrophy, limb-girdle muscular dystrophy, and myotonic dystrophy) tested in clinical trials. Emphasis has been placed on those methods that are a few steps away from their authoritative approval.","container-title":"International Journal of Molecular Sciences","DOI":"10.3390/ijms23094824","ISSN":"1422-0067","issue":"9","language":"en","license":"http://creativecommons.org/licenses/by/3.0/","note":"number: 9\npublisher: Multidisciplinary Digital Publishing Institute","page":"4824","source":"www.mdpi.com","title":"Advanced Gene-Targeting Therapies for Motor Neuron Diseases and Muscular Dystrophies","volume":"23","author":[{"family":"Chamakioti","given":"Myrsini"},{"family":"Karantzelis","given":"Nikolaos"},{"family":"Taraviras","given":"Stavros"}],"issued":{"date-parts":[["2022",1]]}}},{"id":1623,"uris":["http://zotero.org/users/local/dBWKaixa/items/DN9UYPZL"],"itemData":{"id":1623,"type":"article-journal","abstract":"Adeno-associated viruses (AAVs) are the safest and most effective gene delivery vehicles to drive long-term transgene expression in gene therapy. While animal studies have shown promising results, the translatability of AAVs into clinical settings has been partly limited due to their restricted gene packaging capacities, off-target transduction, and immunogenicity. In this study, we analysed over two decades of AAV applications, in 136 clinical trials. This meta-analysis aims to provide an up-to-date overview of the use and successes of AAVs in clinical trials, while evaluating the approaches used to address the above challenges. First, this study reveals that the speed of novel AAV development has varied between therapeutic areas, with particular room for improvement in Central Nervous System disorders, where development has been slow. Second, the lack of dose-dependent toxicity and efficacy data indicates that optimal dosing regimes remain elusive. Third, more clinical data on the effectiveness of various immune-modulation strategies and gene editing approaches are required to direct future research and to accelerate the translation of AAV-mediated gene therapy into human applications.","container-title":"Frontiers in Medicine","ISSN":"2296-858X","source":"Frontiers","title":"Gene Therapy Advances: A Meta-Analysis of AAV Usage in Clinical Settings","title-short":"Gene Therapy Advances","URL":"https://www.frontiersin.org/articles/10.3389/fmed.2021.809118","volume":"8","author":[{"family":"Au","given":"Hau Kiu Edna"},{"family":"Isalan","given":"Mark"},{"family":"Mielcarek","given":"Michal"}],"accessed":{"date-parts":[["2023",8,5]]},"issued":{"date-parts":[["2022"]]}}}],"schema":"https://github.com/citation-style-language/schema/raw/master/csl-citation.json"} </w:instrText>
      </w:r>
      <w:r w:rsidRPr="004A3188">
        <w:rPr>
          <w:rFonts w:ascii="Times New Roman" w:hAnsi="Times New Roman"/>
          <w:sz w:val="24"/>
          <w:szCs w:val="24"/>
        </w:rPr>
        <w:fldChar w:fldCharType="separate"/>
      </w:r>
      <w:r w:rsidR="00096801" w:rsidRPr="004A3188">
        <w:rPr>
          <w:rFonts w:ascii="Times New Roman" w:hAnsi="Times New Roman"/>
          <w:sz w:val="24"/>
          <w:szCs w:val="24"/>
        </w:rPr>
        <w:t xml:space="preserve">(Chamakioti </w:t>
      </w:r>
      <w:r w:rsidR="00096801" w:rsidRPr="004A3188">
        <w:rPr>
          <w:rFonts w:ascii="Times New Roman" w:hAnsi="Times New Roman"/>
          <w:i/>
          <w:iCs/>
          <w:sz w:val="24"/>
          <w:szCs w:val="24"/>
        </w:rPr>
        <w:t>et al</w:t>
      </w:r>
      <w:r w:rsidR="00096801" w:rsidRPr="004A3188">
        <w:rPr>
          <w:rFonts w:ascii="Times New Roman" w:hAnsi="Times New Roman"/>
          <w:sz w:val="24"/>
          <w:szCs w:val="24"/>
        </w:rPr>
        <w:t xml:space="preserve">, 2022; Au </w:t>
      </w:r>
      <w:r w:rsidR="00096801" w:rsidRPr="004A3188">
        <w:rPr>
          <w:rFonts w:ascii="Times New Roman" w:hAnsi="Times New Roman"/>
          <w:i/>
          <w:iCs/>
          <w:sz w:val="24"/>
          <w:szCs w:val="24"/>
        </w:rPr>
        <w:t>et al</w:t>
      </w:r>
      <w:r w:rsidR="00096801" w:rsidRPr="004A3188">
        <w:rPr>
          <w:rFonts w:ascii="Times New Roman" w:hAnsi="Times New Roman"/>
          <w:sz w:val="24"/>
          <w:szCs w:val="24"/>
        </w:rPr>
        <w:t>, 2022)</w:t>
      </w:r>
      <w:r w:rsidRPr="004A3188">
        <w:rPr>
          <w:rFonts w:ascii="Times New Roman" w:hAnsi="Times New Roman"/>
          <w:sz w:val="24"/>
          <w:szCs w:val="24"/>
        </w:rPr>
        <w:fldChar w:fldCharType="end"/>
      </w:r>
      <w:r w:rsidRPr="004A3188">
        <w:rPr>
          <w:rFonts w:ascii="Times New Roman" w:hAnsi="Times New Roman"/>
          <w:sz w:val="24"/>
          <w:szCs w:val="24"/>
        </w:rPr>
        <w:t xml:space="preserve"> should be established. </w:t>
      </w:r>
      <w:r w:rsidR="00095498" w:rsidRPr="004A3188">
        <w:rPr>
          <w:rFonts w:ascii="Times New Roman" w:hAnsi="Times New Roman"/>
          <w:sz w:val="24"/>
          <w:szCs w:val="24"/>
        </w:rPr>
        <w:t>O</w:t>
      </w:r>
      <w:r w:rsidRPr="004A3188">
        <w:rPr>
          <w:rFonts w:ascii="Times New Roman" w:hAnsi="Times New Roman"/>
          <w:sz w:val="24"/>
          <w:szCs w:val="24"/>
        </w:rPr>
        <w:t xml:space="preserve">ur study </w:t>
      </w:r>
      <w:r w:rsidR="00095498" w:rsidRPr="004A3188">
        <w:rPr>
          <w:rFonts w:ascii="Times New Roman" w:hAnsi="Times New Roman"/>
          <w:sz w:val="24"/>
          <w:szCs w:val="24"/>
        </w:rPr>
        <w:t>shows that regeneration of multiciliated ependymal cells can be succeeded</w:t>
      </w:r>
      <w:r w:rsidR="003352C5" w:rsidRPr="004A3188">
        <w:rPr>
          <w:rFonts w:ascii="Times New Roman" w:hAnsi="Times New Roman"/>
          <w:sz w:val="24"/>
          <w:szCs w:val="24"/>
        </w:rPr>
        <w:t xml:space="preserve"> in hydrocephalic mouse models </w:t>
      </w:r>
      <w:r w:rsidR="00095498" w:rsidRPr="004A3188">
        <w:rPr>
          <w:rFonts w:ascii="Times New Roman" w:hAnsi="Times New Roman"/>
          <w:sz w:val="24"/>
          <w:szCs w:val="24"/>
        </w:rPr>
        <w:t>while further experiments are needed to show the applicability of our findings in treating hydrocephalus in humans.</w:t>
      </w:r>
    </w:p>
    <w:p w14:paraId="43B134CA" w14:textId="77777777" w:rsidR="00095498" w:rsidRPr="004A3188" w:rsidRDefault="00095498" w:rsidP="009E182E">
      <w:pPr>
        <w:spacing w:line="480" w:lineRule="auto"/>
        <w:rPr>
          <w:rFonts w:ascii="Times New Roman" w:hAnsi="Times New Roman"/>
          <w:sz w:val="24"/>
          <w:szCs w:val="24"/>
        </w:rPr>
      </w:pPr>
    </w:p>
    <w:p w14:paraId="407A361D" w14:textId="14809047" w:rsidR="004D30EA" w:rsidRPr="004A3188" w:rsidRDefault="004D30EA" w:rsidP="004D30EA">
      <w:pPr>
        <w:pStyle w:val="NoSpacing1"/>
        <w:spacing w:line="480" w:lineRule="auto"/>
        <w:rPr>
          <w:rFonts w:ascii="Times New Roman" w:hAnsi="Times New Roman"/>
          <w:b/>
          <w:bCs/>
          <w:sz w:val="24"/>
          <w:szCs w:val="24"/>
        </w:rPr>
      </w:pPr>
      <w:r w:rsidRPr="004A3188">
        <w:rPr>
          <w:rFonts w:ascii="Times New Roman" w:hAnsi="Times New Roman"/>
          <w:b/>
          <w:bCs/>
          <w:sz w:val="24"/>
          <w:szCs w:val="24"/>
        </w:rPr>
        <w:t>METHODS</w:t>
      </w:r>
    </w:p>
    <w:p w14:paraId="2B7ABF5E" w14:textId="77777777" w:rsidR="004D30EA" w:rsidRPr="004A3188" w:rsidRDefault="004D30EA" w:rsidP="004D30EA">
      <w:pPr>
        <w:spacing w:line="360" w:lineRule="auto"/>
        <w:rPr>
          <w:rFonts w:ascii="Times New Roman" w:hAnsi="Times New Roman"/>
          <w:b/>
          <w:bCs/>
          <w:sz w:val="24"/>
          <w:szCs w:val="24"/>
        </w:rPr>
      </w:pPr>
      <w:r w:rsidRPr="004A3188">
        <w:rPr>
          <w:rFonts w:ascii="Times New Roman" w:hAnsi="Times New Roman"/>
          <w:b/>
          <w:bCs/>
          <w:sz w:val="24"/>
          <w:szCs w:val="24"/>
        </w:rPr>
        <w:t>Mouse knockout strain</w:t>
      </w:r>
    </w:p>
    <w:p w14:paraId="1F0C41E8" w14:textId="5046413C" w:rsidR="004D30EA" w:rsidRPr="004A3188" w:rsidRDefault="00F731B6" w:rsidP="00F731B6">
      <w:pPr>
        <w:spacing w:line="360" w:lineRule="auto"/>
        <w:rPr>
          <w:rFonts w:ascii="Times New Roman" w:hAnsi="Times New Roman"/>
          <w:sz w:val="24"/>
          <w:szCs w:val="24"/>
        </w:rPr>
      </w:pPr>
      <w:r w:rsidRPr="004A3188">
        <w:rPr>
          <w:rFonts w:ascii="Times New Roman" w:hAnsi="Times New Roman"/>
          <w:sz w:val="24"/>
          <w:szCs w:val="24"/>
        </w:rPr>
        <w:t>C57/Bl6 mice carrying a knockout (KO) allele of the GemC1 gene were</w:t>
      </w:r>
      <w:r w:rsidR="00567C5D" w:rsidRPr="004A3188">
        <w:rPr>
          <w:rFonts w:ascii="Times New Roman" w:hAnsi="Times New Roman"/>
          <w:sz w:val="24"/>
          <w:szCs w:val="24"/>
        </w:rPr>
        <w:t xml:space="preserve"> initially</w:t>
      </w:r>
      <w:r w:rsidRPr="004A3188">
        <w:rPr>
          <w:rFonts w:ascii="Times New Roman" w:hAnsi="Times New Roman"/>
          <w:sz w:val="24"/>
          <w:szCs w:val="24"/>
        </w:rPr>
        <w:t xml:space="preserve"> generated by the trans-NIH Knock-Out Mouse Project (KOMP) and obtained from the KOMP repository. </w:t>
      </w:r>
      <w:r w:rsidR="004D30EA" w:rsidRPr="004A3188">
        <w:rPr>
          <w:rFonts w:ascii="Times New Roman" w:hAnsi="Times New Roman"/>
          <w:sz w:val="24"/>
          <w:szCs w:val="24"/>
        </w:rPr>
        <w:t xml:space="preserve"> The </w:t>
      </w:r>
      <w:r w:rsidR="004D30EA" w:rsidRPr="004A3188">
        <w:rPr>
          <w:rFonts w:ascii="Times New Roman" w:hAnsi="Times New Roman"/>
          <w:i/>
          <w:iCs/>
          <w:sz w:val="24"/>
          <w:szCs w:val="24"/>
        </w:rPr>
        <w:t>GemC1-</w:t>
      </w:r>
      <w:r w:rsidR="004D30EA" w:rsidRPr="004A3188">
        <w:rPr>
          <w:rFonts w:ascii="Times New Roman" w:hAnsi="Times New Roman"/>
          <w:sz w:val="24"/>
          <w:szCs w:val="24"/>
        </w:rPr>
        <w:t>KO allele was maintained on a mixed strain background.</w:t>
      </w:r>
      <w:r w:rsidR="004D30EA" w:rsidRPr="004A3188">
        <w:rPr>
          <w:rFonts w:ascii="Times New Roman" w:hAnsi="Times New Roman"/>
          <w:b/>
          <w:bCs/>
          <w:sz w:val="24"/>
          <w:szCs w:val="24"/>
        </w:rPr>
        <w:t xml:space="preserve"> </w:t>
      </w:r>
      <w:r w:rsidR="004D30EA" w:rsidRPr="004A3188">
        <w:rPr>
          <w:rFonts w:ascii="Times New Roman" w:hAnsi="Times New Roman"/>
          <w:sz w:val="24"/>
          <w:szCs w:val="24"/>
        </w:rPr>
        <w:t xml:space="preserve">Inactivation of the </w:t>
      </w:r>
      <w:r w:rsidR="004D30EA" w:rsidRPr="004A3188">
        <w:rPr>
          <w:rFonts w:ascii="Times New Roman" w:hAnsi="Times New Roman"/>
          <w:i/>
          <w:iCs/>
          <w:sz w:val="24"/>
          <w:szCs w:val="24"/>
        </w:rPr>
        <w:t>GemC1</w:t>
      </w:r>
      <w:r w:rsidR="004D30EA" w:rsidRPr="004A3188">
        <w:rPr>
          <w:rFonts w:ascii="Times New Roman" w:hAnsi="Times New Roman"/>
          <w:sz w:val="24"/>
          <w:szCs w:val="24"/>
        </w:rPr>
        <w:t xml:space="preserve"> gene was carried out using the “knockout-first” strategy, as previously described </w:t>
      </w:r>
      <w:r w:rsidR="004D30EA" w:rsidRPr="004A3188">
        <w:rPr>
          <w:rFonts w:ascii="Times New Roman" w:hAnsi="Times New Roman"/>
          <w:sz w:val="24"/>
          <w:szCs w:val="24"/>
        </w:rPr>
        <w:fldChar w:fldCharType="begin"/>
      </w:r>
      <w:r w:rsidR="004D30EA" w:rsidRPr="004A3188">
        <w:rPr>
          <w:rFonts w:ascii="Times New Roman" w:hAnsi="Times New Roman"/>
          <w:sz w:val="24"/>
          <w:szCs w:val="24"/>
        </w:rPr>
        <w:instrText xml:space="preserve"> ADDIN ZOTERO_ITEM CSL_CITATION {"citationID":"yfxMZ72Y","properties":{"formattedCitation":"(Arbi {\\i{}et al}, 2016; Lalioti {\\i{}et al}, 2019b)","plainCitation":"(Arbi et al, 2016; Lalioti et al, 2019b)","noteIndex":0},"citationItems":[{"id":17,"uris":["http://zotero.org/users/local/dBWKaixa/items/NYLZV62Y"],"itemData":{"id":17,"type":"article-journal","abstract":"Multiciliated cells are terminally differentiated, post‐mitotic cells that form hundreds of motile cilia on their apical surface. Defects in multiciliated cells lead to disease, including mucociliary clearance disorders that result from ciliated cell disfunction in airways. The pathway controlling multiciliogenesis, however, remains poorly characterized. We showed that GemC1, previously implicated in cell cycle control, is a central regulator of ciliogenesis. GemC1 is specifically expressed in ciliated epithelia. Ectopic expression of GemC1 is sufficient to induce early steps of multiciliogenesis in airway epithelial cells ex vivo, upregulating McIdas and FoxJ1, key transcriptional regulators of multiciliogenesis. GemC1 directly transactivates the McIdas and FoxJ1 upstream regulatory sequences, and its activity is enhanced by E2F5 and inhibited by Geminin. GemC1‐knockout mice are born with airway epithelia devoid of multiciliated cells. Our results identify GemC1 as an essential regulator of ciliogenesis in the airway epithelium and a candidate gene for mucociliary disorders.","container-title":"EMBO Reports","DOI":"10.15252/embr.201540882","ISSN":"1469-221X","issue":"3","journalAbbreviation":"EMBO Rep","note":"PMID: 26882546\nPMCID: PMC4772991","page":"400-413","source":"PubMed Central","title":"GemC1 controls multiciliogenesis in the airway epithelium","volume":"17","author":[{"family":"Arbi","given":"Marina"},{"family":"Pefani","given":"Dafni‐Eleftheria"},{"family":"Kyrousi","given":"Christina"},{"family":"Lalioti","given":"Maria‐Eleni"},{"family":"Kalogeropoulou","given":"Argyro"},{"family":"Papanastasiou","given":"Anastasios D"},{"family":"Taraviras","given":"Stavros"},{"family":"Lygerou","given":"Zoi"}],"issued":{"date-parts":[["2016",3]]}}},{"id":734,"uris":["http://zotero.org/users/local/dBWKaixa/items/DYYAATG6"],"itemData":{"id":734,"type":"article-journal","abstract":"The subventricular zone (SVZ) is one of two main niches where neurogenesis persists during adulthood, as it retains neural stem cells (NSCs) with self-renewal capacity and multi-lineage potency. Another critical cellular component of the niche is the population of postmitotic multiciliated ependymal cells. Both cell types are derived from radial glial cells that become specified to each lineage during embryogenesis. We show here that GemC1, encoding Geminin coiled-coil domain-containing protein 1, is associated with congenital hydrocephalus in humans and mice. Our results show that GemC1 deficiency drives cells toward a NSC phenotype, at the expense of multiciliated ependymal cell generation. The increased number of NSCs is accompanied by increased levels of proliferation and neurogenesis in the postnatal SVZ. Finally, GemC1-knockout cells display altered chromatin organization at multiple loci, further supporting a NSC identity. Together, these findings suggest that GemC1 regulates the balance between NSC generation and ependymal cell differentiation, with implications for the pathogenesis of human congenital hydrocephalus.","container-title":"Glia","DOI":"10.1002/glia.23690","ISSN":"1098-1136","journalAbbreviation":"Glia","language":"eng","note":"PMID: 31328313","source":"PubMed","title":"GemC1 is a critical switch for neural stem cell generation in the postnatal brain","author":[{"family":"Lalioti","given":"Maria-Eleni"},{"family":"Kaplani","given":"Konstantina"},{"family":"Lokka","given":"Georgia"},{"family":"Georgomanolis","given":"Theodore"},{"family":"Kyrousi","given":"Christina"},{"family":"Dong","given":"Weilai"},{"family":"Dunbar","given":"Ashley"},{"family":"Parlapani","given":"Evangelia"},{"family":"Damianidou","given":"Eleni"},{"family":"Spassky","given":"Nathalie"},{"family":"Kahle","given":"Kristopher T."},{"family":"Papantonis","given":"Argyris"},{"family":"Lygerou","given":"Zoi"},{"family":"Taraviras","given":"Stavros"}],"issued":{"date-parts":[["2019",7,22]]}}}],"schema":"https://github.com/citation-style-language/schema/raw/master/csl-citation.json"} </w:instrText>
      </w:r>
      <w:r w:rsidR="004D30EA" w:rsidRPr="004A3188">
        <w:rPr>
          <w:rFonts w:ascii="Times New Roman" w:hAnsi="Times New Roman"/>
          <w:sz w:val="24"/>
          <w:szCs w:val="24"/>
        </w:rPr>
        <w:fldChar w:fldCharType="separate"/>
      </w:r>
      <w:r w:rsidR="004D30EA" w:rsidRPr="004A3188">
        <w:rPr>
          <w:rFonts w:ascii="Times New Roman" w:hAnsi="Times New Roman"/>
          <w:sz w:val="24"/>
          <w:szCs w:val="24"/>
        </w:rPr>
        <w:t xml:space="preserve">(Arbi </w:t>
      </w:r>
      <w:r w:rsidR="004D30EA" w:rsidRPr="004A3188">
        <w:rPr>
          <w:rFonts w:ascii="Times New Roman" w:hAnsi="Times New Roman"/>
          <w:i/>
          <w:iCs/>
          <w:sz w:val="24"/>
          <w:szCs w:val="24"/>
        </w:rPr>
        <w:t>et al</w:t>
      </w:r>
      <w:r w:rsidR="004D30EA" w:rsidRPr="004A3188">
        <w:rPr>
          <w:rFonts w:ascii="Times New Roman" w:hAnsi="Times New Roman"/>
          <w:sz w:val="24"/>
          <w:szCs w:val="24"/>
        </w:rPr>
        <w:t xml:space="preserve">, 2016; Lalioti </w:t>
      </w:r>
      <w:r w:rsidR="004D30EA" w:rsidRPr="004A3188">
        <w:rPr>
          <w:rFonts w:ascii="Times New Roman" w:hAnsi="Times New Roman"/>
          <w:i/>
          <w:iCs/>
          <w:sz w:val="24"/>
          <w:szCs w:val="24"/>
        </w:rPr>
        <w:t>et al</w:t>
      </w:r>
      <w:r w:rsidR="004D30EA" w:rsidRPr="004A3188">
        <w:rPr>
          <w:rFonts w:ascii="Times New Roman" w:hAnsi="Times New Roman"/>
          <w:sz w:val="24"/>
          <w:szCs w:val="24"/>
        </w:rPr>
        <w:t>, 2019b)</w:t>
      </w:r>
      <w:r w:rsidR="004D30EA" w:rsidRPr="004A3188">
        <w:rPr>
          <w:rFonts w:ascii="Times New Roman" w:hAnsi="Times New Roman"/>
          <w:sz w:val="24"/>
          <w:szCs w:val="24"/>
        </w:rPr>
        <w:fldChar w:fldCharType="end"/>
      </w:r>
      <w:r w:rsidR="004D30EA" w:rsidRPr="004A3188">
        <w:rPr>
          <w:rFonts w:ascii="Times New Roman" w:hAnsi="Times New Roman"/>
          <w:sz w:val="24"/>
          <w:szCs w:val="24"/>
        </w:rPr>
        <w:t xml:space="preserve">. This approach involves disrupting gene function by adding RNA processing signals without removing any of the targeted </w:t>
      </w:r>
      <w:r w:rsidR="004D30EA" w:rsidRPr="004A3188">
        <w:rPr>
          <w:rFonts w:ascii="Times New Roman" w:hAnsi="Times New Roman"/>
          <w:sz w:val="24"/>
          <w:szCs w:val="24"/>
        </w:rPr>
        <w:lastRenderedPageBreak/>
        <w:t xml:space="preserve">genes </w:t>
      </w:r>
      <w:r w:rsidR="004D30EA" w:rsidRPr="004A3188">
        <w:rPr>
          <w:rFonts w:ascii="Times New Roman" w:hAnsi="Times New Roman"/>
          <w:sz w:val="24"/>
          <w:szCs w:val="24"/>
        </w:rPr>
        <w:fldChar w:fldCharType="begin"/>
      </w:r>
      <w:r w:rsidR="004D30EA" w:rsidRPr="004A3188">
        <w:rPr>
          <w:rFonts w:ascii="Times New Roman" w:hAnsi="Times New Roman"/>
          <w:sz w:val="24"/>
          <w:szCs w:val="24"/>
        </w:rPr>
        <w:instrText xml:space="preserve"> ADDIN ZOTERO_ITEM CSL_CITATION {"citationID":"gGEzp1IZ","properties":{"formattedCitation":"(Testa {\\i{}et al}, 2004)","plainCitation":"(Testa et al, 2004)","noteIndex":0},"citationItems":[{"id":1509,"uris":["http://zotero.org/users/local/dBWKaixa/items/G6QQUSDK"],"itemData":{"id":1509,"type":"article-journal","abstract":"Alteration of the mouse genome through homologous recombination in embryonic stem (ES) cells is the most accurate and versatile way to dissect gene function in a vertebrate model. Most often, a selectable marker is used to create a knockout allele by replacing an essential part of the gene. However, knockout strategies are limited because the mutation is present constitutively. Conditional approaches based on the Cre-loxP site-specific recombination (SSR) system address this limitation; however, it requires that all parts of the targeted gene remain in ES cells. Here we report success with a \"knockout-first\" strategy that ablates gene function by insertion of RNA processing signals without deletion of any of the target gene. Incorporation of site-specific recombination target sites creates a multipurpose allele for both knockout and conditional applications.","container-title":"Genesis (New York, N.Y.: 2000)","DOI":"10.1002/gene.20012","ISSN":"1526-954X","issue":"3","journalAbbreviation":"Genesis","language":"eng","note":"PMID: 15048813","page":"151-158","source":"PubMed","title":"A reliable lacZ expression reporter cassette for multipurpose, knockout-first alleles","volume":"38","author":[{"family":"Testa","given":"Giuseppe"},{"family":"Schaft","given":"Julia"},{"family":"Hoeven","given":"Frank","non-dropping-particle":"van der"},{"family":"Glaser","given":"Stefan"},{"family":"Anastassiadis","given":"Konstantinos"},{"family":"Zhang","given":"Youming"},{"family":"Hermann","given":"Thomas"},{"family":"Stremmel","given":"Wolfgang"},{"family":"Stewart","given":"A. Francis"}],"issued":{"date-parts":[["2004",3]]}}}],"schema":"https://github.com/citation-style-language/schema/raw/master/csl-citation.json"} </w:instrText>
      </w:r>
      <w:r w:rsidR="004D30EA" w:rsidRPr="004A3188">
        <w:rPr>
          <w:rFonts w:ascii="Times New Roman" w:hAnsi="Times New Roman"/>
          <w:sz w:val="24"/>
          <w:szCs w:val="24"/>
        </w:rPr>
        <w:fldChar w:fldCharType="separate"/>
      </w:r>
      <w:r w:rsidR="004D30EA" w:rsidRPr="004A3188">
        <w:rPr>
          <w:rFonts w:ascii="Times New Roman" w:hAnsi="Times New Roman"/>
          <w:sz w:val="24"/>
          <w:szCs w:val="24"/>
        </w:rPr>
        <w:t xml:space="preserve">(Testa </w:t>
      </w:r>
      <w:r w:rsidR="004D30EA" w:rsidRPr="004A3188">
        <w:rPr>
          <w:rFonts w:ascii="Times New Roman" w:hAnsi="Times New Roman"/>
          <w:i/>
          <w:iCs/>
          <w:sz w:val="24"/>
          <w:szCs w:val="24"/>
        </w:rPr>
        <w:t>et al</w:t>
      </w:r>
      <w:r w:rsidR="004D30EA" w:rsidRPr="004A3188">
        <w:rPr>
          <w:rFonts w:ascii="Times New Roman" w:hAnsi="Times New Roman"/>
          <w:sz w:val="24"/>
          <w:szCs w:val="24"/>
        </w:rPr>
        <w:t>, 2004)</w:t>
      </w:r>
      <w:r w:rsidR="004D30EA" w:rsidRPr="004A3188">
        <w:rPr>
          <w:rFonts w:ascii="Times New Roman" w:hAnsi="Times New Roman"/>
          <w:sz w:val="24"/>
          <w:szCs w:val="24"/>
        </w:rPr>
        <w:fldChar w:fldCharType="end"/>
      </w:r>
      <w:r w:rsidR="004D30EA" w:rsidRPr="004A3188">
        <w:rPr>
          <w:rFonts w:ascii="Times New Roman" w:hAnsi="Times New Roman"/>
          <w:sz w:val="24"/>
          <w:szCs w:val="24"/>
        </w:rPr>
        <w:t xml:space="preserve">. The </w:t>
      </w:r>
      <w:r w:rsidR="004D30EA" w:rsidRPr="004A3188">
        <w:rPr>
          <w:rFonts w:ascii="Times New Roman" w:hAnsi="Times New Roman"/>
          <w:i/>
          <w:iCs/>
          <w:sz w:val="24"/>
          <w:szCs w:val="24"/>
        </w:rPr>
        <w:t>GemC1</w:t>
      </w:r>
      <w:r w:rsidR="004D30EA" w:rsidRPr="004A3188">
        <w:rPr>
          <w:rFonts w:ascii="Times New Roman" w:hAnsi="Times New Roman"/>
          <w:sz w:val="24"/>
          <w:szCs w:val="24"/>
        </w:rPr>
        <w:t xml:space="preserve">-KO allele was created by placing a lacZ-neo cassette between the second and third exon of the gene. </w:t>
      </w:r>
    </w:p>
    <w:p w14:paraId="34492312" w14:textId="324171AD" w:rsidR="004D30EA" w:rsidRPr="004A3188" w:rsidRDefault="004D30EA" w:rsidP="004D30EA">
      <w:pPr>
        <w:spacing w:line="360" w:lineRule="auto"/>
        <w:rPr>
          <w:rFonts w:ascii="Times New Roman" w:hAnsi="Times New Roman"/>
          <w:sz w:val="24"/>
          <w:szCs w:val="24"/>
        </w:rPr>
      </w:pPr>
      <w:r w:rsidRPr="004A3188">
        <w:rPr>
          <w:rFonts w:ascii="Times New Roman" w:hAnsi="Times New Roman"/>
          <w:sz w:val="24"/>
          <w:szCs w:val="24"/>
        </w:rPr>
        <w:t>Mice were housed in the animal house of the University of Patras</w:t>
      </w:r>
      <w:r w:rsidR="00260B5F" w:rsidRPr="004A3188">
        <w:rPr>
          <w:rFonts w:ascii="Times New Roman" w:hAnsi="Times New Roman"/>
          <w:sz w:val="24"/>
          <w:szCs w:val="24"/>
        </w:rPr>
        <w:t xml:space="preserve">, </w:t>
      </w:r>
      <w:r w:rsidR="003968AD" w:rsidRPr="004A3188">
        <w:rPr>
          <w:rFonts w:ascii="Times New Roman" w:hAnsi="Times New Roman"/>
          <w:sz w:val="24"/>
          <w:szCs w:val="24"/>
        </w:rPr>
        <w:t>where</w:t>
      </w:r>
      <w:r w:rsidR="007E4572" w:rsidRPr="004A3188">
        <w:rPr>
          <w:rFonts w:ascii="Times New Roman" w:hAnsi="Times New Roman"/>
          <w:sz w:val="24"/>
          <w:szCs w:val="24"/>
        </w:rPr>
        <w:t xml:space="preserve"> </w:t>
      </w:r>
      <w:r w:rsidR="003968AD" w:rsidRPr="004A3188">
        <w:rPr>
          <w:rFonts w:ascii="Times New Roman" w:hAnsi="Times New Roman"/>
          <w:sz w:val="24"/>
          <w:szCs w:val="24"/>
        </w:rPr>
        <w:t xml:space="preserve">a </w:t>
      </w:r>
      <w:r w:rsidR="007E4572" w:rsidRPr="004A3188">
        <w:rPr>
          <w:rFonts w:ascii="Times New Roman" w:hAnsi="Times New Roman"/>
          <w:sz w:val="24"/>
          <w:szCs w:val="24"/>
        </w:rPr>
        <w:t xml:space="preserve">standard light cycle of 12 hours of light and 12 hours of darkness </w:t>
      </w:r>
      <w:r w:rsidR="00260B5F" w:rsidRPr="004A3188">
        <w:rPr>
          <w:rFonts w:ascii="Times New Roman" w:hAnsi="Times New Roman"/>
          <w:sz w:val="24"/>
          <w:szCs w:val="24"/>
        </w:rPr>
        <w:t xml:space="preserve">was maintained. Continuous access to food and water was </w:t>
      </w:r>
      <w:proofErr w:type="gramStart"/>
      <w:r w:rsidR="00260B5F" w:rsidRPr="004A3188">
        <w:rPr>
          <w:rFonts w:ascii="Times New Roman" w:hAnsi="Times New Roman"/>
          <w:sz w:val="24"/>
          <w:szCs w:val="24"/>
        </w:rPr>
        <w:t>ensured at all times</w:t>
      </w:r>
      <w:proofErr w:type="gramEnd"/>
      <w:r w:rsidR="00260B5F" w:rsidRPr="004A3188">
        <w:rPr>
          <w:rFonts w:ascii="Times New Roman" w:hAnsi="Times New Roman"/>
          <w:sz w:val="24"/>
          <w:szCs w:val="24"/>
        </w:rPr>
        <w:t xml:space="preserve">. </w:t>
      </w:r>
      <w:r w:rsidR="00D3333D" w:rsidRPr="004A3188">
        <w:rPr>
          <w:rFonts w:ascii="Times New Roman" w:hAnsi="Times New Roman"/>
          <w:sz w:val="24"/>
          <w:szCs w:val="24"/>
        </w:rPr>
        <w:t xml:space="preserve">To ensure animal welfare </w:t>
      </w:r>
      <w:r w:rsidR="00260B5F" w:rsidRPr="004A3188">
        <w:rPr>
          <w:rFonts w:ascii="Times New Roman" w:hAnsi="Times New Roman"/>
          <w:sz w:val="24"/>
          <w:szCs w:val="24"/>
        </w:rPr>
        <w:t xml:space="preserve">handling and environmental stressors like noise, vibrations, and strong odors </w:t>
      </w:r>
      <w:r w:rsidR="00D3333D" w:rsidRPr="004A3188">
        <w:rPr>
          <w:rFonts w:ascii="Times New Roman" w:hAnsi="Times New Roman"/>
          <w:sz w:val="24"/>
          <w:szCs w:val="24"/>
        </w:rPr>
        <w:t>were minimized to necessary levels</w:t>
      </w:r>
      <w:r w:rsidR="00260B5F" w:rsidRPr="004A3188">
        <w:rPr>
          <w:rFonts w:ascii="Times New Roman" w:hAnsi="Times New Roman"/>
          <w:sz w:val="24"/>
          <w:szCs w:val="24"/>
        </w:rPr>
        <w:t xml:space="preserve">. </w:t>
      </w:r>
      <w:r w:rsidRPr="004A3188">
        <w:rPr>
          <w:rFonts w:ascii="Times New Roman" w:hAnsi="Times New Roman"/>
          <w:sz w:val="24"/>
          <w:szCs w:val="24"/>
        </w:rPr>
        <w:t>All animal-related procedures were conducted in strict accordance with EU directives and approved by the Veterinary Administrations of the Prefecture of Achaia, Greece, and the Research Ethics Committee of the University of Patras, Greece.</w:t>
      </w:r>
    </w:p>
    <w:p w14:paraId="74D32F72" w14:textId="13B2D809" w:rsidR="004D30EA" w:rsidRPr="004A3188" w:rsidRDefault="00567C5D" w:rsidP="004D30EA">
      <w:pPr>
        <w:spacing w:line="360" w:lineRule="auto"/>
        <w:rPr>
          <w:rFonts w:ascii="Times New Roman" w:hAnsi="Times New Roman"/>
          <w:b/>
          <w:bCs/>
          <w:sz w:val="24"/>
          <w:szCs w:val="24"/>
        </w:rPr>
      </w:pPr>
      <w:r w:rsidRPr="004A3188">
        <w:rPr>
          <w:rFonts w:ascii="Times New Roman" w:hAnsi="Times New Roman"/>
          <w:sz w:val="24"/>
          <w:szCs w:val="24"/>
        </w:rPr>
        <w:t xml:space="preserve">In all experiments, mice were used without regard to </w:t>
      </w:r>
      <w:r w:rsidR="00E62BD3" w:rsidRPr="004A3188">
        <w:rPr>
          <w:rFonts w:ascii="Times New Roman" w:hAnsi="Times New Roman"/>
          <w:sz w:val="24"/>
          <w:szCs w:val="24"/>
        </w:rPr>
        <w:t>their gender</w:t>
      </w:r>
      <w:r w:rsidRPr="004A3188">
        <w:rPr>
          <w:rFonts w:ascii="Times New Roman" w:hAnsi="Times New Roman"/>
          <w:sz w:val="24"/>
          <w:szCs w:val="24"/>
        </w:rPr>
        <w:t xml:space="preserve">. Experiments involving animal usage were conducted during the neonatal stage when the </w:t>
      </w:r>
      <w:r w:rsidR="00E62BD3" w:rsidRPr="004A3188">
        <w:rPr>
          <w:rFonts w:ascii="Times New Roman" w:hAnsi="Times New Roman"/>
          <w:sz w:val="24"/>
          <w:szCs w:val="24"/>
        </w:rPr>
        <w:t>gender</w:t>
      </w:r>
      <w:r w:rsidRPr="004A3188">
        <w:rPr>
          <w:rFonts w:ascii="Times New Roman" w:hAnsi="Times New Roman"/>
          <w:sz w:val="24"/>
          <w:szCs w:val="24"/>
        </w:rPr>
        <w:t xml:space="preserve"> of the animals was not yet </w:t>
      </w:r>
      <w:proofErr w:type="spellStart"/>
      <w:r w:rsidRPr="004A3188">
        <w:rPr>
          <w:rFonts w:ascii="Times New Roman" w:hAnsi="Times New Roman"/>
          <w:sz w:val="24"/>
          <w:szCs w:val="24"/>
        </w:rPr>
        <w:t>distinguishable.</w:t>
      </w:r>
      <w:r w:rsidR="004D30EA" w:rsidRPr="004A3188">
        <w:rPr>
          <w:rFonts w:ascii="Times New Roman" w:hAnsi="Times New Roman"/>
          <w:b/>
          <w:bCs/>
          <w:sz w:val="24"/>
          <w:szCs w:val="24"/>
        </w:rPr>
        <w:t>LPA</w:t>
      </w:r>
      <w:proofErr w:type="spellEnd"/>
      <w:r w:rsidR="004D30EA" w:rsidRPr="004A3188">
        <w:rPr>
          <w:rFonts w:ascii="Times New Roman" w:hAnsi="Times New Roman"/>
          <w:b/>
          <w:bCs/>
          <w:sz w:val="24"/>
          <w:szCs w:val="24"/>
        </w:rPr>
        <w:t xml:space="preserve"> preparation and injections</w:t>
      </w:r>
    </w:p>
    <w:p w14:paraId="64D0144F" w14:textId="77777777" w:rsidR="004D30EA" w:rsidRPr="004A3188" w:rsidRDefault="004D30EA" w:rsidP="004D30EA">
      <w:pPr>
        <w:spacing w:line="360" w:lineRule="auto"/>
        <w:rPr>
          <w:rFonts w:ascii="Times New Roman" w:hAnsi="Times New Roman"/>
          <w:sz w:val="24"/>
          <w:szCs w:val="24"/>
        </w:rPr>
      </w:pPr>
      <w:r w:rsidRPr="004A3188">
        <w:rPr>
          <w:rFonts w:ascii="Times New Roman" w:hAnsi="Times New Roman"/>
          <w:sz w:val="24"/>
          <w:szCs w:val="24"/>
        </w:rPr>
        <w:t xml:space="preserve">To generate an inducible mouse model of intracranial-hemorrhage hydrocephalus, we performed intraventricular delivery of lysophosphatidic acid (LPA) in wild-type (WT) mice at postnatal day five (P5), following previously published works </w:t>
      </w:r>
      <w:r w:rsidRPr="004A3188">
        <w:rPr>
          <w:rFonts w:ascii="Times New Roman" w:hAnsi="Times New Roman"/>
          <w:sz w:val="24"/>
          <w:szCs w:val="24"/>
        </w:rPr>
        <w:fldChar w:fldCharType="begin"/>
      </w:r>
      <w:r w:rsidRPr="004A3188">
        <w:rPr>
          <w:rFonts w:ascii="Times New Roman" w:hAnsi="Times New Roman"/>
          <w:sz w:val="24"/>
          <w:szCs w:val="24"/>
        </w:rPr>
        <w:instrText xml:space="preserve"> ADDIN ZOTERO_ITEM CSL_CITATION {"citationID":"KPaNBU3B","properties":{"formattedCitation":"(Yung {\\i{}et al}, 2011; Lummis {\\i{}et al}, 2019)","plainCitation":"(Yung et al, 2011; Lummis et al, 2019)","noteIndex":0},"citationItems":[{"id":768,"uris":["http://zotero.org/users/local/dBWKaixa/items/FWG325UF"],"itemData":{"id":768,"type":"article-journal","abstract":"Fetal hydrocephalus (FH), characterized by the accumulation of cerebrospinal fluid (CSF), enlarged heads, histological defects, and neurological dysfunction, is the most common neurological disorder of newborns. Although the etiology of FH remains unclear, it is known to be associated with intracranial hemorrhage. Here, we report that lysophosphatidic acid (LPA), a blood-borne lipid that activates signaling through G protein-coupled receptors, provides a molecular explanation for FH associated with hemorrhage and other conditions that increase LPA levels. A mouse model of intracranial hemorrhage in which the brains of mouse embryos were exposed to blood or LPA resulted in characteristics of FH that were dependent on the presence of the LPA1 receptor expressed by neural progenitor cells (NPCs). Administration of an LPA1 receptor antagonist blocked development of FH. These findings identify the LPA signaling pathway in the etiology of FH and suggest potential targets toward developing new therapeutics to treat FH.","container-title":"Science translational medicine","DOI":"10.1126/scitranslmed.3002095","ISSN":"1946-6234","issue":"99","journalAbbreviation":"Sci Transl Med","note":"PMID: 21900594\nPMCID: PMC3653407","page":"99ra87","source":"PubMed Central","title":"Lysophosphatidic Acid Signaling May Initiate Fetal Hydrocephalus","volume":"3","author":[{"family":"Yung","given":"Yun C."},{"family":"Mutoh","given":"Tetsuji"},{"family":"Lin","given":"Mu-en"},{"family":"Noguchi","given":"Kyoko"},{"family":"Rivera","given":"Richard R."},{"family":"Choi","given":"Ji Woong"},{"family":"Kingsbury","given":"Marcy A."},{"family":"Chun","given":"Jerold"}],"issued":{"date-parts":[["2011",9,7]]}}},{"id":987,"uris":["http://zotero.org/users/local/dBWKaixa/items/DWFYJQGG"],"itemData":{"id":987,"type":"article-journal","abstract":"Posthemorrhagic hydrocephalus (PHH) in premature infants is a common neurological disorder treated with invasive neurosurgical interventions. Patients with PHH lack effective therapeutic interventions and suffer chronic comorbidities. Here, we report a murine lysophosphatidic acid (LPA)-induced postnatal PHH model that maps neurodevelopmentally to premature infants, a clinically accessible high-risk population, and demonstrates ventriculomegaly with increased intracranial pressure. Administration of LPA, a blood-borne signaling lipid, acutely disrupted the ependymal cells that generate CSF flow, which was followed by cell death, phagocytosis, and ventricular surface denudation. This mechanism is distinct from a previously reported fetal model that induces PHH through developmental alterations. Analyses of LPA receptor-null mice identified LPA1 and LPA3 as key mediators of PHH. Pharmacological blockade of LPA1 prevented PHH in LPA-injected animals, supporting the medical tractability of LPA receptor antagonists in preventing PHH and negative CNS sequelae in premature infants.","container-title":"Science Advances","DOI":"10.1126/sciadv.aax2011","ISSN":"2375-2548","issue":"10","journalAbbreviation":"Sci Adv","language":"eng","note":"PMID: 31633020\nPMCID: PMC6785248","page":"eaax2011","source":"PubMed","title":"LPA1/3 overactivation induces neonatal posthemorrhagic hydrocephalus through ependymal loss and ciliary dysfunction","volume":"5","author":[{"family":"Lummis","given":"Nicole C."},{"family":"Sánchez-Pavón","given":"Paloma"},{"family":"Kennedy","given":"Grace"},{"family":"Frantz","given":"Aaron J."},{"family":"Kihara","given":"Yasuyuki"},{"family":"Blaho","given":"Victoria A."},{"family":"Chun","given":"Jerold"}],"issued":{"date-parts":[["2019",10]]}}}],"schema":"https://github.com/citation-style-language/schema/raw/master/csl-citation.json"} </w:instrText>
      </w:r>
      <w:r w:rsidRPr="004A3188">
        <w:rPr>
          <w:rFonts w:ascii="Times New Roman" w:hAnsi="Times New Roman"/>
          <w:sz w:val="24"/>
          <w:szCs w:val="24"/>
        </w:rPr>
        <w:fldChar w:fldCharType="separate"/>
      </w:r>
      <w:r w:rsidRPr="004A3188">
        <w:rPr>
          <w:rFonts w:ascii="Times New Roman" w:hAnsi="Times New Roman"/>
          <w:sz w:val="24"/>
          <w:szCs w:val="24"/>
        </w:rPr>
        <w:t xml:space="preserve">(Yung </w:t>
      </w:r>
      <w:r w:rsidRPr="004A3188">
        <w:rPr>
          <w:rFonts w:ascii="Times New Roman" w:hAnsi="Times New Roman"/>
          <w:i/>
          <w:iCs/>
          <w:sz w:val="24"/>
          <w:szCs w:val="24"/>
        </w:rPr>
        <w:t>et al</w:t>
      </w:r>
      <w:r w:rsidRPr="004A3188">
        <w:rPr>
          <w:rFonts w:ascii="Times New Roman" w:hAnsi="Times New Roman"/>
          <w:sz w:val="24"/>
          <w:szCs w:val="24"/>
        </w:rPr>
        <w:t xml:space="preserve">, 2011; Lummis </w:t>
      </w:r>
      <w:r w:rsidRPr="004A3188">
        <w:rPr>
          <w:rFonts w:ascii="Times New Roman" w:hAnsi="Times New Roman"/>
          <w:i/>
          <w:iCs/>
          <w:sz w:val="24"/>
          <w:szCs w:val="24"/>
        </w:rPr>
        <w:t>et al</w:t>
      </w:r>
      <w:r w:rsidRPr="004A3188">
        <w:rPr>
          <w:rFonts w:ascii="Times New Roman" w:hAnsi="Times New Roman"/>
          <w:sz w:val="24"/>
          <w:szCs w:val="24"/>
        </w:rPr>
        <w:t>, 2019)</w:t>
      </w:r>
      <w:r w:rsidRPr="004A3188">
        <w:rPr>
          <w:rFonts w:ascii="Times New Roman" w:hAnsi="Times New Roman"/>
          <w:sz w:val="24"/>
          <w:szCs w:val="24"/>
        </w:rPr>
        <w:fldChar w:fldCharType="end"/>
      </w:r>
      <w:r w:rsidRPr="004A3188">
        <w:rPr>
          <w:rFonts w:ascii="Times New Roman" w:hAnsi="Times New Roman"/>
          <w:sz w:val="24"/>
          <w:szCs w:val="24"/>
        </w:rPr>
        <w:t>.</w:t>
      </w:r>
    </w:p>
    <w:p w14:paraId="1DA80A1F" w14:textId="77777777" w:rsidR="004D30EA" w:rsidRPr="004A3188" w:rsidRDefault="004D30EA" w:rsidP="004D30EA">
      <w:pPr>
        <w:spacing w:line="360" w:lineRule="auto"/>
        <w:rPr>
          <w:rFonts w:ascii="Times New Roman" w:hAnsi="Times New Roman"/>
          <w:sz w:val="24"/>
          <w:szCs w:val="24"/>
        </w:rPr>
      </w:pPr>
      <w:r w:rsidRPr="004A3188">
        <w:rPr>
          <w:rFonts w:ascii="Times New Roman" w:hAnsi="Times New Roman"/>
          <w:sz w:val="24"/>
          <w:szCs w:val="24"/>
        </w:rPr>
        <w:t xml:space="preserve">Powdered 18:1 LPA (857130P, Avanti Polar Lipids) was initially dissolved in methanol and subsequently vacuum-dried. LPA was then reconstituted in Hanks’ balanced salt solution (HBSS 14065-049, Gibco) by sonicating in a water bath for 5 min to generate a 10 mM stock, as previously described </w:t>
      </w:r>
      <w:r w:rsidRPr="004A3188">
        <w:rPr>
          <w:rFonts w:ascii="Times New Roman" w:hAnsi="Times New Roman"/>
          <w:sz w:val="24"/>
          <w:szCs w:val="24"/>
        </w:rPr>
        <w:fldChar w:fldCharType="begin"/>
      </w:r>
      <w:r w:rsidRPr="004A3188">
        <w:rPr>
          <w:rFonts w:ascii="Times New Roman" w:hAnsi="Times New Roman"/>
          <w:sz w:val="24"/>
          <w:szCs w:val="24"/>
        </w:rPr>
        <w:instrText xml:space="preserve"> ADDIN ZOTERO_ITEM CSL_CITATION {"citationID":"HqAzsUhu","properties":{"formattedCitation":"(Yung {\\i{}et al}, 2011; Lummis {\\i{}et al}, 2019)","plainCitation":"(Yung et al, 2011; Lummis et al, 2019)","noteIndex":0},"citationItems":[{"id":768,"uris":["http://zotero.org/users/local/dBWKaixa/items/FWG325UF"],"itemData":{"id":768,"type":"article-journal","abstract":"Fetal hydrocephalus (FH), characterized by the accumulation of cerebrospinal fluid (CSF), enlarged heads, histological defects, and neurological dysfunction, is the most common neurological disorder of newborns. Although the etiology of FH remains unclear, it is known to be associated with intracranial hemorrhage. Here, we report that lysophosphatidic acid (LPA), a blood-borne lipid that activates signaling through G protein-coupled receptors, provides a molecular explanation for FH associated with hemorrhage and other conditions that increase LPA levels. A mouse model of intracranial hemorrhage in which the brains of mouse embryos were exposed to blood or LPA resulted in characteristics of FH that were dependent on the presence of the LPA1 receptor expressed by neural progenitor cells (NPCs). Administration of an LPA1 receptor antagonist blocked development of FH. These findings identify the LPA signaling pathway in the etiology of FH and suggest potential targets toward developing new therapeutics to treat FH.","container-title":"Science translational medicine","DOI":"10.1126/scitranslmed.3002095","ISSN":"1946-6234","issue":"99","journalAbbreviation":"Sci Transl Med","note":"PMID: 21900594\nPMCID: PMC3653407","page":"99ra87","source":"PubMed Central","title":"Lysophosphatidic Acid Signaling May Initiate Fetal Hydrocephalus","volume":"3","author":[{"family":"Yung","given":"Yun C."},{"family":"Mutoh","given":"Tetsuji"},{"family":"Lin","given":"Mu-en"},{"family":"Noguchi","given":"Kyoko"},{"family":"Rivera","given":"Richard R."},{"family":"Choi","given":"Ji Woong"},{"family":"Kingsbury","given":"Marcy A."},{"family":"Chun","given":"Jerold"}],"issued":{"date-parts":[["2011",9,7]]}}},{"id":987,"uris":["http://zotero.org/users/local/dBWKaixa/items/DWFYJQGG"],"itemData":{"id":987,"type":"article-journal","abstract":"Posthemorrhagic hydrocephalus (PHH) in premature infants is a common neurological disorder treated with invasive neurosurgical interventions. Patients with PHH lack effective therapeutic interventions and suffer chronic comorbidities. Here, we report a murine lysophosphatidic acid (LPA)-induced postnatal PHH model that maps neurodevelopmentally to premature infants, a clinically accessible high-risk population, and demonstrates ventriculomegaly with increased intracranial pressure. Administration of LPA, a blood-borne signaling lipid, acutely disrupted the ependymal cells that generate CSF flow, which was followed by cell death, phagocytosis, and ventricular surface denudation. This mechanism is distinct from a previously reported fetal model that induces PHH through developmental alterations. Analyses of LPA receptor-null mice identified LPA1 and LPA3 as key mediators of PHH. Pharmacological blockade of LPA1 prevented PHH in LPA-injected animals, supporting the medical tractability of LPA receptor antagonists in preventing PHH and negative CNS sequelae in premature infants.","container-title":"Science Advances","DOI":"10.1126/sciadv.aax2011","ISSN":"2375-2548","issue":"10","journalAbbreviation":"Sci Adv","language":"eng","note":"PMID: 31633020\nPMCID: PMC6785248","page":"eaax2011","source":"PubMed","title":"LPA1/3 overactivation induces neonatal posthemorrhagic hydrocephalus through ependymal loss and ciliary dysfunction","volume":"5","author":[{"family":"Lummis","given":"Nicole C."},{"family":"Sánchez-Pavón","given":"Paloma"},{"family":"Kennedy","given":"Grace"},{"family":"Frantz","given":"Aaron J."},{"family":"Kihara","given":"Yasuyuki"},{"family":"Blaho","given":"Victoria A."},{"family":"Chun","given":"Jerold"}],"issued":{"date-parts":[["2019",10]]}}}],"schema":"https://github.com/citation-style-language/schema/raw/master/csl-citation.json"} </w:instrText>
      </w:r>
      <w:r w:rsidRPr="004A3188">
        <w:rPr>
          <w:rFonts w:ascii="Times New Roman" w:hAnsi="Times New Roman"/>
          <w:sz w:val="24"/>
          <w:szCs w:val="24"/>
        </w:rPr>
        <w:fldChar w:fldCharType="separate"/>
      </w:r>
      <w:r w:rsidRPr="004A3188">
        <w:rPr>
          <w:rFonts w:ascii="Times New Roman" w:hAnsi="Times New Roman"/>
          <w:sz w:val="24"/>
          <w:szCs w:val="24"/>
        </w:rPr>
        <w:t xml:space="preserve">(Yung </w:t>
      </w:r>
      <w:r w:rsidRPr="004A3188">
        <w:rPr>
          <w:rFonts w:ascii="Times New Roman" w:hAnsi="Times New Roman"/>
          <w:i/>
          <w:iCs/>
          <w:sz w:val="24"/>
          <w:szCs w:val="24"/>
        </w:rPr>
        <w:t>et al</w:t>
      </w:r>
      <w:r w:rsidRPr="004A3188">
        <w:rPr>
          <w:rFonts w:ascii="Times New Roman" w:hAnsi="Times New Roman"/>
          <w:sz w:val="24"/>
          <w:szCs w:val="24"/>
        </w:rPr>
        <w:t xml:space="preserve">, 2011; Lummis </w:t>
      </w:r>
      <w:r w:rsidRPr="004A3188">
        <w:rPr>
          <w:rFonts w:ascii="Times New Roman" w:hAnsi="Times New Roman"/>
          <w:i/>
          <w:iCs/>
          <w:sz w:val="24"/>
          <w:szCs w:val="24"/>
        </w:rPr>
        <w:t>et al</w:t>
      </w:r>
      <w:r w:rsidRPr="004A3188">
        <w:rPr>
          <w:rFonts w:ascii="Times New Roman" w:hAnsi="Times New Roman"/>
          <w:sz w:val="24"/>
          <w:szCs w:val="24"/>
        </w:rPr>
        <w:t>, 2019)</w:t>
      </w:r>
      <w:r w:rsidRPr="004A3188">
        <w:rPr>
          <w:rFonts w:ascii="Times New Roman" w:hAnsi="Times New Roman"/>
          <w:sz w:val="24"/>
          <w:szCs w:val="24"/>
        </w:rPr>
        <w:fldChar w:fldCharType="end"/>
      </w:r>
      <w:r w:rsidRPr="004A3188">
        <w:rPr>
          <w:rFonts w:ascii="Times New Roman" w:hAnsi="Times New Roman"/>
          <w:sz w:val="24"/>
          <w:szCs w:val="24"/>
        </w:rPr>
        <w:t xml:space="preserve">. Stock solution was stored at −20°C until use. Using a glass microcapillary, 3 </w:t>
      </w:r>
      <w:proofErr w:type="spellStart"/>
      <w:r w:rsidRPr="004A3188">
        <w:rPr>
          <w:rFonts w:ascii="Times New Roman" w:hAnsi="Times New Roman"/>
          <w:sz w:val="24"/>
          <w:szCs w:val="24"/>
        </w:rPr>
        <w:t>μl</w:t>
      </w:r>
      <w:proofErr w:type="spellEnd"/>
      <w:r w:rsidRPr="004A3188">
        <w:rPr>
          <w:rFonts w:ascii="Times New Roman" w:hAnsi="Times New Roman"/>
          <w:sz w:val="24"/>
          <w:szCs w:val="24"/>
        </w:rPr>
        <w:t xml:space="preserve"> of the 10 mM LPA stock solution together with Fast Green (0.1%, Sigma) were injected into the lateral ventricle of P5 mice upon hypothermia-anesthetization. Mice were sacrificed two days post LPA injections at P7 and were examined or further processed as described in the respective experiments.</w:t>
      </w:r>
    </w:p>
    <w:p w14:paraId="5298FE8F" w14:textId="77777777" w:rsidR="004D30EA" w:rsidRPr="004A3188" w:rsidRDefault="004D30EA" w:rsidP="004D30EA">
      <w:pPr>
        <w:spacing w:line="360" w:lineRule="auto"/>
        <w:rPr>
          <w:rFonts w:ascii="Times New Roman" w:hAnsi="Times New Roman"/>
          <w:b/>
          <w:bCs/>
          <w:sz w:val="24"/>
          <w:szCs w:val="24"/>
        </w:rPr>
      </w:pPr>
      <w:r w:rsidRPr="004A3188">
        <w:rPr>
          <w:rFonts w:ascii="Times New Roman" w:hAnsi="Times New Roman"/>
          <w:b/>
          <w:bCs/>
          <w:sz w:val="24"/>
          <w:szCs w:val="24"/>
        </w:rPr>
        <w:t>Plasmid constructs</w:t>
      </w:r>
    </w:p>
    <w:p w14:paraId="526A8FBC" w14:textId="77777777" w:rsidR="004D30EA" w:rsidRPr="004A3188" w:rsidRDefault="004D30EA" w:rsidP="004D30EA">
      <w:pPr>
        <w:spacing w:line="360" w:lineRule="auto"/>
        <w:rPr>
          <w:rFonts w:ascii="Times New Roman" w:hAnsi="Times New Roman"/>
          <w:b/>
          <w:bCs/>
          <w:sz w:val="24"/>
          <w:szCs w:val="24"/>
        </w:rPr>
      </w:pPr>
      <w:r w:rsidRPr="004A3188">
        <w:rPr>
          <w:rFonts w:ascii="Times New Roman" w:hAnsi="Times New Roman"/>
          <w:sz w:val="24"/>
          <w:szCs w:val="24"/>
        </w:rPr>
        <w:t xml:space="preserve">For neonatal electroporation and </w:t>
      </w:r>
      <w:proofErr w:type="spellStart"/>
      <w:r w:rsidRPr="004A3188">
        <w:rPr>
          <w:rFonts w:ascii="Times New Roman" w:hAnsi="Times New Roman"/>
          <w:sz w:val="24"/>
          <w:szCs w:val="24"/>
        </w:rPr>
        <w:t>mESCs</w:t>
      </w:r>
      <w:proofErr w:type="spellEnd"/>
      <w:r w:rsidRPr="004A3188">
        <w:rPr>
          <w:rFonts w:ascii="Times New Roman" w:hAnsi="Times New Roman"/>
          <w:sz w:val="24"/>
          <w:szCs w:val="24"/>
        </w:rPr>
        <w:t xml:space="preserve"> transfection experiments mouse cDNAs for McIdas and GemC1 were cloned in </w:t>
      </w:r>
      <w:proofErr w:type="spellStart"/>
      <w:r w:rsidRPr="004A3188">
        <w:rPr>
          <w:rFonts w:ascii="Times New Roman" w:hAnsi="Times New Roman"/>
          <w:sz w:val="24"/>
          <w:szCs w:val="24"/>
        </w:rPr>
        <w:t>pCAGGS</w:t>
      </w:r>
      <w:proofErr w:type="spellEnd"/>
      <w:r w:rsidRPr="004A3188">
        <w:rPr>
          <w:rFonts w:ascii="Times New Roman" w:hAnsi="Times New Roman"/>
          <w:sz w:val="24"/>
          <w:szCs w:val="24"/>
        </w:rPr>
        <w:t xml:space="preserve">-IRES-GFP vectors between </w:t>
      </w:r>
      <w:proofErr w:type="spellStart"/>
      <w:r w:rsidRPr="004A3188">
        <w:rPr>
          <w:rFonts w:ascii="Times New Roman" w:hAnsi="Times New Roman"/>
          <w:sz w:val="24"/>
          <w:szCs w:val="24"/>
        </w:rPr>
        <w:t>SacI</w:t>
      </w:r>
      <w:proofErr w:type="spellEnd"/>
      <w:r w:rsidRPr="004A3188">
        <w:rPr>
          <w:rFonts w:ascii="Times New Roman" w:hAnsi="Times New Roman"/>
          <w:sz w:val="24"/>
          <w:szCs w:val="24"/>
        </w:rPr>
        <w:t>/</w:t>
      </w:r>
      <w:proofErr w:type="spellStart"/>
      <w:r w:rsidRPr="004A3188">
        <w:rPr>
          <w:rFonts w:ascii="Times New Roman" w:hAnsi="Times New Roman"/>
          <w:sz w:val="24"/>
          <w:szCs w:val="24"/>
        </w:rPr>
        <w:t>EcoRV</w:t>
      </w:r>
      <w:proofErr w:type="spellEnd"/>
      <w:r w:rsidRPr="004A3188">
        <w:rPr>
          <w:rFonts w:ascii="Times New Roman" w:hAnsi="Times New Roman"/>
          <w:sz w:val="24"/>
          <w:szCs w:val="24"/>
        </w:rPr>
        <w:t xml:space="preserve"> and </w:t>
      </w:r>
      <w:proofErr w:type="spellStart"/>
      <w:r w:rsidRPr="004A3188">
        <w:rPr>
          <w:rFonts w:ascii="Times New Roman" w:hAnsi="Times New Roman"/>
          <w:sz w:val="24"/>
          <w:szCs w:val="24"/>
        </w:rPr>
        <w:t>NheI</w:t>
      </w:r>
      <w:proofErr w:type="spellEnd"/>
      <w:r w:rsidRPr="004A3188">
        <w:rPr>
          <w:rFonts w:ascii="Times New Roman" w:hAnsi="Times New Roman"/>
          <w:sz w:val="24"/>
          <w:szCs w:val="24"/>
        </w:rPr>
        <w:t>/</w:t>
      </w:r>
      <w:proofErr w:type="spellStart"/>
      <w:r w:rsidRPr="004A3188">
        <w:rPr>
          <w:rFonts w:ascii="Times New Roman" w:hAnsi="Times New Roman"/>
          <w:sz w:val="24"/>
          <w:szCs w:val="24"/>
        </w:rPr>
        <w:t>SmaI</w:t>
      </w:r>
      <w:proofErr w:type="spellEnd"/>
      <w:r w:rsidRPr="004A3188">
        <w:rPr>
          <w:rFonts w:ascii="Times New Roman" w:hAnsi="Times New Roman"/>
          <w:sz w:val="24"/>
          <w:szCs w:val="24"/>
        </w:rPr>
        <w:t xml:space="preserve"> restriction sites respectively, as described previously </w:t>
      </w:r>
      <w:r w:rsidRPr="004A3188">
        <w:rPr>
          <w:rFonts w:ascii="Times New Roman" w:hAnsi="Times New Roman"/>
          <w:sz w:val="24"/>
          <w:szCs w:val="24"/>
        </w:rPr>
        <w:fldChar w:fldCharType="begin"/>
      </w:r>
      <w:r w:rsidRPr="004A3188">
        <w:rPr>
          <w:rFonts w:ascii="Times New Roman" w:hAnsi="Times New Roman"/>
          <w:sz w:val="24"/>
          <w:szCs w:val="24"/>
        </w:rPr>
        <w:instrText xml:space="preserve"> ADDIN ZOTERO_ITEM CSL_CITATION {"citationID":"LpJmHzxb","properties":{"formattedCitation":"(Kyrousi {\\i{}et al}, 2015)","plainCitation":"(Kyrousi et al, 2015)","noteIndex":0},"citationItems":[{"id":15,"uris":["http://zotero.org/users/local/dBWKaixa/items/VZ4UG8QR"],"itemData":{"id":15,"type":"article-journal","abstract":"Multiciliated cells are abundant in the epithelial surface of different tissues, including cells lining the walls of the lateral ventricles in the brain and the airway epithelium. Their main role is to control fluid flow and defects in their differentiation are implicated in many human disorders, such as hydrocephalus, accompanied by defects in adult neurogenesis and mucociliary disorder in the airway system. Here we show that Mcidas, which is mutated in human mucociliary clearance disorder, and GemC1 (Gmnc or Lynkeas), previously implicated in cell cycle progression, are key regulators of multiciliated ependymal cell generation in the mouse brain. Overexpression and knockdown experiments show that Mcidas and GemC1 are sufficient and necessary for cell fate commitment and differentiation of radial glial cells to multiciliated ependymal cells. Furthermore, we show that GemC1 and Mcidas operate in hierarchical order, upstream of Foxj1 and c-Myb transcription factors, which are known regulators of ependymal cell generation, and that Notch signaling inhibits GemC1 and Mcidas function. Our results suggest that Mcidas and GemC1 are key players in the generation of multiciliated ependymal cells of the adult neurogenic niche.","container-title":"Development (Cambridge, England)","DOI":"10.1242/dev.126342","ISSN":"1477-9129","issue":"21","journalAbbreviation":"Development","language":"eng","note":"PMID: 26395491","page":"3661-3674","source":"PubMed","title":"Mcidas and GemC1 are key regulators for the generation of multiciliated ependymal cells in the adult neurogenic niche","volume":"142","author":[{"family":"Kyrousi","given":"Christina"},{"family":"Arbi","given":"Marina"},{"family":"Pilz","given":"Gregor-Alexander"},{"family":"Pefani","given":"Dafni-Eleftheria"},{"family":"Lalioti","given":"Maria-Eleni"},{"family":"Ninkovic","given":"Jovica"},{"family":"Götz","given":"Magdalena"},{"family":"Lygerou","given":"Zoi"},{"family":"Taraviras","given":"Stavros"}],"issued":{"date-parts":[["2015",11,1]]}}}],"schema":"https://github.com/citation-style-language/schema/raw/master/csl-citation.json"} </w:instrText>
      </w:r>
      <w:r w:rsidRPr="004A3188">
        <w:rPr>
          <w:rFonts w:ascii="Times New Roman" w:hAnsi="Times New Roman"/>
          <w:sz w:val="24"/>
          <w:szCs w:val="24"/>
        </w:rPr>
        <w:fldChar w:fldCharType="separate"/>
      </w:r>
      <w:r w:rsidRPr="004A3188">
        <w:rPr>
          <w:rFonts w:ascii="Times New Roman" w:hAnsi="Times New Roman"/>
          <w:sz w:val="24"/>
          <w:szCs w:val="24"/>
        </w:rPr>
        <w:t xml:space="preserve">(Kyrousi </w:t>
      </w:r>
      <w:r w:rsidRPr="004A3188">
        <w:rPr>
          <w:rFonts w:ascii="Times New Roman" w:hAnsi="Times New Roman"/>
          <w:i/>
          <w:iCs/>
          <w:sz w:val="24"/>
          <w:szCs w:val="24"/>
        </w:rPr>
        <w:t>et al</w:t>
      </w:r>
      <w:r w:rsidRPr="004A3188">
        <w:rPr>
          <w:rFonts w:ascii="Times New Roman" w:hAnsi="Times New Roman"/>
          <w:sz w:val="24"/>
          <w:szCs w:val="24"/>
        </w:rPr>
        <w:t>, 2015)</w:t>
      </w:r>
      <w:r w:rsidRPr="004A3188">
        <w:rPr>
          <w:rFonts w:ascii="Times New Roman" w:hAnsi="Times New Roman"/>
          <w:sz w:val="24"/>
          <w:szCs w:val="24"/>
        </w:rPr>
        <w:fldChar w:fldCharType="end"/>
      </w:r>
      <w:r w:rsidRPr="004A3188">
        <w:rPr>
          <w:rFonts w:ascii="Times New Roman" w:hAnsi="Times New Roman"/>
          <w:sz w:val="24"/>
          <w:szCs w:val="24"/>
        </w:rPr>
        <w:t xml:space="preserve">. </w:t>
      </w:r>
    </w:p>
    <w:p w14:paraId="5D190CB1" w14:textId="77777777" w:rsidR="004D30EA" w:rsidRPr="004A3188" w:rsidRDefault="004D30EA" w:rsidP="004D30EA">
      <w:pPr>
        <w:spacing w:line="360" w:lineRule="auto"/>
        <w:rPr>
          <w:rFonts w:ascii="Times New Roman" w:hAnsi="Times New Roman"/>
          <w:b/>
          <w:bCs/>
          <w:sz w:val="24"/>
          <w:szCs w:val="24"/>
        </w:rPr>
      </w:pPr>
      <w:r w:rsidRPr="004A3188">
        <w:rPr>
          <w:rFonts w:ascii="Times New Roman" w:hAnsi="Times New Roman"/>
          <w:b/>
          <w:bCs/>
          <w:sz w:val="24"/>
          <w:szCs w:val="24"/>
        </w:rPr>
        <w:t>Neonatal electroporation</w:t>
      </w:r>
    </w:p>
    <w:p w14:paraId="2508C3A2" w14:textId="77777777" w:rsidR="004D30EA" w:rsidRPr="004A3188" w:rsidRDefault="004D30EA" w:rsidP="004D30EA">
      <w:pPr>
        <w:spacing w:line="360" w:lineRule="auto"/>
        <w:rPr>
          <w:rFonts w:ascii="Times New Roman" w:hAnsi="Times New Roman"/>
          <w:sz w:val="24"/>
          <w:szCs w:val="24"/>
        </w:rPr>
      </w:pPr>
      <w:r w:rsidRPr="004A3188">
        <w:rPr>
          <w:rFonts w:ascii="Times New Roman" w:hAnsi="Times New Roman"/>
          <w:sz w:val="24"/>
          <w:szCs w:val="24"/>
        </w:rPr>
        <w:lastRenderedPageBreak/>
        <w:t xml:space="preserve">Neonatal electroporation was performed at P0-P1. Anesthesia was induced via hypothermia. Using a pulled glass microcapillary, 2 </w:t>
      </w:r>
      <w:proofErr w:type="spellStart"/>
      <w:r w:rsidRPr="004A3188">
        <w:rPr>
          <w:rFonts w:ascii="Times New Roman" w:hAnsi="Times New Roman"/>
          <w:sz w:val="24"/>
          <w:szCs w:val="24"/>
        </w:rPr>
        <w:t>μg</w:t>
      </w:r>
      <w:proofErr w:type="spellEnd"/>
      <w:r w:rsidRPr="004A3188">
        <w:rPr>
          <w:rFonts w:ascii="Times New Roman" w:hAnsi="Times New Roman"/>
          <w:sz w:val="24"/>
          <w:szCs w:val="24"/>
        </w:rPr>
        <w:t xml:space="preserve"> plasmid DNA together with Fast Green (0.1%, Sigma) were injected in the lateral ventricle of the mouse brains. Mice were subsequently electroporated with 5 pulses of 100V for 50ms each followed by intervals of 950ms. An ECM830 Electroporator (Harvard Apparatus) and 7 mm platinum electrodes (BTX) were used. Following electroporation mice were placed back to cages and left to grow for 4 or 6-14 days before sacrificed as described in the respective experiments. </w:t>
      </w:r>
    </w:p>
    <w:p w14:paraId="5C45F5D1" w14:textId="77777777" w:rsidR="004D30EA" w:rsidRPr="004A3188" w:rsidRDefault="004D30EA" w:rsidP="004D30EA">
      <w:pPr>
        <w:spacing w:line="360" w:lineRule="auto"/>
        <w:rPr>
          <w:rFonts w:ascii="Times New Roman" w:hAnsi="Times New Roman"/>
          <w:b/>
          <w:bCs/>
          <w:sz w:val="24"/>
          <w:szCs w:val="24"/>
        </w:rPr>
      </w:pPr>
      <w:r w:rsidRPr="004A3188">
        <w:rPr>
          <w:rFonts w:ascii="Times New Roman" w:hAnsi="Times New Roman"/>
          <w:b/>
          <w:bCs/>
          <w:i/>
          <w:iCs/>
          <w:sz w:val="24"/>
          <w:szCs w:val="24"/>
        </w:rPr>
        <w:t>Ex vivo</w:t>
      </w:r>
      <w:r w:rsidRPr="004A3188">
        <w:rPr>
          <w:rFonts w:ascii="Times New Roman" w:hAnsi="Times New Roman"/>
          <w:b/>
          <w:bCs/>
          <w:sz w:val="24"/>
          <w:szCs w:val="24"/>
        </w:rPr>
        <w:t xml:space="preserve"> electroporation and organotypic brain slice cultures</w:t>
      </w:r>
    </w:p>
    <w:p w14:paraId="02F43636" w14:textId="77777777" w:rsidR="004D30EA" w:rsidRPr="004A3188" w:rsidRDefault="004D30EA" w:rsidP="004D30EA">
      <w:pPr>
        <w:spacing w:line="360" w:lineRule="auto"/>
        <w:rPr>
          <w:rFonts w:ascii="Times New Roman" w:hAnsi="Times New Roman"/>
          <w:sz w:val="24"/>
          <w:szCs w:val="24"/>
        </w:rPr>
      </w:pPr>
      <w:r w:rsidRPr="004A3188">
        <w:rPr>
          <w:rFonts w:ascii="Times New Roman" w:hAnsi="Times New Roman"/>
          <w:sz w:val="24"/>
          <w:szCs w:val="24"/>
        </w:rPr>
        <w:t xml:space="preserve">For </w:t>
      </w:r>
      <w:r w:rsidRPr="004A3188">
        <w:rPr>
          <w:rFonts w:ascii="Times New Roman" w:hAnsi="Times New Roman"/>
          <w:i/>
          <w:iCs/>
          <w:sz w:val="24"/>
          <w:szCs w:val="24"/>
        </w:rPr>
        <w:t>ex vivo</w:t>
      </w:r>
      <w:r w:rsidRPr="004A3188">
        <w:rPr>
          <w:rFonts w:ascii="Times New Roman" w:hAnsi="Times New Roman"/>
          <w:sz w:val="24"/>
          <w:szCs w:val="24"/>
        </w:rPr>
        <w:t xml:space="preserve"> electroporation, mice were sacrificed 2 days post LPA-injections at P7. Mouse brains were dissected and placed in cold DMEM/F-12 medium (Gibco). Subsequently, 2 </w:t>
      </w:r>
      <w:proofErr w:type="spellStart"/>
      <w:r w:rsidRPr="004A3188">
        <w:rPr>
          <w:rFonts w:ascii="Times New Roman" w:hAnsi="Times New Roman"/>
          <w:sz w:val="24"/>
          <w:szCs w:val="24"/>
        </w:rPr>
        <w:t>μg</w:t>
      </w:r>
      <w:proofErr w:type="spellEnd"/>
      <w:r w:rsidRPr="004A3188">
        <w:rPr>
          <w:rFonts w:ascii="Times New Roman" w:hAnsi="Times New Roman"/>
          <w:sz w:val="24"/>
          <w:szCs w:val="24"/>
        </w:rPr>
        <w:t xml:space="preserve"> plasmid DNA of a </w:t>
      </w:r>
      <w:proofErr w:type="spellStart"/>
      <w:r w:rsidRPr="004A3188">
        <w:rPr>
          <w:rFonts w:ascii="Times New Roman" w:hAnsi="Times New Roman"/>
          <w:sz w:val="24"/>
          <w:szCs w:val="24"/>
        </w:rPr>
        <w:t>pCAGGS</w:t>
      </w:r>
      <w:proofErr w:type="spellEnd"/>
      <w:r w:rsidRPr="004A3188">
        <w:rPr>
          <w:rFonts w:ascii="Times New Roman" w:hAnsi="Times New Roman"/>
          <w:sz w:val="24"/>
          <w:szCs w:val="24"/>
        </w:rPr>
        <w:t xml:space="preserve">-IRES-GFP (GFP) or </w:t>
      </w:r>
      <w:proofErr w:type="spellStart"/>
      <w:r w:rsidRPr="004A3188">
        <w:rPr>
          <w:rFonts w:ascii="Times New Roman" w:hAnsi="Times New Roman"/>
          <w:sz w:val="24"/>
          <w:szCs w:val="24"/>
        </w:rPr>
        <w:t>pCAGGS</w:t>
      </w:r>
      <w:proofErr w:type="spellEnd"/>
      <w:r w:rsidRPr="004A3188">
        <w:rPr>
          <w:rFonts w:ascii="Times New Roman" w:hAnsi="Times New Roman"/>
          <w:sz w:val="24"/>
          <w:szCs w:val="24"/>
        </w:rPr>
        <w:t>-</w:t>
      </w:r>
      <w:proofErr w:type="spellStart"/>
      <w:r w:rsidRPr="004A3188">
        <w:rPr>
          <w:rFonts w:ascii="Times New Roman" w:hAnsi="Times New Roman"/>
          <w:sz w:val="24"/>
          <w:szCs w:val="24"/>
        </w:rPr>
        <w:t>McIdas</w:t>
      </w:r>
      <w:proofErr w:type="spellEnd"/>
      <w:r w:rsidRPr="004A3188">
        <w:rPr>
          <w:rFonts w:ascii="Times New Roman" w:hAnsi="Times New Roman"/>
          <w:sz w:val="24"/>
          <w:szCs w:val="24"/>
        </w:rPr>
        <w:t>-IRES-GFP (McIdas) vector together with Fast Green (0.1%, Sigma) were injected in the lateral ventricle using a pulled glass microcapillary. Brains were then electroporated with 5 pulses applied at 100V for 50ms each at intervals of 950ms. An ECM830 Electroporator (Harvard Apparatus) and 7 mm platinum electrodes (BTX) were used.</w:t>
      </w:r>
    </w:p>
    <w:p w14:paraId="6DD05C94" w14:textId="77777777" w:rsidR="004D30EA" w:rsidRPr="004A3188" w:rsidRDefault="004D30EA" w:rsidP="004D30EA">
      <w:pPr>
        <w:spacing w:line="360" w:lineRule="auto"/>
        <w:rPr>
          <w:rFonts w:ascii="Times New Roman" w:hAnsi="Times New Roman"/>
          <w:sz w:val="24"/>
          <w:szCs w:val="24"/>
        </w:rPr>
      </w:pPr>
      <w:r w:rsidRPr="004A3188">
        <w:rPr>
          <w:rFonts w:ascii="Times New Roman" w:hAnsi="Times New Roman"/>
          <w:sz w:val="24"/>
          <w:szCs w:val="24"/>
        </w:rPr>
        <w:t xml:space="preserve">For organotypic brain slice cultures </w:t>
      </w:r>
      <w:bookmarkStart w:id="22" w:name="_Hlk130506013"/>
      <w:r w:rsidRPr="004A3188">
        <w:rPr>
          <w:rFonts w:ascii="Times New Roman" w:hAnsi="Times New Roman"/>
          <w:sz w:val="24"/>
          <w:szCs w:val="24"/>
        </w:rPr>
        <w:t xml:space="preserve">250 </w:t>
      </w:r>
      <w:proofErr w:type="spellStart"/>
      <w:r w:rsidRPr="004A3188">
        <w:rPr>
          <w:rFonts w:ascii="Times New Roman" w:hAnsi="Times New Roman"/>
          <w:sz w:val="24"/>
          <w:szCs w:val="24"/>
        </w:rPr>
        <w:t>μm</w:t>
      </w:r>
      <w:proofErr w:type="spellEnd"/>
      <w:r w:rsidRPr="004A3188">
        <w:rPr>
          <w:rFonts w:ascii="Times New Roman" w:hAnsi="Times New Roman"/>
          <w:sz w:val="24"/>
          <w:szCs w:val="24"/>
        </w:rPr>
        <w:t xml:space="preserve"> thick coronal slices were obtained from the electroporated brains using a vibrating microtome</w:t>
      </w:r>
      <w:bookmarkEnd w:id="22"/>
      <w:r w:rsidRPr="004A3188">
        <w:rPr>
          <w:rFonts w:ascii="Times New Roman" w:hAnsi="Times New Roman"/>
          <w:sz w:val="24"/>
          <w:szCs w:val="24"/>
        </w:rPr>
        <w:t xml:space="preserve"> (Leica VT1000 S). Consecutive slices containing the lateral ventricles were collected and placed in culturing medium [2% FBS (Gibco), 1% </w:t>
      </w:r>
      <w:proofErr w:type="spellStart"/>
      <w:r w:rsidRPr="004A3188">
        <w:rPr>
          <w:rFonts w:ascii="Times New Roman" w:hAnsi="Times New Roman"/>
          <w:sz w:val="24"/>
          <w:szCs w:val="24"/>
        </w:rPr>
        <w:t>GlutaMAX</w:t>
      </w:r>
      <w:proofErr w:type="spellEnd"/>
      <w:r w:rsidRPr="004A3188">
        <w:rPr>
          <w:rFonts w:ascii="Times New Roman" w:hAnsi="Times New Roman"/>
          <w:sz w:val="24"/>
          <w:szCs w:val="24"/>
        </w:rPr>
        <w:t xml:space="preserve"> Supplement (Gibco) and 1% Penicillin-Streptomycin (Gibco) in DMEM/F-12]. Subsequently, brain slices were placed onto 0.4 </w:t>
      </w:r>
      <w:proofErr w:type="spellStart"/>
      <w:r w:rsidRPr="004A3188">
        <w:rPr>
          <w:rFonts w:ascii="Times New Roman" w:hAnsi="Times New Roman"/>
          <w:sz w:val="24"/>
          <w:szCs w:val="24"/>
        </w:rPr>
        <w:t>μm</w:t>
      </w:r>
      <w:proofErr w:type="spellEnd"/>
      <w:r w:rsidRPr="004A3188">
        <w:rPr>
          <w:rFonts w:ascii="Times New Roman" w:hAnsi="Times New Roman"/>
          <w:sz w:val="24"/>
          <w:szCs w:val="24"/>
        </w:rPr>
        <w:t xml:space="preserve"> membrane inserts (Millipore) in 6-well plates and cultured for 5 or 9 days in culturing medium, performing medium change every three days. </w:t>
      </w:r>
    </w:p>
    <w:p w14:paraId="6D7C84FD" w14:textId="77777777" w:rsidR="004D30EA" w:rsidRPr="004A3188" w:rsidRDefault="004D30EA" w:rsidP="004D30EA">
      <w:pPr>
        <w:spacing w:line="360" w:lineRule="auto"/>
        <w:rPr>
          <w:rFonts w:ascii="Times New Roman" w:hAnsi="Times New Roman"/>
          <w:b/>
          <w:bCs/>
          <w:sz w:val="24"/>
          <w:szCs w:val="24"/>
        </w:rPr>
      </w:pPr>
      <w:r w:rsidRPr="004A3188">
        <w:rPr>
          <w:rFonts w:ascii="Times New Roman" w:hAnsi="Times New Roman"/>
          <w:b/>
          <w:bCs/>
          <w:sz w:val="24"/>
          <w:szCs w:val="24"/>
        </w:rPr>
        <w:t>Lentiviral production</w:t>
      </w:r>
    </w:p>
    <w:p w14:paraId="5D06CBFA" w14:textId="77777777" w:rsidR="004D30EA" w:rsidRPr="004A3188" w:rsidRDefault="004D30EA" w:rsidP="004D30EA">
      <w:pPr>
        <w:spacing w:line="360" w:lineRule="auto"/>
        <w:rPr>
          <w:rFonts w:ascii="Times New Roman" w:hAnsi="Times New Roman"/>
          <w:sz w:val="24"/>
          <w:szCs w:val="24"/>
        </w:rPr>
      </w:pPr>
      <w:r w:rsidRPr="004A3188">
        <w:rPr>
          <w:rFonts w:ascii="Times New Roman" w:hAnsi="Times New Roman"/>
          <w:sz w:val="24"/>
          <w:szCs w:val="24"/>
        </w:rPr>
        <w:t xml:space="preserve">A second generation packaging system was used to generate lentiviral expression particles as previously described </w:t>
      </w:r>
      <w:r w:rsidRPr="004A3188">
        <w:rPr>
          <w:rFonts w:ascii="Times New Roman" w:hAnsi="Times New Roman"/>
          <w:sz w:val="24"/>
          <w:szCs w:val="24"/>
        </w:rPr>
        <w:fldChar w:fldCharType="begin"/>
      </w:r>
      <w:r w:rsidRPr="004A3188">
        <w:rPr>
          <w:rFonts w:ascii="Times New Roman" w:hAnsi="Times New Roman"/>
          <w:sz w:val="24"/>
          <w:szCs w:val="24"/>
        </w:rPr>
        <w:instrText xml:space="preserve"> ADDIN ZOTERO_ITEM CSL_CITATION {"citationID":"ChTagBDv","properties":{"formattedCitation":"(Arbi {\\i{}et al}, 2016)","plainCitation":"(Arbi et al, 2016)","noteIndex":0},"citationItems":[{"id":17,"uris":["http://zotero.org/users/local/dBWKaixa/items/NYLZV62Y"],"itemData":{"id":17,"type":"article-journal","abstract":"Multiciliated cells are terminally differentiated, post‐mitotic cells that form hundreds of motile cilia on their apical surface. Defects in multiciliated cells lead to disease, including mucociliary clearance disorders that result from ciliated cell disfunction in airways. The pathway controlling multiciliogenesis, however, remains poorly characterized. We showed that GemC1, previously implicated in cell cycle control, is a central regulator of ciliogenesis. GemC1 is specifically expressed in ciliated epithelia. Ectopic expression of GemC1 is sufficient to induce early steps of multiciliogenesis in airway epithelial cells ex vivo, upregulating McIdas and FoxJ1, key transcriptional regulators of multiciliogenesis. GemC1 directly transactivates the McIdas and FoxJ1 upstream regulatory sequences, and its activity is enhanced by E2F5 and inhibited by Geminin. GemC1‐knockout mice are born with airway epithelia devoid of multiciliated cells. Our results identify GemC1 as an essential regulator of ciliogenesis in the airway epithelium and a candidate gene for mucociliary disorders.","container-title":"EMBO Reports","DOI":"10.15252/embr.201540882","ISSN":"1469-221X","issue":"3","journalAbbreviation":"EMBO Rep","note":"PMID: 26882546\nPMCID: PMC4772991","page":"400-413","source":"PubMed Central","title":"GemC1 controls multiciliogenesis in the airway epithelium","volume":"17","author":[{"family":"Arbi","given":"Marina"},{"family":"Pefani","given":"Dafni‐Eleftheria"},{"family":"Kyrousi","given":"Christina"},{"family":"Lalioti","given":"Maria‐Eleni"},{"family":"Kalogeropoulou","given":"Argyro"},{"family":"Papanastasiou","given":"Anastasios D"},{"family":"Taraviras","given":"Stavros"},{"family":"Lygerou","given":"Zoi"}],"issued":{"date-parts":[["2016",3]]}}}],"schema":"https://github.com/citation-style-language/schema/raw/master/csl-citation.json"} </w:instrText>
      </w:r>
      <w:r w:rsidRPr="004A3188">
        <w:rPr>
          <w:rFonts w:ascii="Times New Roman" w:hAnsi="Times New Roman"/>
          <w:sz w:val="24"/>
          <w:szCs w:val="24"/>
        </w:rPr>
        <w:fldChar w:fldCharType="separate"/>
      </w:r>
      <w:r w:rsidRPr="004A3188">
        <w:rPr>
          <w:rFonts w:ascii="Times New Roman" w:hAnsi="Times New Roman"/>
          <w:sz w:val="24"/>
          <w:szCs w:val="24"/>
        </w:rPr>
        <w:t xml:space="preserve">(Arbi </w:t>
      </w:r>
      <w:r w:rsidRPr="004A3188">
        <w:rPr>
          <w:rFonts w:ascii="Times New Roman" w:hAnsi="Times New Roman"/>
          <w:i/>
          <w:iCs/>
          <w:sz w:val="24"/>
          <w:szCs w:val="24"/>
        </w:rPr>
        <w:t>et al</w:t>
      </w:r>
      <w:r w:rsidRPr="004A3188">
        <w:rPr>
          <w:rFonts w:ascii="Times New Roman" w:hAnsi="Times New Roman"/>
          <w:sz w:val="24"/>
          <w:szCs w:val="24"/>
        </w:rPr>
        <w:t>, 2016)</w:t>
      </w:r>
      <w:r w:rsidRPr="004A3188">
        <w:rPr>
          <w:rFonts w:ascii="Times New Roman" w:hAnsi="Times New Roman"/>
          <w:sz w:val="24"/>
          <w:szCs w:val="24"/>
        </w:rPr>
        <w:fldChar w:fldCharType="end"/>
      </w:r>
      <w:r w:rsidRPr="004A3188">
        <w:rPr>
          <w:rFonts w:ascii="Times New Roman" w:hAnsi="Times New Roman"/>
          <w:sz w:val="24"/>
          <w:szCs w:val="24"/>
        </w:rPr>
        <w:t xml:space="preserve">. The </w:t>
      </w:r>
      <w:proofErr w:type="spellStart"/>
      <w:r w:rsidRPr="004A3188">
        <w:rPr>
          <w:rFonts w:ascii="Times New Roman" w:hAnsi="Times New Roman"/>
          <w:sz w:val="24"/>
          <w:szCs w:val="24"/>
        </w:rPr>
        <w:t>pLV</w:t>
      </w:r>
      <w:proofErr w:type="spellEnd"/>
      <w:r w:rsidRPr="004A3188">
        <w:rPr>
          <w:rFonts w:ascii="Times New Roman" w:hAnsi="Times New Roman"/>
          <w:sz w:val="24"/>
          <w:szCs w:val="24"/>
        </w:rPr>
        <w:t>-</w:t>
      </w:r>
      <w:proofErr w:type="spellStart"/>
      <w:r w:rsidRPr="004A3188">
        <w:rPr>
          <w:rFonts w:ascii="Times New Roman" w:hAnsi="Times New Roman"/>
          <w:sz w:val="24"/>
          <w:szCs w:val="24"/>
        </w:rPr>
        <w:t>Dest</w:t>
      </w:r>
      <w:proofErr w:type="spellEnd"/>
      <w:r w:rsidRPr="004A3188">
        <w:rPr>
          <w:rFonts w:ascii="Times New Roman" w:hAnsi="Times New Roman"/>
          <w:sz w:val="24"/>
          <w:szCs w:val="24"/>
        </w:rPr>
        <w:t xml:space="preserve">-CAG lentiviral expression vector was used and was kindly provided by Dr. M. Gotz, Helmholtz Center, Munich. The cloning strategy for generating the lentiviral expression vectors for GFP and GemC1 with an N-terminal GFP tag (GFP-GemC1) was described elsewhere </w:t>
      </w:r>
      <w:r w:rsidRPr="004A3188">
        <w:rPr>
          <w:rFonts w:ascii="Times New Roman" w:hAnsi="Times New Roman"/>
          <w:sz w:val="24"/>
          <w:szCs w:val="24"/>
        </w:rPr>
        <w:fldChar w:fldCharType="begin"/>
      </w:r>
      <w:r w:rsidRPr="004A3188">
        <w:rPr>
          <w:rFonts w:ascii="Times New Roman" w:hAnsi="Times New Roman"/>
          <w:sz w:val="24"/>
          <w:szCs w:val="24"/>
        </w:rPr>
        <w:instrText xml:space="preserve"> ADDIN ZOTERO_ITEM CSL_CITATION {"citationID":"MzRjdnQD","properties":{"formattedCitation":"(Arbi {\\i{}et al}, 2016)","plainCitation":"(Arbi et al, 2016)","noteIndex":0},"citationItems":[{"id":17,"uris":["http://zotero.org/users/local/dBWKaixa/items/NYLZV62Y"],"itemData":{"id":17,"type":"article-journal","abstract":"Multiciliated cells are terminally differentiated, post‐mitotic cells that form hundreds of motile cilia on their apical surface. Defects in multiciliated cells lead to disease, including mucociliary clearance disorders that result from ciliated cell disfunction in airways. The pathway controlling multiciliogenesis, however, remains poorly characterized. We showed that GemC1, previously implicated in cell cycle control, is a central regulator of ciliogenesis. GemC1 is specifically expressed in ciliated epithelia. Ectopic expression of GemC1 is sufficient to induce early steps of multiciliogenesis in airway epithelial cells ex vivo, upregulating McIdas and FoxJ1, key transcriptional regulators of multiciliogenesis. GemC1 directly transactivates the McIdas and FoxJ1 upstream regulatory sequences, and its activity is enhanced by E2F5 and inhibited by Geminin. GemC1‐knockout mice are born with airway epithelia devoid of multiciliated cells. Our results identify GemC1 as an essential regulator of ciliogenesis in the airway epithelium and a candidate gene for mucociliary disorders.","container-title":"EMBO Reports","DOI":"10.15252/embr.201540882","ISSN":"1469-221X","issue":"3","journalAbbreviation":"EMBO Rep","note":"PMID: 26882546\nPMCID: PMC4772991","page":"400-413","source":"PubMed Central","title":"GemC1 controls multiciliogenesis in the airway epithelium","volume":"17","author":[{"family":"Arbi","given":"Marina"},{"family":"Pefani","given":"Dafni‐Eleftheria"},{"family":"Kyrousi","given":"Christina"},{"family":"Lalioti","given":"Maria‐Eleni"},{"family":"Kalogeropoulou","given":"Argyro"},{"family":"Papanastasiou","given":"Anastasios D"},{"family":"Taraviras","given":"Stavros"},{"family":"Lygerou","given":"Zoi"}],"issued":{"date-parts":[["2016",3]]}}}],"schema":"https://github.com/citation-style-language/schema/raw/master/csl-citation.json"} </w:instrText>
      </w:r>
      <w:r w:rsidRPr="004A3188">
        <w:rPr>
          <w:rFonts w:ascii="Times New Roman" w:hAnsi="Times New Roman"/>
          <w:sz w:val="24"/>
          <w:szCs w:val="24"/>
        </w:rPr>
        <w:fldChar w:fldCharType="separate"/>
      </w:r>
      <w:r w:rsidRPr="004A3188">
        <w:rPr>
          <w:rFonts w:ascii="Times New Roman" w:hAnsi="Times New Roman"/>
          <w:sz w:val="24"/>
          <w:szCs w:val="24"/>
        </w:rPr>
        <w:t xml:space="preserve">(Arbi </w:t>
      </w:r>
      <w:r w:rsidRPr="004A3188">
        <w:rPr>
          <w:rFonts w:ascii="Times New Roman" w:hAnsi="Times New Roman"/>
          <w:i/>
          <w:iCs/>
          <w:sz w:val="24"/>
          <w:szCs w:val="24"/>
        </w:rPr>
        <w:t>et al</w:t>
      </w:r>
      <w:r w:rsidRPr="004A3188">
        <w:rPr>
          <w:rFonts w:ascii="Times New Roman" w:hAnsi="Times New Roman"/>
          <w:sz w:val="24"/>
          <w:szCs w:val="24"/>
        </w:rPr>
        <w:t>, 2016)</w:t>
      </w:r>
      <w:r w:rsidRPr="004A3188">
        <w:rPr>
          <w:rFonts w:ascii="Times New Roman" w:hAnsi="Times New Roman"/>
          <w:sz w:val="24"/>
          <w:szCs w:val="24"/>
        </w:rPr>
        <w:fldChar w:fldCharType="end"/>
      </w:r>
      <w:r w:rsidRPr="004A3188">
        <w:rPr>
          <w:rFonts w:ascii="Times New Roman" w:hAnsi="Times New Roman"/>
          <w:sz w:val="24"/>
          <w:szCs w:val="24"/>
        </w:rPr>
        <w:t xml:space="preserve">. </w:t>
      </w:r>
    </w:p>
    <w:p w14:paraId="68CC2F94" w14:textId="77777777" w:rsidR="004D30EA" w:rsidRPr="004A3188" w:rsidRDefault="004D30EA" w:rsidP="004D30EA">
      <w:pPr>
        <w:spacing w:line="360" w:lineRule="auto"/>
        <w:rPr>
          <w:rFonts w:ascii="Times New Roman" w:hAnsi="Times New Roman"/>
          <w:sz w:val="24"/>
          <w:szCs w:val="24"/>
        </w:rPr>
      </w:pPr>
      <w:r w:rsidRPr="004A3188">
        <w:rPr>
          <w:rFonts w:ascii="Times New Roman" w:hAnsi="Times New Roman"/>
          <w:sz w:val="24"/>
          <w:szCs w:val="24"/>
        </w:rPr>
        <w:t xml:space="preserve">McIdas with an N-terminal GFP tag (GFP-McIdas) was initially cloned into the </w:t>
      </w:r>
      <w:proofErr w:type="spellStart"/>
      <w:r w:rsidRPr="004A3188">
        <w:rPr>
          <w:rFonts w:ascii="Times New Roman" w:hAnsi="Times New Roman"/>
          <w:sz w:val="24"/>
          <w:szCs w:val="24"/>
        </w:rPr>
        <w:t>KpnI</w:t>
      </w:r>
      <w:proofErr w:type="spellEnd"/>
      <w:r w:rsidRPr="004A3188">
        <w:rPr>
          <w:rFonts w:ascii="Times New Roman" w:hAnsi="Times New Roman"/>
          <w:sz w:val="24"/>
          <w:szCs w:val="24"/>
        </w:rPr>
        <w:t>/</w:t>
      </w:r>
      <w:proofErr w:type="spellStart"/>
      <w:r w:rsidRPr="004A3188">
        <w:rPr>
          <w:rFonts w:ascii="Times New Roman" w:hAnsi="Times New Roman"/>
          <w:sz w:val="24"/>
          <w:szCs w:val="24"/>
        </w:rPr>
        <w:t>XhoI</w:t>
      </w:r>
      <w:proofErr w:type="spellEnd"/>
      <w:r w:rsidRPr="004A3188">
        <w:rPr>
          <w:rFonts w:ascii="Times New Roman" w:hAnsi="Times New Roman"/>
          <w:sz w:val="24"/>
          <w:szCs w:val="24"/>
        </w:rPr>
        <w:t xml:space="preserve"> restriction sites of the pENTR1AminusCmR vector. p73 with a C-terminal GFP tag (p73-GFP) was initially cloned into the </w:t>
      </w:r>
      <w:proofErr w:type="spellStart"/>
      <w:r w:rsidRPr="004A3188">
        <w:rPr>
          <w:rFonts w:ascii="Times New Roman" w:hAnsi="Times New Roman"/>
          <w:sz w:val="24"/>
          <w:szCs w:val="24"/>
        </w:rPr>
        <w:t>SalI</w:t>
      </w:r>
      <w:proofErr w:type="spellEnd"/>
      <w:r w:rsidRPr="004A3188">
        <w:rPr>
          <w:rFonts w:ascii="Times New Roman" w:hAnsi="Times New Roman"/>
          <w:sz w:val="24"/>
          <w:szCs w:val="24"/>
        </w:rPr>
        <w:t>/</w:t>
      </w:r>
      <w:proofErr w:type="spellStart"/>
      <w:r w:rsidRPr="004A3188">
        <w:rPr>
          <w:rFonts w:ascii="Times New Roman" w:hAnsi="Times New Roman"/>
          <w:sz w:val="24"/>
          <w:szCs w:val="24"/>
        </w:rPr>
        <w:t>NotI</w:t>
      </w:r>
      <w:proofErr w:type="spellEnd"/>
      <w:r w:rsidRPr="004A3188">
        <w:rPr>
          <w:rFonts w:ascii="Times New Roman" w:hAnsi="Times New Roman"/>
          <w:sz w:val="24"/>
          <w:szCs w:val="24"/>
        </w:rPr>
        <w:t xml:space="preserve"> restriction sites of the pENTR1AminusCmR vector. An LR recombination reaction, </w:t>
      </w:r>
      <w:r w:rsidRPr="004A3188">
        <w:rPr>
          <w:rFonts w:ascii="Times New Roman" w:hAnsi="Times New Roman"/>
          <w:sz w:val="24"/>
          <w:szCs w:val="24"/>
        </w:rPr>
        <w:lastRenderedPageBreak/>
        <w:t xml:space="preserve">using the Gateway LR </w:t>
      </w:r>
      <w:proofErr w:type="spellStart"/>
      <w:r w:rsidRPr="004A3188">
        <w:rPr>
          <w:rFonts w:ascii="Times New Roman" w:hAnsi="Times New Roman"/>
          <w:sz w:val="24"/>
          <w:szCs w:val="24"/>
        </w:rPr>
        <w:t>Clonase</w:t>
      </w:r>
      <w:proofErr w:type="spellEnd"/>
      <w:r w:rsidRPr="004A3188">
        <w:rPr>
          <w:rFonts w:ascii="Times New Roman" w:hAnsi="Times New Roman"/>
          <w:sz w:val="24"/>
          <w:szCs w:val="24"/>
        </w:rPr>
        <w:t xml:space="preserve"> II enzyme mix (Invitrogen), was performed between the </w:t>
      </w:r>
      <w:proofErr w:type="spellStart"/>
      <w:r w:rsidRPr="004A3188">
        <w:rPr>
          <w:rFonts w:ascii="Times New Roman" w:hAnsi="Times New Roman"/>
          <w:sz w:val="24"/>
          <w:szCs w:val="24"/>
        </w:rPr>
        <w:t>attL</w:t>
      </w:r>
      <w:proofErr w:type="spellEnd"/>
      <w:r w:rsidRPr="004A3188">
        <w:rPr>
          <w:rFonts w:ascii="Times New Roman" w:hAnsi="Times New Roman"/>
          <w:sz w:val="24"/>
          <w:szCs w:val="24"/>
        </w:rPr>
        <w:t xml:space="preserve">-containing entry clone and the </w:t>
      </w:r>
      <w:proofErr w:type="spellStart"/>
      <w:r w:rsidRPr="004A3188">
        <w:rPr>
          <w:rFonts w:ascii="Times New Roman" w:hAnsi="Times New Roman"/>
          <w:sz w:val="24"/>
          <w:szCs w:val="24"/>
        </w:rPr>
        <w:t>attR</w:t>
      </w:r>
      <w:proofErr w:type="spellEnd"/>
      <w:r w:rsidRPr="004A3188">
        <w:rPr>
          <w:rFonts w:ascii="Times New Roman" w:hAnsi="Times New Roman"/>
          <w:sz w:val="24"/>
          <w:szCs w:val="24"/>
        </w:rPr>
        <w:t xml:space="preserve">-containing destination </w:t>
      </w:r>
      <w:proofErr w:type="spellStart"/>
      <w:r w:rsidRPr="004A3188">
        <w:rPr>
          <w:rFonts w:ascii="Times New Roman" w:hAnsi="Times New Roman"/>
          <w:sz w:val="24"/>
          <w:szCs w:val="24"/>
        </w:rPr>
        <w:t>pLVDest</w:t>
      </w:r>
      <w:proofErr w:type="spellEnd"/>
      <w:r w:rsidRPr="004A3188">
        <w:rPr>
          <w:rFonts w:ascii="Times New Roman" w:hAnsi="Times New Roman"/>
          <w:sz w:val="24"/>
          <w:szCs w:val="24"/>
        </w:rPr>
        <w:t>-CAG vector.</w:t>
      </w:r>
    </w:p>
    <w:p w14:paraId="7C4A20F8" w14:textId="77777777" w:rsidR="004D30EA" w:rsidRPr="004A3188" w:rsidRDefault="004D30EA" w:rsidP="004D30EA">
      <w:pPr>
        <w:spacing w:line="360" w:lineRule="auto"/>
        <w:rPr>
          <w:rFonts w:ascii="Times New Roman" w:hAnsi="Times New Roman"/>
          <w:b/>
          <w:bCs/>
          <w:sz w:val="24"/>
          <w:szCs w:val="24"/>
        </w:rPr>
      </w:pPr>
      <w:r w:rsidRPr="004A3188">
        <w:rPr>
          <w:rFonts w:ascii="Times New Roman" w:hAnsi="Times New Roman"/>
          <w:b/>
          <w:bCs/>
          <w:sz w:val="24"/>
          <w:szCs w:val="24"/>
        </w:rPr>
        <w:t>Primary cultures of postnatal cortical astroglia and lentiviral infection</w:t>
      </w:r>
    </w:p>
    <w:p w14:paraId="42DFD2FD" w14:textId="77777777" w:rsidR="004D30EA" w:rsidRPr="004A3188" w:rsidRDefault="004D30EA" w:rsidP="004D30EA">
      <w:pPr>
        <w:spacing w:line="360" w:lineRule="auto"/>
        <w:rPr>
          <w:rFonts w:ascii="Times New Roman" w:hAnsi="Times New Roman"/>
          <w:sz w:val="24"/>
          <w:szCs w:val="24"/>
        </w:rPr>
      </w:pPr>
      <w:r w:rsidRPr="004A3188">
        <w:rPr>
          <w:rFonts w:ascii="Times New Roman" w:hAnsi="Times New Roman"/>
          <w:sz w:val="24"/>
          <w:szCs w:val="24"/>
        </w:rPr>
        <w:t>To establish primary cultures of postnatal cortical astroglia,</w:t>
      </w:r>
      <w:r w:rsidRPr="004A3188">
        <w:rPr>
          <w:rFonts w:ascii="Times New Roman" w:hAnsi="Times New Roman"/>
          <w:b/>
          <w:bCs/>
          <w:sz w:val="24"/>
          <w:szCs w:val="24"/>
        </w:rPr>
        <w:t xml:space="preserve"> </w:t>
      </w:r>
      <w:r w:rsidRPr="004A3188">
        <w:rPr>
          <w:rFonts w:ascii="Times New Roman" w:hAnsi="Times New Roman"/>
          <w:sz w:val="24"/>
          <w:szCs w:val="24"/>
        </w:rPr>
        <w:t xml:space="preserve">the cerebral cortex of postnatal P5-P7 wild-type mice was dissected from the brain. Cells were subsequently mechanically dissociated and cultured under proliferating conditions for 7 days in astro medium containing DMEM/F-12 (Gibco), 10% FBS (Gibco), 2% B27 Supplement (Gibco), 1% </w:t>
      </w:r>
      <w:proofErr w:type="spellStart"/>
      <w:r w:rsidRPr="004A3188">
        <w:rPr>
          <w:rFonts w:ascii="Times New Roman" w:hAnsi="Times New Roman"/>
          <w:sz w:val="24"/>
          <w:szCs w:val="24"/>
        </w:rPr>
        <w:t>GlutaMAX</w:t>
      </w:r>
      <w:proofErr w:type="spellEnd"/>
      <w:r w:rsidRPr="004A3188">
        <w:rPr>
          <w:rFonts w:ascii="Times New Roman" w:hAnsi="Times New Roman"/>
          <w:sz w:val="24"/>
          <w:szCs w:val="24"/>
        </w:rPr>
        <w:t xml:space="preserve"> Supplement (Gibco), 1% Penicillin-Streptomycin (Gibco), epidermal growth factor (10ng/ml) and basic fibroblast growth factor (10ng/ml), as previously described </w:t>
      </w:r>
      <w:r w:rsidRPr="004A3188">
        <w:rPr>
          <w:rFonts w:ascii="Times New Roman" w:hAnsi="Times New Roman"/>
          <w:sz w:val="24"/>
          <w:szCs w:val="24"/>
        </w:rPr>
        <w:fldChar w:fldCharType="begin"/>
      </w:r>
      <w:r w:rsidRPr="004A3188">
        <w:rPr>
          <w:rFonts w:ascii="Times New Roman" w:hAnsi="Times New Roman"/>
          <w:sz w:val="24"/>
          <w:szCs w:val="24"/>
        </w:rPr>
        <w:instrText xml:space="preserve"> ADDIN ZOTERO_ITEM CSL_CITATION {"citationID":"YelxN9H5","properties":{"formattedCitation":"(Heinrich {\\i{}et al}, 2011)","plainCitation":"(Heinrich et al, 2011)","noteIndex":0},"citationItems":[{"id":782,"uris":["http://zotero.org/users/local/dBWKaixa/items/WFJ2J7CU"],"itemData":{"id":782,"type":"article-journal","abstract":"Instructing glial cells to generate neurons may prove to be a strategy to replace neurons that have degenerated. Here, we describe a robust protocol for the efficient in vitro conversion of postnatal astroglia from the mouse cerebral cortex into functional, synapse-forming neurons. This protocol involves two steps: (i) expansion of astroglial cells (7 d) and (ii) astroglia-to-neuron conversion induced by persistent and strong retroviral expression of Neurog2 (encoding neurogenin-2) or Mash1 (also referred to as achaete-scute complex homolog 1 or Ascl1) and/or distal-less homeobox 2 (Dlx2) for generation of glutamatergic or GABAergic neurons, respectively (7-21 d for different degrees of maturity). Our protocol of astroglia-to-neuron conversion by a single neurogenic transcription factor provides a stringent experimental system to study the specification of a selective neuronal subtype, thus offering an alternative to the use of embryonic or neural stem cells. Moreover, it can be a useful model for studies of lineage conversion from non-neuronal cells, with potential for brain regenerative medicine.","container-title":"Nature Protocols","DOI":"10.1038/nprot.2010.188","ISSN":"1750-2799","issue":"2","journalAbbreviation":"Nat Protoc","language":"eng","note":"PMID: 21293461","page":"214-228","source":"PubMed","title":"Generation of subtype-specific neurons from postnatal astroglia of the mouse cerebral cortex","volume":"6","author":[{"family":"Heinrich","given":"Christophe"},{"family":"Gascón","given":"Sergio"},{"family":"Masserdotti","given":"Giacomo"},{"family":"Lepier","given":"Alexandra"},{"family":"Sanchez","given":"Rodrigo"},{"family":"Simon-Ebert","given":"Tatiana"},{"family":"Schroeder","given":"Timm"},{"family":"Götz","given":"Magdalena"},{"family":"Berninger","given":"Benedikt"}],"issued":{"date-parts":[["2011",2]]}}}],"schema":"https://github.com/citation-style-language/schema/raw/master/csl-citation.json"} </w:instrText>
      </w:r>
      <w:r w:rsidRPr="004A3188">
        <w:rPr>
          <w:rFonts w:ascii="Times New Roman" w:hAnsi="Times New Roman"/>
          <w:sz w:val="24"/>
          <w:szCs w:val="24"/>
        </w:rPr>
        <w:fldChar w:fldCharType="separate"/>
      </w:r>
      <w:r w:rsidRPr="004A3188">
        <w:rPr>
          <w:rFonts w:ascii="Times New Roman" w:hAnsi="Times New Roman"/>
          <w:sz w:val="24"/>
          <w:szCs w:val="24"/>
        </w:rPr>
        <w:t xml:space="preserve">(Heinrich </w:t>
      </w:r>
      <w:r w:rsidRPr="004A3188">
        <w:rPr>
          <w:rFonts w:ascii="Times New Roman" w:hAnsi="Times New Roman"/>
          <w:i/>
          <w:iCs/>
          <w:sz w:val="24"/>
          <w:szCs w:val="24"/>
        </w:rPr>
        <w:t>et al</w:t>
      </w:r>
      <w:r w:rsidRPr="004A3188">
        <w:rPr>
          <w:rFonts w:ascii="Times New Roman" w:hAnsi="Times New Roman"/>
          <w:sz w:val="24"/>
          <w:szCs w:val="24"/>
        </w:rPr>
        <w:t>, 2011)</w:t>
      </w:r>
      <w:r w:rsidRPr="004A3188">
        <w:rPr>
          <w:rFonts w:ascii="Times New Roman" w:hAnsi="Times New Roman"/>
          <w:sz w:val="24"/>
          <w:szCs w:val="24"/>
        </w:rPr>
        <w:fldChar w:fldCharType="end"/>
      </w:r>
      <w:r w:rsidRPr="004A3188">
        <w:rPr>
          <w:rFonts w:ascii="Times New Roman" w:hAnsi="Times New Roman"/>
          <w:sz w:val="24"/>
          <w:szCs w:val="24"/>
        </w:rPr>
        <w:t>.</w:t>
      </w:r>
    </w:p>
    <w:p w14:paraId="1FAE085B" w14:textId="77777777" w:rsidR="004D30EA" w:rsidRPr="004A3188" w:rsidRDefault="004D30EA" w:rsidP="004D30EA">
      <w:pPr>
        <w:spacing w:line="360" w:lineRule="auto"/>
        <w:rPr>
          <w:rFonts w:ascii="Times New Roman" w:hAnsi="Times New Roman"/>
          <w:sz w:val="24"/>
          <w:szCs w:val="24"/>
        </w:rPr>
      </w:pPr>
      <w:r w:rsidRPr="004A3188">
        <w:rPr>
          <w:rFonts w:ascii="Times New Roman" w:hAnsi="Times New Roman"/>
          <w:sz w:val="24"/>
          <w:szCs w:val="24"/>
        </w:rPr>
        <w:t xml:space="preserve">For lentiviral infection, </w:t>
      </w:r>
      <w:proofErr w:type="spellStart"/>
      <w:r w:rsidRPr="004A3188">
        <w:rPr>
          <w:rFonts w:ascii="Times New Roman" w:hAnsi="Times New Roman"/>
          <w:sz w:val="24"/>
          <w:szCs w:val="24"/>
        </w:rPr>
        <w:t>astroglial</w:t>
      </w:r>
      <w:proofErr w:type="spellEnd"/>
      <w:r w:rsidRPr="004A3188">
        <w:rPr>
          <w:rFonts w:ascii="Times New Roman" w:hAnsi="Times New Roman"/>
          <w:sz w:val="24"/>
          <w:szCs w:val="24"/>
        </w:rPr>
        <w:t xml:space="preserve"> cells were plated onto poly-D-lysine pre-coated coverslips 7 days upon proliferation initiation and were left to attach and grow for 2-4 hours. Cells were then transduced with concentrated lentiviral vectors. The infection mix was removed 24 hours later and was replaced by astro medium which did not contain FBS, epidermal growth factor and basic fibroblast growth factor to favor differentiation. Cells were analyzed 7 and 14 days later. </w:t>
      </w:r>
    </w:p>
    <w:p w14:paraId="728359BB" w14:textId="77777777" w:rsidR="004D30EA" w:rsidRPr="004A3188" w:rsidRDefault="004D30EA" w:rsidP="004D30EA">
      <w:pPr>
        <w:spacing w:line="360" w:lineRule="auto"/>
        <w:rPr>
          <w:rFonts w:ascii="Times New Roman" w:hAnsi="Times New Roman"/>
          <w:b/>
          <w:bCs/>
          <w:sz w:val="24"/>
          <w:szCs w:val="24"/>
        </w:rPr>
      </w:pPr>
      <w:r w:rsidRPr="004A3188">
        <w:rPr>
          <w:rFonts w:ascii="Times New Roman" w:hAnsi="Times New Roman"/>
          <w:b/>
          <w:bCs/>
          <w:sz w:val="24"/>
          <w:szCs w:val="24"/>
        </w:rPr>
        <w:t>Primary cultures of postnatal radial glial cells and lentiviral infection</w:t>
      </w:r>
    </w:p>
    <w:p w14:paraId="3416507F" w14:textId="77777777" w:rsidR="004D30EA" w:rsidRPr="004A3188" w:rsidRDefault="004D30EA" w:rsidP="004D30EA">
      <w:pPr>
        <w:spacing w:line="360" w:lineRule="auto"/>
        <w:rPr>
          <w:rFonts w:ascii="Times New Roman" w:hAnsi="Times New Roman"/>
          <w:sz w:val="24"/>
          <w:szCs w:val="24"/>
        </w:rPr>
      </w:pPr>
      <w:r w:rsidRPr="004A3188">
        <w:rPr>
          <w:rFonts w:ascii="Times New Roman" w:hAnsi="Times New Roman"/>
          <w:sz w:val="24"/>
          <w:szCs w:val="24"/>
        </w:rPr>
        <w:t>To establish primary cultures of postnatal radial glial cells (</w:t>
      </w:r>
      <w:proofErr w:type="spellStart"/>
      <w:r w:rsidRPr="004A3188">
        <w:rPr>
          <w:rFonts w:ascii="Times New Roman" w:hAnsi="Times New Roman"/>
          <w:sz w:val="24"/>
          <w:szCs w:val="24"/>
        </w:rPr>
        <w:t>pRGCs</w:t>
      </w:r>
      <w:proofErr w:type="spellEnd"/>
      <w:r w:rsidRPr="004A3188">
        <w:rPr>
          <w:rFonts w:ascii="Times New Roman" w:hAnsi="Times New Roman"/>
          <w:sz w:val="24"/>
          <w:szCs w:val="24"/>
        </w:rPr>
        <w:t xml:space="preserve">), the lateral walls of the lateral ventricles of P0-P1 mice were dissected, mechanically dissociated, and then plated onto poly-D-lysine pre-coated coverslips. </w:t>
      </w:r>
      <w:proofErr w:type="spellStart"/>
      <w:r w:rsidRPr="004A3188">
        <w:rPr>
          <w:rFonts w:ascii="Times New Roman" w:hAnsi="Times New Roman"/>
          <w:sz w:val="24"/>
          <w:szCs w:val="24"/>
        </w:rPr>
        <w:t>pRGCs</w:t>
      </w:r>
      <w:proofErr w:type="spellEnd"/>
      <w:r w:rsidRPr="004A3188">
        <w:rPr>
          <w:rFonts w:ascii="Times New Roman" w:hAnsi="Times New Roman"/>
          <w:sz w:val="24"/>
          <w:szCs w:val="24"/>
        </w:rPr>
        <w:t xml:space="preserve"> were cultured in proliferation medium [DMEM-high glucose (Gibco), 10% FBS (Gibco), and 1% penicillin/streptomycin (Gibco)] for three days </w:t>
      </w:r>
      <w:r w:rsidRPr="004A3188">
        <w:rPr>
          <w:rFonts w:ascii="Times New Roman" w:hAnsi="Times New Roman"/>
          <w:sz w:val="24"/>
          <w:szCs w:val="24"/>
        </w:rPr>
        <w:fldChar w:fldCharType="begin"/>
      </w:r>
      <w:r w:rsidRPr="004A3188">
        <w:rPr>
          <w:rFonts w:ascii="Times New Roman" w:hAnsi="Times New Roman"/>
          <w:sz w:val="24"/>
          <w:szCs w:val="24"/>
        </w:rPr>
        <w:instrText xml:space="preserve"> ADDIN ZOTERO_ITEM CSL_CITATION {"citationID":"o6L49OtJ","properties":{"formattedCitation":"(Paez-Gonzalez {\\i{}et al}, 2011; Kyrousi {\\i{}et al}, 2015; Lalioti {\\i{}et al}, 2019b)","plainCitation":"(Paez-Gonzalez et al, 2011; Kyrousi et al, 2015; Lalioti et al, 2019b)","noteIndex":0},"citationItems":[{"id":24,"uris":["http://zotero.org/users/local/dBWKaixa/items/LEL5RWEM"],"itemData":{"id":24,"type":"article-journal","abstract":"&lt;h2&gt;Summary&lt;/h2&gt;&lt;p&gt;The rodent subventricular/subependymal zone (SVZ/SEZ) houses neural stem cells (NSCs) that generate olfactory bulb interneurons. It is unclear how the SVZ environment sustains neuronal production into adulthood. We discovered that the adapter molecule Ankyrin-3 (Ank3) is specifically upregulated in ventricular progenitors destined to become ependymal cells, but not in NSCs, and is required for SVZ niche assembly through progenitor lateral adhesion. Furthermore, we found that Ank3 expression is controlled by Foxj1, a transcriptional regulator of multicilia formation, and genetic deletion of this pathway led to complete loss of SVZ niche structure. Interestingly, radial glia continued to transition into postnatal NSCs without this niche. However, inducible deletion of Foxj1-Ank3 from mature SVZ ependyma resulted in dramatic depletion of neurogenesis. Targeting a pathway regulating ependymal organization/assembly and showing its requirement for new neuron production, our results have important implications for environmental control of adult neurogenesis and harvesting NSCs for replacement therapy.&lt;/p&gt;","container-title":"Neuron","DOI":"10.1016/j.neuron.2011.05.029","ISSN":"0896-6273","issue":"1","journalAbbreviation":"Neuron","language":"English","note":"PMID: 21745638, 21745638","page":"61-75","source":"www.cell.com","title":"Ank3-Dependent SVZ Niche Assembly Is Required for the Continued Production of New Neurons","volume":"71","author":[{"family":"Paez-Gonzalez","given":"Patricia"},{"family":"Abdi","given":"Khadar"},{"family":"Luciano","given":"Dominic"},{"family":"Liu","given":"Yan"},{"family":"Soriano-Navarro","given":"Mario"},{"family":"Rawlins","given":"Emma"},{"family":"Bennett","given":"Vann"},{"family":"Garcia-Verdugo","given":"Jose Manuel"},{"family":"Kuo","given":"Chay T."}],"issued":{"date-parts":[["2011",7,14]]}}},{"id":15,"uris":["http://zotero.org/users/local/dBWKaixa/items/VZ4UG8QR"],"itemData":{"id":15,"type":"article-journal","abstract":"Multiciliated cells are abundant in the epithelial surface of different tissues, including cells lining the walls of the lateral ventricles in the brain and the airway epithelium. Their main role is to control fluid flow and defects in their differentiation are implicated in many human disorders, such as hydrocephalus, accompanied by defects in adult neurogenesis and mucociliary disorder in the airway system. Here we show that Mcidas, which is mutated in human mucociliary clearance disorder, and GemC1 (Gmnc or Lynkeas), previously implicated in cell cycle progression, are key regulators of multiciliated ependymal cell generation in the mouse brain. Overexpression and knockdown experiments show that Mcidas and GemC1 are sufficient and necessary for cell fate commitment and differentiation of radial glial cells to multiciliated ependymal cells. Furthermore, we show that GemC1 and Mcidas operate in hierarchical order, upstream of Foxj1 and c-Myb transcription factors, which are known regulators of ependymal cell generation, and that Notch signaling inhibits GemC1 and Mcidas function. Our results suggest that Mcidas and GemC1 are key players in the generation of multiciliated ependymal cells of the adult neurogenic niche.","container-title":"Development (Cambridge, England)","DOI":"10.1242/dev.126342","ISSN":"1477-9129","issue":"21","journalAbbreviation":"Development","language":"eng","note":"PMID: 26395491","page":"3661-3674","source":"PubMed","title":"Mcidas and GemC1 are key regulators for the generation of multiciliated ependymal cells in the adult neurogenic niche","volume":"142","author":[{"family":"Kyrousi","given":"Christina"},{"family":"Arbi","given":"Marina"},{"family":"Pilz","given":"Gregor-Alexander"},{"family":"Pefani","given":"Dafni-Eleftheria"},{"family":"Lalioti","given":"Maria-Eleni"},{"family":"Ninkovic","given":"Jovica"},{"family":"Götz","given":"Magdalena"},{"family":"Lygerou","given":"Zoi"},{"family":"Taraviras","given":"Stavros"}],"issued":{"date-parts":[["2015",11,1]]}}},{"id":734,"uris":["http://zotero.org/users/local/dBWKaixa/items/DYYAATG6"],"itemData":{"id":734,"type":"article-journal","abstract":"The subventricular zone (SVZ) is one of two main niches where neurogenesis persists during adulthood, as it retains neural stem cells (NSCs) with self-renewal capacity and multi-lineage potency. Another critical cellular component of the niche is the population of postmitotic multiciliated ependymal cells. Both cell types are derived from radial glial cells that become specified to each lineage during embryogenesis. We show here that GemC1, encoding Geminin coiled-coil domain-containing protein 1, is associated with congenital hydrocephalus in humans and mice. Our results show that GemC1 deficiency drives cells toward a NSC phenotype, at the expense of multiciliated ependymal cell generation. The increased number of NSCs is accompanied by increased levels of proliferation and neurogenesis in the postnatal SVZ. Finally, GemC1-knockout cells display altered chromatin organization at multiple loci, further supporting a NSC identity. Together, these findings suggest that GemC1 regulates the balance between NSC generation and ependymal cell differentiation, with implications for the pathogenesis of human congenital hydrocephalus.","container-title":"Glia","DOI":"10.1002/glia.23690","ISSN":"1098-1136","journalAbbreviation":"Glia","language":"eng","note":"PMID: 31328313","source":"PubMed","title":"GemC1 is a critical switch for neural stem cell generation in the postnatal brain","author":[{"family":"Lalioti","given":"Maria-Eleni"},{"family":"Kaplani","given":"Konstantina"},{"family":"Lokka","given":"Georgia"},{"family":"Georgomanolis","given":"Theodore"},{"family":"Kyrousi","given":"Christina"},{"family":"Dong","given":"Weilai"},{"family":"Dunbar","given":"Ashley"},{"family":"Parlapani","given":"Evangelia"},{"family":"Damianidou","given":"Eleni"},{"family":"Spassky","given":"Nathalie"},{"family":"Kahle","given":"Kristopher T."},{"family":"Papantonis","given":"Argyris"},{"family":"Lygerou","given":"Zoi"},{"family":"Taraviras","given":"Stavros"}],"issued":{"date-parts":[["2019",7,22]]}}}],"schema":"https://github.com/citation-style-language/schema/raw/master/csl-citation.json"} </w:instrText>
      </w:r>
      <w:r w:rsidRPr="004A3188">
        <w:rPr>
          <w:rFonts w:ascii="Times New Roman" w:hAnsi="Times New Roman"/>
          <w:sz w:val="24"/>
          <w:szCs w:val="24"/>
        </w:rPr>
        <w:fldChar w:fldCharType="separate"/>
      </w:r>
      <w:r w:rsidRPr="004A3188">
        <w:rPr>
          <w:rFonts w:ascii="Times New Roman" w:hAnsi="Times New Roman"/>
          <w:sz w:val="24"/>
          <w:szCs w:val="24"/>
        </w:rPr>
        <w:t xml:space="preserve">(Paez-Gonzalez </w:t>
      </w:r>
      <w:r w:rsidRPr="004A3188">
        <w:rPr>
          <w:rFonts w:ascii="Times New Roman" w:hAnsi="Times New Roman"/>
          <w:i/>
          <w:iCs/>
          <w:sz w:val="24"/>
          <w:szCs w:val="24"/>
        </w:rPr>
        <w:t>et al</w:t>
      </w:r>
      <w:r w:rsidRPr="004A3188">
        <w:rPr>
          <w:rFonts w:ascii="Times New Roman" w:hAnsi="Times New Roman"/>
          <w:sz w:val="24"/>
          <w:szCs w:val="24"/>
        </w:rPr>
        <w:t xml:space="preserve">, 2011; Kyrousi </w:t>
      </w:r>
      <w:r w:rsidRPr="004A3188">
        <w:rPr>
          <w:rFonts w:ascii="Times New Roman" w:hAnsi="Times New Roman"/>
          <w:i/>
          <w:iCs/>
          <w:sz w:val="24"/>
          <w:szCs w:val="24"/>
        </w:rPr>
        <w:t>et al</w:t>
      </w:r>
      <w:r w:rsidRPr="004A3188">
        <w:rPr>
          <w:rFonts w:ascii="Times New Roman" w:hAnsi="Times New Roman"/>
          <w:sz w:val="24"/>
          <w:szCs w:val="24"/>
        </w:rPr>
        <w:t xml:space="preserve">, 2015; Lalioti </w:t>
      </w:r>
      <w:r w:rsidRPr="004A3188">
        <w:rPr>
          <w:rFonts w:ascii="Times New Roman" w:hAnsi="Times New Roman"/>
          <w:i/>
          <w:iCs/>
          <w:sz w:val="24"/>
          <w:szCs w:val="24"/>
        </w:rPr>
        <w:t>et al</w:t>
      </w:r>
      <w:r w:rsidRPr="004A3188">
        <w:rPr>
          <w:rFonts w:ascii="Times New Roman" w:hAnsi="Times New Roman"/>
          <w:sz w:val="24"/>
          <w:szCs w:val="24"/>
        </w:rPr>
        <w:t>, 2019b)</w:t>
      </w:r>
      <w:r w:rsidRPr="004A3188">
        <w:rPr>
          <w:rFonts w:ascii="Times New Roman" w:hAnsi="Times New Roman"/>
          <w:sz w:val="24"/>
          <w:szCs w:val="24"/>
        </w:rPr>
        <w:fldChar w:fldCharType="end"/>
      </w:r>
      <w:r w:rsidRPr="004A3188">
        <w:rPr>
          <w:rFonts w:ascii="Times New Roman" w:hAnsi="Times New Roman"/>
          <w:sz w:val="24"/>
          <w:szCs w:val="24"/>
        </w:rPr>
        <w:t xml:space="preserve">. Subsequently, </w:t>
      </w:r>
      <w:proofErr w:type="spellStart"/>
      <w:r w:rsidRPr="004A3188">
        <w:rPr>
          <w:rFonts w:ascii="Times New Roman" w:hAnsi="Times New Roman"/>
          <w:sz w:val="24"/>
          <w:szCs w:val="24"/>
        </w:rPr>
        <w:t>pRGCs</w:t>
      </w:r>
      <w:proofErr w:type="spellEnd"/>
      <w:r w:rsidRPr="004A3188">
        <w:rPr>
          <w:rFonts w:ascii="Times New Roman" w:hAnsi="Times New Roman"/>
          <w:sz w:val="24"/>
          <w:szCs w:val="24"/>
        </w:rPr>
        <w:t xml:space="preserve"> were infected with unconcentrated viral particles performing plate-spin infection. Proliferation medium was changed 24 hours post-infection and later replaced with differentiation medium [DMEM-high glucose (Gibco), 2% FBS (Gibco), and 1% penicillin/streptomycin (Gibco)] 48 hours post-infection. Cells were processed for analysis 5 or 15 days upon differentiation initiation. </w:t>
      </w:r>
    </w:p>
    <w:p w14:paraId="571AF1D3" w14:textId="77777777" w:rsidR="004D30EA" w:rsidRPr="004A3188" w:rsidRDefault="004D30EA" w:rsidP="004D30EA">
      <w:pPr>
        <w:spacing w:line="360" w:lineRule="auto"/>
        <w:rPr>
          <w:rFonts w:ascii="Times New Roman" w:hAnsi="Times New Roman"/>
          <w:b/>
          <w:bCs/>
          <w:sz w:val="24"/>
          <w:szCs w:val="24"/>
        </w:rPr>
      </w:pPr>
      <w:r w:rsidRPr="004A3188">
        <w:rPr>
          <w:rFonts w:ascii="Times New Roman" w:hAnsi="Times New Roman"/>
          <w:b/>
          <w:bCs/>
          <w:sz w:val="24"/>
          <w:szCs w:val="24"/>
        </w:rPr>
        <w:t>Cultures of mouse embryonic stem cells (</w:t>
      </w:r>
      <w:proofErr w:type="spellStart"/>
      <w:r w:rsidRPr="004A3188">
        <w:rPr>
          <w:rFonts w:ascii="Times New Roman" w:hAnsi="Times New Roman"/>
          <w:b/>
          <w:bCs/>
          <w:sz w:val="24"/>
          <w:szCs w:val="24"/>
        </w:rPr>
        <w:t>mESCs</w:t>
      </w:r>
      <w:proofErr w:type="spellEnd"/>
      <w:r w:rsidRPr="004A3188">
        <w:rPr>
          <w:rFonts w:ascii="Times New Roman" w:hAnsi="Times New Roman"/>
          <w:b/>
          <w:bCs/>
          <w:sz w:val="24"/>
          <w:szCs w:val="24"/>
        </w:rPr>
        <w:t>) and transfection</w:t>
      </w:r>
    </w:p>
    <w:p w14:paraId="3FBC15C0" w14:textId="1A412442" w:rsidR="004D30EA" w:rsidRPr="004A3188" w:rsidRDefault="004D30EA" w:rsidP="004D30EA">
      <w:pPr>
        <w:spacing w:line="360" w:lineRule="auto"/>
        <w:rPr>
          <w:rFonts w:ascii="Times New Roman" w:hAnsi="Times New Roman"/>
          <w:sz w:val="24"/>
          <w:szCs w:val="24"/>
        </w:rPr>
      </w:pPr>
      <w:r w:rsidRPr="004A3188">
        <w:rPr>
          <w:rFonts w:ascii="Times New Roman" w:hAnsi="Times New Roman"/>
          <w:sz w:val="24"/>
          <w:szCs w:val="24"/>
        </w:rPr>
        <w:t>Mouse embryonic stem cells were grown onto gelatin-coated (0.1% gelatin, Sigma) flasks in GMEM BHK-21 medium (Gibco), supplemented with 10% FBS (</w:t>
      </w:r>
      <w:proofErr w:type="spellStart"/>
      <w:r w:rsidRPr="004A3188">
        <w:rPr>
          <w:rFonts w:ascii="Times New Roman" w:hAnsi="Times New Roman"/>
          <w:sz w:val="24"/>
          <w:szCs w:val="24"/>
        </w:rPr>
        <w:t>Biosera</w:t>
      </w:r>
      <w:proofErr w:type="spellEnd"/>
      <w:r w:rsidRPr="004A3188">
        <w:rPr>
          <w:rFonts w:ascii="Times New Roman" w:hAnsi="Times New Roman"/>
          <w:sz w:val="24"/>
          <w:szCs w:val="24"/>
        </w:rPr>
        <w:t xml:space="preserve">, Embryonic Stem Cells tested), 0.1 mM </w:t>
      </w:r>
      <w:r w:rsidRPr="004A3188">
        <w:rPr>
          <w:rFonts w:ascii="Times New Roman" w:hAnsi="Times New Roman"/>
          <w:sz w:val="24"/>
          <w:szCs w:val="24"/>
        </w:rPr>
        <w:lastRenderedPageBreak/>
        <w:t>β-</w:t>
      </w:r>
      <w:proofErr w:type="spellStart"/>
      <w:r w:rsidRPr="004A3188">
        <w:rPr>
          <w:rFonts w:ascii="Times New Roman" w:hAnsi="Times New Roman"/>
          <w:sz w:val="24"/>
          <w:szCs w:val="24"/>
        </w:rPr>
        <w:t>mercaptoethanol</w:t>
      </w:r>
      <w:proofErr w:type="spellEnd"/>
      <w:r w:rsidRPr="004A3188">
        <w:rPr>
          <w:rFonts w:ascii="Times New Roman" w:hAnsi="Times New Roman"/>
          <w:sz w:val="24"/>
          <w:szCs w:val="24"/>
        </w:rPr>
        <w:t xml:space="preserve"> (Gibco), 2 mM L-glutamine (Sigma), 1 mM sodium pyruvate (Pan Biotech), 1% penicillin/streptomycin (Gibco), 1% MEM Non-Essential Amino Acids (</w:t>
      </w:r>
      <w:proofErr w:type="spellStart"/>
      <w:r w:rsidRPr="004A3188">
        <w:rPr>
          <w:rFonts w:ascii="Times New Roman" w:hAnsi="Times New Roman"/>
          <w:sz w:val="24"/>
          <w:szCs w:val="24"/>
        </w:rPr>
        <w:t>Biosera</w:t>
      </w:r>
      <w:proofErr w:type="spellEnd"/>
      <w:r w:rsidRPr="004A3188">
        <w:rPr>
          <w:rFonts w:ascii="Times New Roman" w:hAnsi="Times New Roman"/>
          <w:sz w:val="24"/>
          <w:szCs w:val="24"/>
        </w:rPr>
        <w:t>) and 2.000 U/ml LIF (Millipore). Cells were passaged every other day</w:t>
      </w:r>
      <w:r w:rsidR="001F4094" w:rsidRPr="004A3188">
        <w:rPr>
          <w:rFonts w:ascii="Times New Roman" w:hAnsi="Times New Roman"/>
          <w:sz w:val="24"/>
          <w:szCs w:val="24"/>
        </w:rPr>
        <w:t xml:space="preserve"> and were mycoplasma tested</w:t>
      </w:r>
      <w:r w:rsidRPr="004A3188">
        <w:rPr>
          <w:rFonts w:ascii="Times New Roman" w:hAnsi="Times New Roman"/>
          <w:sz w:val="24"/>
          <w:szCs w:val="24"/>
        </w:rPr>
        <w:t>.</w:t>
      </w:r>
      <w:r w:rsidR="001F4094" w:rsidRPr="004A3188">
        <w:rPr>
          <w:rFonts w:ascii="Times New Roman" w:hAnsi="Times New Roman"/>
          <w:sz w:val="24"/>
          <w:szCs w:val="24"/>
        </w:rPr>
        <w:t xml:space="preserve"> </w:t>
      </w:r>
    </w:p>
    <w:p w14:paraId="2D9B4862" w14:textId="77777777" w:rsidR="004D30EA" w:rsidRPr="004A3188" w:rsidRDefault="004D30EA" w:rsidP="004D30EA">
      <w:pPr>
        <w:spacing w:line="360" w:lineRule="auto"/>
        <w:rPr>
          <w:rFonts w:ascii="Times New Roman" w:hAnsi="Times New Roman"/>
          <w:sz w:val="24"/>
          <w:szCs w:val="24"/>
        </w:rPr>
      </w:pPr>
      <w:r w:rsidRPr="004A3188">
        <w:rPr>
          <w:rFonts w:ascii="Times New Roman" w:hAnsi="Times New Roman"/>
          <w:sz w:val="24"/>
          <w:szCs w:val="24"/>
        </w:rPr>
        <w:t xml:space="preserve">Reverse </w:t>
      </w:r>
      <w:proofErr w:type="spellStart"/>
      <w:r w:rsidRPr="004A3188">
        <w:rPr>
          <w:rFonts w:ascii="Times New Roman" w:hAnsi="Times New Roman"/>
          <w:sz w:val="24"/>
          <w:szCs w:val="24"/>
        </w:rPr>
        <w:t>mESCs</w:t>
      </w:r>
      <w:proofErr w:type="spellEnd"/>
      <w:r w:rsidRPr="004A3188">
        <w:rPr>
          <w:rFonts w:ascii="Times New Roman" w:hAnsi="Times New Roman"/>
          <w:sz w:val="24"/>
          <w:szCs w:val="24"/>
        </w:rPr>
        <w:t xml:space="preserve"> transfection was performed using the jet-OPTIMUS reagent according to manufacturer’s instructions. Briefly, the transfection mixes containing DNA, jet-OPTIMUS buffer and transfection reagent were prepared. Afterwards, transfection mixes were placed on gelatin pre-coated glass coverslips and then </w:t>
      </w:r>
      <w:proofErr w:type="spellStart"/>
      <w:r w:rsidRPr="004A3188">
        <w:rPr>
          <w:rFonts w:ascii="Times New Roman" w:hAnsi="Times New Roman"/>
          <w:sz w:val="24"/>
          <w:szCs w:val="24"/>
        </w:rPr>
        <w:t>mESCs</w:t>
      </w:r>
      <w:proofErr w:type="spellEnd"/>
      <w:r w:rsidRPr="004A3188">
        <w:rPr>
          <w:rFonts w:ascii="Times New Roman" w:hAnsi="Times New Roman"/>
          <w:sz w:val="24"/>
          <w:szCs w:val="24"/>
        </w:rPr>
        <w:t xml:space="preserve"> were immediately seeded. Cells were cultured in the presence of LIF for 24 hours. The following day the medium was changed (LIF withdrawal), and the cells were cultured in differentiating conditions for up to 6 days and were then processed for analysis.</w:t>
      </w:r>
    </w:p>
    <w:p w14:paraId="3934A514" w14:textId="77777777" w:rsidR="004D30EA" w:rsidRPr="004A3188" w:rsidRDefault="004D30EA" w:rsidP="004D30EA">
      <w:pPr>
        <w:spacing w:line="360" w:lineRule="auto"/>
        <w:rPr>
          <w:rFonts w:ascii="Times New Roman" w:hAnsi="Times New Roman"/>
          <w:b/>
          <w:bCs/>
          <w:sz w:val="24"/>
          <w:szCs w:val="24"/>
        </w:rPr>
      </w:pPr>
      <w:r w:rsidRPr="004A3188">
        <w:rPr>
          <w:rFonts w:ascii="Times New Roman" w:hAnsi="Times New Roman"/>
          <w:b/>
          <w:bCs/>
          <w:sz w:val="24"/>
          <w:szCs w:val="24"/>
        </w:rPr>
        <w:t>Video microscopy of ependymal cilia</w:t>
      </w:r>
    </w:p>
    <w:p w14:paraId="33ADC310" w14:textId="77777777" w:rsidR="004D30EA" w:rsidRPr="004A3188" w:rsidRDefault="004D30EA" w:rsidP="004D30EA">
      <w:pPr>
        <w:spacing w:line="360" w:lineRule="auto"/>
        <w:rPr>
          <w:rFonts w:ascii="Times New Roman" w:hAnsi="Times New Roman"/>
          <w:sz w:val="24"/>
          <w:szCs w:val="24"/>
        </w:rPr>
      </w:pPr>
      <w:r w:rsidRPr="004A3188">
        <w:rPr>
          <w:rFonts w:ascii="Times New Roman" w:hAnsi="Times New Roman"/>
          <w:sz w:val="24"/>
          <w:szCs w:val="24"/>
        </w:rPr>
        <w:t>For the study of ependymal cilia in primary cultures of reprogrammed postnatal cortical astroglia, cells were grown under proliferating conditions in astro medium for 7 days. Cells were then plated onto poly-D-lysine coated glass-bottom dishes (</w:t>
      </w:r>
      <w:proofErr w:type="spellStart"/>
      <w:r w:rsidRPr="004A3188">
        <w:rPr>
          <w:rFonts w:ascii="Times New Roman" w:hAnsi="Times New Roman"/>
          <w:sz w:val="24"/>
          <w:szCs w:val="24"/>
        </w:rPr>
        <w:t>ibidi</w:t>
      </w:r>
      <w:proofErr w:type="spellEnd"/>
      <w:r w:rsidRPr="004A3188">
        <w:rPr>
          <w:rFonts w:ascii="Times New Roman" w:hAnsi="Times New Roman"/>
          <w:sz w:val="24"/>
          <w:szCs w:val="24"/>
        </w:rPr>
        <w:t xml:space="preserve">) and transduced with unconcentrated lentiviral vectors. 24 hours post infection, medium was replaced by astro medium which did not contain FBS, epidermal growth factor and basic fibroblast growth factor to favor differentiation. Cells were used in video microscopy experiments 22 days later. </w:t>
      </w:r>
    </w:p>
    <w:p w14:paraId="2C210BA3" w14:textId="77777777" w:rsidR="004D30EA" w:rsidRPr="004A3188" w:rsidRDefault="004D30EA" w:rsidP="004D30EA">
      <w:pPr>
        <w:spacing w:line="360" w:lineRule="auto"/>
        <w:rPr>
          <w:rFonts w:ascii="Times New Roman" w:hAnsi="Times New Roman"/>
          <w:sz w:val="24"/>
          <w:szCs w:val="24"/>
        </w:rPr>
      </w:pPr>
      <w:r w:rsidRPr="004A3188">
        <w:rPr>
          <w:rFonts w:ascii="Times New Roman" w:hAnsi="Times New Roman"/>
          <w:sz w:val="24"/>
          <w:szCs w:val="24"/>
        </w:rPr>
        <w:t xml:space="preserve">To perform video microscopy experiments in reprogrammed postnatal cortical astroglia, the culturing medium was replaced by live imaging medium containing MEM (Sigma), 20% FBS (Gibco), 4 mM L-glutamine (Sigma) and 1 mM sodium pyruvate (Pan Biotech). In addition, to track cilia generated fluid flow 0.5 </w:t>
      </w:r>
      <w:proofErr w:type="spellStart"/>
      <w:r w:rsidRPr="004A3188">
        <w:rPr>
          <w:rFonts w:ascii="Times New Roman" w:hAnsi="Times New Roman"/>
          <w:sz w:val="24"/>
          <w:szCs w:val="24"/>
        </w:rPr>
        <w:t>μm</w:t>
      </w:r>
      <w:proofErr w:type="spellEnd"/>
      <w:r w:rsidRPr="004A3188">
        <w:rPr>
          <w:rFonts w:ascii="Times New Roman" w:hAnsi="Times New Roman"/>
          <w:sz w:val="24"/>
          <w:szCs w:val="24"/>
        </w:rPr>
        <w:t xml:space="preserve"> red fluorescent microbeads (1μl/ml medium; Sigma) were added to the imaging medium. Video microscopy experiments were performed using an Olympus IX83 microscope equipped with a Hamamatsu Orca-Flash 4.0 </w:t>
      </w:r>
      <w:proofErr w:type="spellStart"/>
      <w:r w:rsidRPr="004A3188">
        <w:rPr>
          <w:rFonts w:ascii="Times New Roman" w:hAnsi="Times New Roman"/>
          <w:sz w:val="24"/>
          <w:szCs w:val="24"/>
        </w:rPr>
        <w:t>sCMOS</w:t>
      </w:r>
      <w:proofErr w:type="spellEnd"/>
      <w:r w:rsidRPr="004A3188">
        <w:rPr>
          <w:rFonts w:ascii="Times New Roman" w:hAnsi="Times New Roman"/>
          <w:sz w:val="24"/>
          <w:szCs w:val="24"/>
        </w:rPr>
        <w:t xml:space="preserve"> camera. During live imaging microscopy experiments cells were maintained at 37°C and 5% CO2. Videos were obtained using a 60x water immersion objective at 80 frames/sec, while 500 frames were acquired for each field.  </w:t>
      </w:r>
    </w:p>
    <w:p w14:paraId="0AC8495B" w14:textId="77777777" w:rsidR="004D30EA" w:rsidRPr="004A3188" w:rsidRDefault="004D30EA" w:rsidP="004D30EA">
      <w:pPr>
        <w:spacing w:line="360" w:lineRule="auto"/>
        <w:rPr>
          <w:rFonts w:ascii="Times New Roman" w:hAnsi="Times New Roman"/>
          <w:sz w:val="24"/>
          <w:szCs w:val="24"/>
        </w:rPr>
      </w:pPr>
      <w:r w:rsidRPr="004A3188">
        <w:rPr>
          <w:rFonts w:ascii="Times New Roman" w:hAnsi="Times New Roman"/>
          <w:sz w:val="24"/>
          <w:szCs w:val="24"/>
        </w:rPr>
        <w:t xml:space="preserve">For the study of brain ependymal cilia, mice were sacrificed at P7-P15, brains were dissected in HBSS at room temperature and 200 </w:t>
      </w:r>
      <w:proofErr w:type="spellStart"/>
      <w:r w:rsidRPr="004A3188">
        <w:rPr>
          <w:rFonts w:ascii="Times New Roman" w:hAnsi="Times New Roman"/>
          <w:sz w:val="24"/>
          <w:szCs w:val="24"/>
        </w:rPr>
        <w:t>μm</w:t>
      </w:r>
      <w:proofErr w:type="spellEnd"/>
      <w:r w:rsidRPr="004A3188">
        <w:rPr>
          <w:rFonts w:ascii="Times New Roman" w:hAnsi="Times New Roman"/>
          <w:sz w:val="24"/>
          <w:szCs w:val="24"/>
        </w:rPr>
        <w:t xml:space="preserve"> thick coronal slices were obtained using a vibrating microtome. Slices containing the lateral ventricles were placed in DMEM-</w:t>
      </w:r>
      <w:proofErr w:type="spellStart"/>
      <w:r w:rsidRPr="004A3188">
        <w:rPr>
          <w:rFonts w:ascii="Times New Roman" w:hAnsi="Times New Roman"/>
          <w:sz w:val="24"/>
          <w:szCs w:val="24"/>
        </w:rPr>
        <w:t>GlutaMAX</w:t>
      </w:r>
      <w:proofErr w:type="spellEnd"/>
      <w:r w:rsidRPr="004A3188">
        <w:rPr>
          <w:rFonts w:ascii="Times New Roman" w:hAnsi="Times New Roman"/>
          <w:sz w:val="24"/>
          <w:szCs w:val="24"/>
        </w:rPr>
        <w:t xml:space="preserve"> (Gibco) media pre-warmed at 37°C. </w:t>
      </w:r>
    </w:p>
    <w:p w14:paraId="40B2D311" w14:textId="77777777" w:rsidR="004D30EA" w:rsidRPr="004A3188" w:rsidRDefault="004D30EA" w:rsidP="004D30EA">
      <w:pPr>
        <w:spacing w:line="360" w:lineRule="auto"/>
        <w:rPr>
          <w:rFonts w:ascii="Times New Roman" w:hAnsi="Times New Roman"/>
          <w:sz w:val="24"/>
          <w:szCs w:val="24"/>
        </w:rPr>
      </w:pPr>
      <w:r w:rsidRPr="004A3188">
        <w:rPr>
          <w:rFonts w:ascii="Times New Roman" w:hAnsi="Times New Roman"/>
          <w:sz w:val="24"/>
          <w:szCs w:val="24"/>
        </w:rPr>
        <w:lastRenderedPageBreak/>
        <w:t xml:space="preserve">To perform video microscopy experiments, brain slices were placed onto glass-bottom dishes containing live imaging medium with 0.5 </w:t>
      </w:r>
      <w:proofErr w:type="spellStart"/>
      <w:r w:rsidRPr="004A3188">
        <w:rPr>
          <w:rFonts w:ascii="Times New Roman" w:hAnsi="Times New Roman"/>
          <w:sz w:val="24"/>
          <w:szCs w:val="24"/>
        </w:rPr>
        <w:t>μm</w:t>
      </w:r>
      <w:proofErr w:type="spellEnd"/>
      <w:r w:rsidRPr="004A3188">
        <w:rPr>
          <w:rFonts w:ascii="Times New Roman" w:hAnsi="Times New Roman"/>
          <w:sz w:val="24"/>
          <w:szCs w:val="24"/>
        </w:rPr>
        <w:t xml:space="preserve"> red fluorescent microbeads (1μl/ml medium). Video recordings were obtained as described in the preceding paragraph. </w:t>
      </w:r>
    </w:p>
    <w:p w14:paraId="2758170F" w14:textId="77777777" w:rsidR="004D30EA" w:rsidRPr="004A3188" w:rsidRDefault="004D30EA" w:rsidP="004D30EA">
      <w:pPr>
        <w:spacing w:line="360" w:lineRule="auto"/>
        <w:rPr>
          <w:rFonts w:ascii="Times New Roman" w:hAnsi="Times New Roman"/>
          <w:sz w:val="24"/>
          <w:szCs w:val="24"/>
        </w:rPr>
      </w:pPr>
      <w:r w:rsidRPr="004A3188">
        <w:rPr>
          <w:rFonts w:ascii="Times New Roman" w:hAnsi="Times New Roman"/>
          <w:sz w:val="24"/>
          <w:szCs w:val="24"/>
        </w:rPr>
        <w:t xml:space="preserve">For cilia beat frequency analysis, the ImageJ image processing program was used to firstly generate a graphical representation of cilia beating, in the form of a kymograph, as previously described by Drummond I. </w:t>
      </w:r>
      <w:r w:rsidRPr="004A3188">
        <w:rPr>
          <w:rFonts w:ascii="Times New Roman" w:hAnsi="Times New Roman"/>
          <w:sz w:val="24"/>
          <w:szCs w:val="24"/>
        </w:rPr>
        <w:fldChar w:fldCharType="begin"/>
      </w:r>
      <w:r w:rsidRPr="004A3188">
        <w:rPr>
          <w:rFonts w:ascii="Times New Roman" w:hAnsi="Times New Roman"/>
          <w:sz w:val="24"/>
          <w:szCs w:val="24"/>
        </w:rPr>
        <w:instrText xml:space="preserve"> ADDIN ZOTERO_ITEM CSL_CITATION {"citationID":"txXJyZ0Y","properties":{"formattedCitation":"(Drummond, 2009)","plainCitation":"(Drummond, 2009)","noteIndex":0},"citationItems":[{"id":1503,"uris":["http://zotero.org/users/local/dBWKaixa/items/XRHWAIU6"],"itemData":{"id":1503,"type":"article-journal","abstract":"Zebrafish are ideally suited for analysis of genes required for ciliogenesis and cilia function. Combining genetic manipulation with high-quality in vivo imaging, zebrafish embryos provide a high-throughput system for annotation of the cilia proteome. The specific advantages of the system are the availability of cilia mutants, the ability to target genes of unknown function using antisense methods, the feasibility of observing cilia in living embryos, and the ability to image fixed cilia in wholemount at high resolution. Techniques are described for analysis of mutants, gene knockdown using antisense morpholino oligos, visualizing cilia and cilia orientation in wholemount zebrafish embryos, cilia imaging by high-speed video, and electron microscopy of zebrafish cilia.","container-title":"Methods in Cell Biology","DOI":"10.1016/S0091-679X(08)93011-9","ISSN":"0091-679X","journalAbbreviation":"Methods Cell Biol","language":"eng","note":"PMID: 20409819","page":"197-217","source":"PubMed","title":"Studying cilia in zebrafish","volume":"93","author":[{"family":"Drummond","given":"Iain"}],"issued":{"date-parts":[["2009"]]}}}],"schema":"https://github.com/citation-style-language/schema/raw/master/csl-citation.json"} </w:instrText>
      </w:r>
      <w:r w:rsidRPr="004A3188">
        <w:rPr>
          <w:rFonts w:ascii="Times New Roman" w:hAnsi="Times New Roman"/>
          <w:sz w:val="24"/>
          <w:szCs w:val="24"/>
        </w:rPr>
        <w:fldChar w:fldCharType="separate"/>
      </w:r>
      <w:r w:rsidRPr="004A3188">
        <w:rPr>
          <w:rFonts w:ascii="Times New Roman" w:hAnsi="Times New Roman"/>
          <w:sz w:val="24"/>
          <w:szCs w:val="24"/>
        </w:rPr>
        <w:t>(Drummond, 2009)</w:t>
      </w:r>
      <w:r w:rsidRPr="004A3188">
        <w:rPr>
          <w:rFonts w:ascii="Times New Roman" w:hAnsi="Times New Roman"/>
          <w:sz w:val="24"/>
          <w:szCs w:val="24"/>
        </w:rPr>
        <w:fldChar w:fldCharType="end"/>
      </w:r>
      <w:r w:rsidRPr="004A3188">
        <w:rPr>
          <w:rFonts w:ascii="Times New Roman" w:hAnsi="Times New Roman"/>
          <w:sz w:val="24"/>
          <w:szCs w:val="24"/>
        </w:rPr>
        <w:t xml:space="preserve">. Cilia beat frequency for each multiciliated cell was then calculated with the correlation of the time scale of the video recording with the kymograph, following the method described by Francis R. and Lo C. </w:t>
      </w:r>
      <w:r w:rsidRPr="004A3188">
        <w:rPr>
          <w:rFonts w:ascii="Times New Roman" w:hAnsi="Times New Roman"/>
          <w:sz w:val="24"/>
          <w:szCs w:val="24"/>
        </w:rPr>
        <w:fldChar w:fldCharType="begin"/>
      </w:r>
      <w:r w:rsidRPr="004A3188">
        <w:rPr>
          <w:rFonts w:ascii="Times New Roman" w:hAnsi="Times New Roman"/>
          <w:sz w:val="24"/>
          <w:szCs w:val="24"/>
        </w:rPr>
        <w:instrText xml:space="preserve"> ADDIN ZOTERO_ITEM CSL_CITATION {"citationID":"QFLdyvvo","properties":{"formattedCitation":"(Francis &amp; Lo, 2013)","plainCitation":"(Francis &amp; Lo, 2013)","noteIndex":0},"citationItems":[{"id":762,"uris":["http://zotero.org/users/local/dBWKaixa/items/YTWM3ANT"],"itemData":{"id":762,"type":"article-journal","abstract":"An ex vivo technique for imaging mouse airway epithelia for quantitative analysis of motile cilia function important for insight into mucociliary clearance function has been established. Freshly harvested mouse trachea is cut longitudinally through the trachealis muscle and mounted in a shallow walled chamber on a glass-bottomed dish. The trachea sample is positioned along its long axis to take advantage of the trachealis muscle to curl longitudinally. This allows imaging of ciliary motion in the profile view along the entire tracheal length. Videos at 200 frames/sec are obtained using differential interference contrast microscopy and a high speed digital camera to allow quantitative analysis of cilia beat frequency and ciliary waveform. With the addition of fluorescent beads during imaging, cilia generated fluid flow also can be determined. The protocol time spans approximately 30 min, with 5 min for chamber preparation, 5-10 min for sample mounting, and 10-15 min for videomicroscopy.","container-title":"Journal of Visualized Experiments: JoVE","DOI":"10.3791/50343","ISSN":"1940-087X","issue":"78","journalAbbreviation":"J Vis Exp","language":"eng","note":"PMID: 23963287\nPMCID: PMC3854556","source":"PubMed","title":"Ex vivo method for high resolution imaging of cilia motility in rodent airway epithelia","author":[{"family":"Francis","given":"Richard"},{"family":"Lo","given":"Cecilia"}],"issued":{"date-parts":[["2013",8,8]]}}}],"schema":"https://github.com/citation-style-language/schema/raw/master/csl-citation.json"} </w:instrText>
      </w:r>
      <w:r w:rsidRPr="004A3188">
        <w:rPr>
          <w:rFonts w:ascii="Times New Roman" w:hAnsi="Times New Roman"/>
          <w:sz w:val="24"/>
          <w:szCs w:val="24"/>
        </w:rPr>
        <w:fldChar w:fldCharType="separate"/>
      </w:r>
      <w:r w:rsidRPr="004A3188">
        <w:rPr>
          <w:rFonts w:ascii="Times New Roman" w:hAnsi="Times New Roman"/>
          <w:sz w:val="24"/>
          <w:szCs w:val="24"/>
        </w:rPr>
        <w:t>(Francis &amp; Lo, 2013)</w:t>
      </w:r>
      <w:r w:rsidRPr="004A3188">
        <w:rPr>
          <w:rFonts w:ascii="Times New Roman" w:hAnsi="Times New Roman"/>
          <w:sz w:val="24"/>
          <w:szCs w:val="24"/>
        </w:rPr>
        <w:fldChar w:fldCharType="end"/>
      </w:r>
      <w:r w:rsidRPr="004A3188">
        <w:rPr>
          <w:rFonts w:ascii="Times New Roman" w:hAnsi="Times New Roman"/>
          <w:sz w:val="24"/>
          <w:szCs w:val="24"/>
        </w:rPr>
        <w:t>.</w:t>
      </w:r>
    </w:p>
    <w:p w14:paraId="797952CB" w14:textId="77777777" w:rsidR="004D30EA" w:rsidRPr="004A3188" w:rsidRDefault="004D30EA" w:rsidP="004D30EA">
      <w:pPr>
        <w:spacing w:line="360" w:lineRule="auto"/>
        <w:rPr>
          <w:rFonts w:ascii="Times New Roman" w:hAnsi="Times New Roman"/>
          <w:sz w:val="24"/>
          <w:szCs w:val="24"/>
        </w:rPr>
      </w:pPr>
      <w:r w:rsidRPr="004A3188">
        <w:rPr>
          <w:rFonts w:ascii="Times New Roman" w:hAnsi="Times New Roman"/>
          <w:sz w:val="24"/>
          <w:szCs w:val="24"/>
        </w:rPr>
        <w:t xml:space="preserve">To track the trajectory of the moving microbeads the </w:t>
      </w:r>
      <w:proofErr w:type="spellStart"/>
      <w:r w:rsidRPr="004A3188">
        <w:rPr>
          <w:rFonts w:ascii="Times New Roman" w:hAnsi="Times New Roman"/>
          <w:sz w:val="24"/>
          <w:szCs w:val="24"/>
        </w:rPr>
        <w:t>MTrackJ</w:t>
      </w:r>
      <w:proofErr w:type="spellEnd"/>
      <w:r w:rsidRPr="004A3188">
        <w:rPr>
          <w:rFonts w:ascii="Times New Roman" w:hAnsi="Times New Roman"/>
          <w:sz w:val="24"/>
          <w:szCs w:val="24"/>
        </w:rPr>
        <w:t xml:space="preserve"> Plugin of the ImageJ program was used. In short, the point selection tool was used to manually mark the position of each red fluorescent microbead in each frame. Consecutive marks on the corresponding video recordings created the trajectory of the microbeads.</w:t>
      </w:r>
    </w:p>
    <w:p w14:paraId="3E6A265D" w14:textId="77777777" w:rsidR="004D30EA" w:rsidRPr="004A3188" w:rsidRDefault="004D30EA" w:rsidP="004D30EA">
      <w:pPr>
        <w:spacing w:line="360" w:lineRule="auto"/>
        <w:rPr>
          <w:rFonts w:ascii="Times New Roman" w:hAnsi="Times New Roman"/>
          <w:b/>
          <w:bCs/>
          <w:sz w:val="24"/>
          <w:szCs w:val="24"/>
        </w:rPr>
      </w:pPr>
      <w:r w:rsidRPr="004A3188">
        <w:rPr>
          <w:rFonts w:ascii="Times New Roman" w:hAnsi="Times New Roman"/>
          <w:b/>
          <w:bCs/>
          <w:sz w:val="24"/>
          <w:szCs w:val="24"/>
        </w:rPr>
        <w:t>Whole-mount dissection</w:t>
      </w:r>
    </w:p>
    <w:p w14:paraId="094E97ED" w14:textId="77777777" w:rsidR="004D30EA" w:rsidRPr="004A3188" w:rsidRDefault="004D30EA" w:rsidP="004D30EA">
      <w:pPr>
        <w:spacing w:line="360" w:lineRule="auto"/>
        <w:rPr>
          <w:rFonts w:ascii="Times New Roman" w:hAnsi="Times New Roman"/>
          <w:sz w:val="24"/>
          <w:szCs w:val="24"/>
        </w:rPr>
      </w:pPr>
      <w:r w:rsidRPr="004A3188">
        <w:rPr>
          <w:rFonts w:ascii="Times New Roman" w:hAnsi="Times New Roman"/>
          <w:sz w:val="24"/>
          <w:szCs w:val="24"/>
        </w:rPr>
        <w:t xml:space="preserve">SVZ whole mounts were obtained as previously described </w:t>
      </w:r>
      <w:r w:rsidRPr="004A3188">
        <w:rPr>
          <w:rFonts w:ascii="Times New Roman" w:hAnsi="Times New Roman"/>
          <w:sz w:val="24"/>
          <w:szCs w:val="24"/>
        </w:rPr>
        <w:fldChar w:fldCharType="begin"/>
      </w:r>
      <w:r w:rsidRPr="004A3188">
        <w:rPr>
          <w:rFonts w:ascii="Times New Roman" w:hAnsi="Times New Roman"/>
          <w:sz w:val="24"/>
          <w:szCs w:val="24"/>
        </w:rPr>
        <w:instrText xml:space="preserve"> ADDIN ZOTERO_ITEM CSL_CITATION {"citationID":"77YpeLdh","properties":{"formattedCitation":"(Lalioti {\\i{}et al}, 2019b)","plainCitation":"(Lalioti et al, 2019b)","noteIndex":0},"citationItems":[{"id":734,"uris":["http://zotero.org/users/local/dBWKaixa/items/DYYAATG6"],"itemData":{"id":734,"type":"article-journal","abstract":"The subventricular zone (SVZ) is one of two main niches where neurogenesis persists during adulthood, as it retains neural stem cells (NSCs) with self-renewal capacity and multi-lineage potency. Another critical cellular component of the niche is the population of postmitotic multiciliated ependymal cells. Both cell types are derived from radial glial cells that become specified to each lineage during embryogenesis. We show here that GemC1, encoding Geminin coiled-coil domain-containing protein 1, is associated with congenital hydrocephalus in humans and mice. Our results show that GemC1 deficiency drives cells toward a NSC phenotype, at the expense of multiciliated ependymal cell generation. The increased number of NSCs is accompanied by increased levels of proliferation and neurogenesis in the postnatal SVZ. Finally, GemC1-knockout cells display altered chromatin organization at multiple loci, further supporting a NSC identity. Together, these findings suggest that GemC1 regulates the balance between NSC generation and ependymal cell differentiation, with implications for the pathogenesis of human congenital hydrocephalus.","container-title":"Glia","DOI":"10.1002/glia.23690","ISSN":"1098-1136","journalAbbreviation":"Glia","language":"eng","note":"PMID: 31328313","source":"PubMed","title":"GemC1 is a critical switch for neural stem cell generation in the postnatal brain","author":[{"family":"Lalioti","given":"Maria-Eleni"},{"family":"Kaplani","given":"Konstantina"},{"family":"Lokka","given":"Georgia"},{"family":"Georgomanolis","given":"Theodore"},{"family":"Kyrousi","given":"Christina"},{"family":"Dong","given":"Weilai"},{"family":"Dunbar","given":"Ashley"},{"family":"Parlapani","given":"Evangelia"},{"family":"Damianidou","given":"Eleni"},{"family":"Spassky","given":"Nathalie"},{"family":"Kahle","given":"Kristopher T."},{"family":"Papantonis","given":"Argyris"},{"family":"Lygerou","given":"Zoi"},{"family":"Taraviras","given":"Stavros"}],"issued":{"date-parts":[["2019",7,22]]}}}],"schema":"https://github.com/citation-style-language/schema/raw/master/csl-citation.json"} </w:instrText>
      </w:r>
      <w:r w:rsidRPr="004A3188">
        <w:rPr>
          <w:rFonts w:ascii="Times New Roman" w:hAnsi="Times New Roman"/>
          <w:sz w:val="24"/>
          <w:szCs w:val="24"/>
        </w:rPr>
        <w:fldChar w:fldCharType="separate"/>
      </w:r>
      <w:r w:rsidRPr="004A3188">
        <w:rPr>
          <w:rFonts w:ascii="Times New Roman" w:hAnsi="Times New Roman"/>
          <w:sz w:val="24"/>
          <w:szCs w:val="24"/>
        </w:rPr>
        <w:t xml:space="preserve">(Lalioti </w:t>
      </w:r>
      <w:r w:rsidRPr="004A3188">
        <w:rPr>
          <w:rFonts w:ascii="Times New Roman" w:hAnsi="Times New Roman"/>
          <w:i/>
          <w:iCs/>
          <w:sz w:val="24"/>
          <w:szCs w:val="24"/>
        </w:rPr>
        <w:t>et al</w:t>
      </w:r>
      <w:r w:rsidRPr="004A3188">
        <w:rPr>
          <w:rFonts w:ascii="Times New Roman" w:hAnsi="Times New Roman"/>
          <w:sz w:val="24"/>
          <w:szCs w:val="24"/>
        </w:rPr>
        <w:t>, 2019b)</w:t>
      </w:r>
      <w:r w:rsidRPr="004A3188">
        <w:rPr>
          <w:rFonts w:ascii="Times New Roman" w:hAnsi="Times New Roman"/>
          <w:sz w:val="24"/>
          <w:szCs w:val="24"/>
        </w:rPr>
        <w:fldChar w:fldCharType="end"/>
      </w:r>
      <w:r w:rsidRPr="004A3188">
        <w:rPr>
          <w:rFonts w:ascii="Times New Roman" w:hAnsi="Times New Roman"/>
          <w:sz w:val="24"/>
          <w:szCs w:val="24"/>
        </w:rPr>
        <w:t>. Briefly, the brain was isolated and the electroporated lateral ventricle was carefully separated from the posterior region of the telencephalon, followed by the extraction of the hippocampus and septum. Fixation of the dissected lateral wall was performed in 4% PFA/0.1% Triton X-100 at 4</w:t>
      </w:r>
      <w:r w:rsidRPr="004A3188">
        <w:rPr>
          <w:rFonts w:ascii="Times New Roman" w:hAnsi="Times New Roman"/>
          <w:sz w:val="24"/>
          <w:szCs w:val="24"/>
          <w:vertAlign w:val="superscript"/>
        </w:rPr>
        <w:t>o</w:t>
      </w:r>
      <w:r w:rsidRPr="004A3188">
        <w:rPr>
          <w:rFonts w:ascii="Times New Roman" w:hAnsi="Times New Roman"/>
          <w:sz w:val="24"/>
          <w:szCs w:val="24"/>
        </w:rPr>
        <w:t xml:space="preserve">C overnight. Staining was then performed (see below, immunofluorescence) and the lateral wall was further dissected from the surrounding brain parenchyma, resulting in tissue slivers with a thickness of 200-300 micrometers. These slivers were then affixed to a glass slide using </w:t>
      </w:r>
      <w:proofErr w:type="spellStart"/>
      <w:r w:rsidRPr="004A3188">
        <w:rPr>
          <w:rFonts w:ascii="Times New Roman" w:hAnsi="Times New Roman"/>
          <w:sz w:val="24"/>
          <w:szCs w:val="24"/>
        </w:rPr>
        <w:t>Mowiol</w:t>
      </w:r>
      <w:proofErr w:type="spellEnd"/>
      <w:r w:rsidRPr="004A3188">
        <w:rPr>
          <w:rFonts w:ascii="Times New Roman" w:hAnsi="Times New Roman"/>
          <w:sz w:val="24"/>
          <w:szCs w:val="24"/>
        </w:rPr>
        <w:t xml:space="preserve"> 4-88 (</w:t>
      </w:r>
      <w:proofErr w:type="spellStart"/>
      <w:r w:rsidRPr="004A3188">
        <w:rPr>
          <w:rFonts w:ascii="Times New Roman" w:hAnsi="Times New Roman"/>
          <w:sz w:val="24"/>
          <w:szCs w:val="24"/>
        </w:rPr>
        <w:t>Calbiochem</w:t>
      </w:r>
      <w:proofErr w:type="spellEnd"/>
      <w:r w:rsidRPr="004A3188">
        <w:rPr>
          <w:rFonts w:ascii="Times New Roman" w:hAnsi="Times New Roman"/>
          <w:sz w:val="24"/>
          <w:szCs w:val="24"/>
        </w:rPr>
        <w:t>) mounting media and covered with a coverslip.</w:t>
      </w:r>
    </w:p>
    <w:p w14:paraId="4E87EB5B" w14:textId="77777777" w:rsidR="004D30EA" w:rsidRPr="004A3188" w:rsidRDefault="004D30EA" w:rsidP="004D30EA">
      <w:pPr>
        <w:spacing w:line="360" w:lineRule="auto"/>
        <w:rPr>
          <w:rFonts w:ascii="Times New Roman" w:hAnsi="Times New Roman"/>
          <w:sz w:val="24"/>
          <w:szCs w:val="24"/>
        </w:rPr>
      </w:pPr>
    </w:p>
    <w:p w14:paraId="27272648" w14:textId="77777777" w:rsidR="004D30EA" w:rsidRPr="004A3188" w:rsidRDefault="004D30EA" w:rsidP="004D30EA">
      <w:pPr>
        <w:spacing w:line="360" w:lineRule="auto"/>
        <w:rPr>
          <w:rFonts w:ascii="Times New Roman" w:hAnsi="Times New Roman"/>
          <w:b/>
          <w:bCs/>
          <w:sz w:val="24"/>
          <w:szCs w:val="24"/>
        </w:rPr>
      </w:pPr>
      <w:r w:rsidRPr="004A3188">
        <w:rPr>
          <w:rFonts w:ascii="Times New Roman" w:hAnsi="Times New Roman"/>
          <w:b/>
          <w:bCs/>
          <w:sz w:val="24"/>
          <w:szCs w:val="24"/>
        </w:rPr>
        <w:t>Immunofluorescence</w:t>
      </w:r>
    </w:p>
    <w:p w14:paraId="23F46110" w14:textId="7A05BEA3" w:rsidR="004D30EA" w:rsidRPr="004A3188" w:rsidRDefault="004D30EA" w:rsidP="004D30EA">
      <w:pPr>
        <w:spacing w:line="360" w:lineRule="auto"/>
        <w:rPr>
          <w:rFonts w:ascii="Times New Roman" w:hAnsi="Times New Roman"/>
          <w:sz w:val="24"/>
          <w:szCs w:val="24"/>
        </w:rPr>
      </w:pPr>
      <w:r w:rsidRPr="004A3188">
        <w:rPr>
          <w:rFonts w:ascii="Times New Roman" w:hAnsi="Times New Roman"/>
          <w:sz w:val="24"/>
          <w:szCs w:val="24"/>
        </w:rPr>
        <w:t>For immunofluorescence, cultured cells were fixed for 10 min with 4% PFA</w:t>
      </w:r>
      <w:r w:rsidR="00946AB6" w:rsidRPr="004A3188">
        <w:rPr>
          <w:rFonts w:ascii="Times New Roman" w:hAnsi="Times New Roman"/>
          <w:sz w:val="24"/>
          <w:szCs w:val="24"/>
        </w:rPr>
        <w:t xml:space="preserve"> (or 10 min PFA 4% </w:t>
      </w:r>
      <w:r w:rsidR="00300456" w:rsidRPr="004A3188">
        <w:rPr>
          <w:rFonts w:ascii="Times New Roman" w:hAnsi="Times New Roman"/>
          <w:sz w:val="24"/>
          <w:szCs w:val="24"/>
        </w:rPr>
        <w:t xml:space="preserve">followed by </w:t>
      </w:r>
      <w:r w:rsidR="00946AB6" w:rsidRPr="004A3188">
        <w:rPr>
          <w:rFonts w:ascii="Times New Roman" w:hAnsi="Times New Roman"/>
          <w:sz w:val="24"/>
          <w:szCs w:val="24"/>
        </w:rPr>
        <w:t xml:space="preserve">10 min </w:t>
      </w:r>
      <w:r w:rsidR="00300456" w:rsidRPr="004A3188">
        <w:rPr>
          <w:rFonts w:ascii="Times New Roman" w:hAnsi="Times New Roman"/>
          <w:sz w:val="24"/>
          <w:szCs w:val="24"/>
        </w:rPr>
        <w:t xml:space="preserve">fixation in </w:t>
      </w:r>
      <w:r w:rsidR="00946AB6" w:rsidRPr="004A3188">
        <w:rPr>
          <w:rFonts w:ascii="Times New Roman" w:hAnsi="Times New Roman"/>
          <w:sz w:val="24"/>
          <w:szCs w:val="24"/>
        </w:rPr>
        <w:t>Methanol where stated)</w:t>
      </w:r>
      <w:r w:rsidRPr="004A3188">
        <w:rPr>
          <w:rFonts w:ascii="Times New Roman" w:hAnsi="Times New Roman"/>
          <w:sz w:val="24"/>
          <w:szCs w:val="24"/>
        </w:rPr>
        <w:t xml:space="preserve"> and incubated in blocking solution, for 1hr at room temperature. Postnatal cortical </w:t>
      </w:r>
      <w:proofErr w:type="spellStart"/>
      <w:r w:rsidRPr="004A3188">
        <w:rPr>
          <w:rFonts w:ascii="Times New Roman" w:hAnsi="Times New Roman"/>
          <w:sz w:val="24"/>
          <w:szCs w:val="24"/>
        </w:rPr>
        <w:t>astroglial</w:t>
      </w:r>
      <w:proofErr w:type="spellEnd"/>
      <w:r w:rsidRPr="004A3188">
        <w:rPr>
          <w:rFonts w:ascii="Times New Roman" w:hAnsi="Times New Roman"/>
          <w:sz w:val="24"/>
          <w:szCs w:val="24"/>
        </w:rPr>
        <w:t xml:space="preserve"> cells were incubated in blocking solution containing 5% FBS, 3% BSA, 0.1% Triton X-100 in 1× PBS. </w:t>
      </w:r>
      <w:proofErr w:type="spellStart"/>
      <w:r w:rsidRPr="004A3188">
        <w:rPr>
          <w:rFonts w:ascii="Times New Roman" w:hAnsi="Times New Roman"/>
          <w:sz w:val="24"/>
          <w:szCs w:val="24"/>
        </w:rPr>
        <w:t>pRGCs</w:t>
      </w:r>
      <w:proofErr w:type="spellEnd"/>
      <w:r w:rsidRPr="004A3188">
        <w:rPr>
          <w:rFonts w:ascii="Times New Roman" w:hAnsi="Times New Roman"/>
          <w:sz w:val="24"/>
          <w:szCs w:val="24"/>
        </w:rPr>
        <w:t xml:space="preserve"> and </w:t>
      </w:r>
      <w:proofErr w:type="spellStart"/>
      <w:r w:rsidRPr="004A3188">
        <w:rPr>
          <w:rFonts w:ascii="Times New Roman" w:hAnsi="Times New Roman"/>
          <w:sz w:val="24"/>
          <w:szCs w:val="24"/>
        </w:rPr>
        <w:t>mESCs</w:t>
      </w:r>
      <w:proofErr w:type="spellEnd"/>
      <w:r w:rsidRPr="004A3188">
        <w:rPr>
          <w:rFonts w:ascii="Times New Roman" w:hAnsi="Times New Roman"/>
          <w:sz w:val="24"/>
          <w:szCs w:val="24"/>
        </w:rPr>
        <w:t xml:space="preserve"> were incubated in blocking solution containing 5% Normal Goat Serum (Jackson </w:t>
      </w:r>
      <w:proofErr w:type="spellStart"/>
      <w:r w:rsidRPr="004A3188">
        <w:rPr>
          <w:rFonts w:ascii="Times New Roman" w:hAnsi="Times New Roman"/>
          <w:sz w:val="24"/>
          <w:szCs w:val="24"/>
        </w:rPr>
        <w:t>Immunoresearch</w:t>
      </w:r>
      <w:proofErr w:type="spellEnd"/>
      <w:r w:rsidRPr="004A3188">
        <w:rPr>
          <w:rFonts w:ascii="Times New Roman" w:hAnsi="Times New Roman"/>
          <w:sz w:val="24"/>
          <w:szCs w:val="24"/>
        </w:rPr>
        <w:t xml:space="preserve">) and 0.3% Triton-X100 in 1x PBS. Cells </w:t>
      </w:r>
      <w:r w:rsidRPr="004A3188">
        <w:rPr>
          <w:rFonts w:ascii="Times New Roman" w:hAnsi="Times New Roman"/>
          <w:sz w:val="24"/>
          <w:szCs w:val="24"/>
        </w:rPr>
        <w:lastRenderedPageBreak/>
        <w:t>were incubated with primary antibodies in blocking solution at 4°C, overnight</w:t>
      </w:r>
      <w:r w:rsidR="00D636AA" w:rsidRPr="004A3188">
        <w:rPr>
          <w:rFonts w:ascii="Times New Roman" w:hAnsi="Times New Roman"/>
          <w:sz w:val="24"/>
          <w:szCs w:val="24"/>
        </w:rPr>
        <w:t xml:space="preserve"> </w:t>
      </w:r>
      <w:r w:rsidR="00D636AA" w:rsidRPr="004A3188">
        <w:rPr>
          <w:rFonts w:ascii="Times New Roman" w:hAnsi="Times New Roman"/>
          <w:sz w:val="24"/>
          <w:szCs w:val="24"/>
        </w:rPr>
        <w:fldChar w:fldCharType="begin"/>
      </w:r>
      <w:r w:rsidR="00D636AA" w:rsidRPr="004A3188">
        <w:rPr>
          <w:rFonts w:ascii="Times New Roman" w:hAnsi="Times New Roman"/>
          <w:sz w:val="24"/>
          <w:szCs w:val="24"/>
        </w:rPr>
        <w:instrText xml:space="preserve"> ADDIN ZOTERO_ITEM CSL_CITATION {"citationID":"ysd5Uu0R","properties":{"formattedCitation":"(Kalogeropoulou {\\i{}et al}, 2022)","plainCitation":"(Kalogeropoulou et al, 2022)","noteIndex":0},"citationItems":[{"id":1678,"uris":["http://zotero.org/users/local/dBWKaixa/items/VHQL244F"],"itemData":{"id":1678,"type":"article-journal","abstract":"Impaired replication has been previously linked to growth retardation and microcephaly; however, why the brain is critically affected compared with other organs remains elusive. Here, we report the differential response between early neural progenitors (neuroepithelial cells [NECs]) and fate-committed neural progenitors (NPs) to replication licensing defects. Our results show that, while NPs can tolerate altered expression of licensing factors, NECs undergo excessive replication stress, identified by impaired replication, increased DNA damage, and defective cell-cycle progression, leading eventually to NEC attrition and microcephaly. NECs that possess a short G1 phase license and activate more origins than NPs, by acquiring higher levels of DNA-bound MCMs. In vivo G1 shortening in NPs induces DNA damage upon impaired licensing, suggesting that G1 length correlates with replication stress hypersensitivity. Our findings propose that NECs possess distinct cell-cycle characteristics to ensure fast proliferation, although these inherent features render them susceptible to genotoxic stress.","container-title":"Stem Cell Reports","DOI":"10.1016/j.stemcr.2022.04.018","ISSN":"2213-6711","issue":"6","journalAbbreviation":"Stem Cell Reports","language":"eng","note":"PMID: 35623353\nPMCID: PMC9214316","page":"1395-1410","source":"PubMed","title":"Intrinsic neural stem cell properties define brain hypersensitivity to genotoxic stress","volume":"17","author":[{"family":"Kalogeropoulou","given":"Argyro"},{"family":"Mougkogianni","given":"Maria"},{"family":"Iliadou","given":"Marianna"},{"family":"Nikolopoulou","given":"Eleni"},{"family":"Flordelis","given":"Stefanos"},{"family":"Kanellou","given":"Alexandra"},{"family":"Arbi","given":"Marina"},{"family":"Nikou","given":"Sofia"},{"family":"Nieminuszczy","given":"Jadwiga"},{"family":"Niedzwiedz","given":"Wojciech"},{"family":"Kardamakis","given":"Dimitrios"},{"family":"Bravou","given":"Vasiliki"},{"family":"Lygerou","given":"Zoi"},{"family":"Taraviras","given":"Stavros"}],"issued":{"date-parts":[["2022",6,14]]}}}],"schema":"https://github.com/citation-style-language/schema/raw/master/csl-citation.json"} </w:instrText>
      </w:r>
      <w:r w:rsidR="00D636AA" w:rsidRPr="004A3188">
        <w:rPr>
          <w:rFonts w:ascii="Times New Roman" w:hAnsi="Times New Roman"/>
          <w:sz w:val="24"/>
          <w:szCs w:val="24"/>
        </w:rPr>
        <w:fldChar w:fldCharType="separate"/>
      </w:r>
      <w:r w:rsidR="00D636AA" w:rsidRPr="004A3188">
        <w:rPr>
          <w:rFonts w:ascii="Times New Roman" w:hAnsi="Times New Roman"/>
          <w:sz w:val="24"/>
        </w:rPr>
        <w:t xml:space="preserve">(Kalogeropoulou </w:t>
      </w:r>
      <w:r w:rsidR="00D636AA" w:rsidRPr="004A3188">
        <w:rPr>
          <w:rFonts w:ascii="Times New Roman" w:hAnsi="Times New Roman"/>
          <w:i/>
          <w:iCs/>
          <w:sz w:val="24"/>
        </w:rPr>
        <w:t>et al</w:t>
      </w:r>
      <w:r w:rsidR="00D636AA" w:rsidRPr="004A3188">
        <w:rPr>
          <w:rFonts w:ascii="Times New Roman" w:hAnsi="Times New Roman"/>
          <w:sz w:val="24"/>
        </w:rPr>
        <w:t>, 2022)</w:t>
      </w:r>
      <w:r w:rsidR="00D636AA" w:rsidRPr="004A3188">
        <w:rPr>
          <w:rFonts w:ascii="Times New Roman" w:hAnsi="Times New Roman"/>
          <w:sz w:val="24"/>
          <w:szCs w:val="24"/>
        </w:rPr>
        <w:fldChar w:fldCharType="end"/>
      </w:r>
      <w:r w:rsidRPr="004A3188">
        <w:rPr>
          <w:rFonts w:ascii="Times New Roman" w:hAnsi="Times New Roman"/>
          <w:sz w:val="24"/>
          <w:szCs w:val="24"/>
        </w:rPr>
        <w:t>.</w:t>
      </w:r>
    </w:p>
    <w:p w14:paraId="713C7289" w14:textId="77777777" w:rsidR="004D30EA" w:rsidRPr="004A3188" w:rsidRDefault="004D30EA" w:rsidP="004D30EA">
      <w:pPr>
        <w:spacing w:line="360" w:lineRule="auto"/>
        <w:rPr>
          <w:rFonts w:ascii="Times New Roman" w:hAnsi="Times New Roman"/>
          <w:sz w:val="24"/>
          <w:szCs w:val="24"/>
        </w:rPr>
      </w:pPr>
      <w:r w:rsidRPr="004A3188">
        <w:rPr>
          <w:rFonts w:ascii="Times New Roman" w:hAnsi="Times New Roman"/>
          <w:sz w:val="24"/>
          <w:szCs w:val="24"/>
        </w:rPr>
        <w:t xml:space="preserve">Brains dissected from newborn mice (up to P7) were fixed overnight with 4% PFA.  Subsequently, brains were rinsed with 1x PBS and cryopreserved with incubation in 30% sucrose in 1x PBS for ~48 hours. Brains were then frozen in 7.5% gelatin supplemented with 15% sucrose and sectioned at 12 </w:t>
      </w:r>
      <w:proofErr w:type="spellStart"/>
      <w:r w:rsidRPr="004A3188">
        <w:rPr>
          <w:rFonts w:ascii="Times New Roman" w:hAnsi="Times New Roman"/>
          <w:sz w:val="24"/>
          <w:szCs w:val="24"/>
        </w:rPr>
        <w:t>μm</w:t>
      </w:r>
      <w:proofErr w:type="spellEnd"/>
      <w:r w:rsidRPr="004A3188">
        <w:rPr>
          <w:rFonts w:ascii="Times New Roman" w:hAnsi="Times New Roman"/>
          <w:sz w:val="24"/>
          <w:szCs w:val="24"/>
        </w:rPr>
        <w:t xml:space="preserve"> using a CM1850 Leica cryostat. Brain coronal cryosections were postfixed with 4% PFA for 10 min, treated with 0.3% Triton X-100 in 1× PBS for 5 min, </w:t>
      </w:r>
      <w:bookmarkStart w:id="23" w:name="_Hlk130641365"/>
      <w:r w:rsidRPr="004A3188">
        <w:rPr>
          <w:rFonts w:ascii="Times New Roman" w:hAnsi="Times New Roman"/>
          <w:sz w:val="24"/>
          <w:szCs w:val="24"/>
        </w:rPr>
        <w:t>and incubated in blocking solution containing 5% FBS, 3% BSA, 0.1% Triton X-100 in 1× PBS, for 1-3 hrs</w:t>
      </w:r>
      <w:bookmarkEnd w:id="23"/>
      <w:r w:rsidRPr="004A3188">
        <w:rPr>
          <w:rFonts w:ascii="Times New Roman" w:hAnsi="Times New Roman"/>
          <w:sz w:val="24"/>
          <w:szCs w:val="24"/>
        </w:rPr>
        <w:t>. Samples were incubated with primary antibodies in blocking solution at 4°C, overnight.</w:t>
      </w:r>
    </w:p>
    <w:p w14:paraId="3702D5CD" w14:textId="77777777" w:rsidR="004D30EA" w:rsidRPr="004A3188" w:rsidRDefault="004D30EA" w:rsidP="004D30EA">
      <w:pPr>
        <w:spacing w:line="360" w:lineRule="auto"/>
        <w:rPr>
          <w:rFonts w:ascii="Times New Roman" w:hAnsi="Times New Roman"/>
          <w:sz w:val="24"/>
          <w:szCs w:val="24"/>
        </w:rPr>
      </w:pPr>
      <w:r w:rsidRPr="004A3188">
        <w:rPr>
          <w:rFonts w:ascii="Times New Roman" w:hAnsi="Times New Roman"/>
          <w:sz w:val="24"/>
          <w:szCs w:val="24"/>
        </w:rPr>
        <w:t xml:space="preserve">For immunofluorescence of cultured brain slices, membrane inserts were removed, rinsed in 1x PBS and fixed with 4% PFA at 4°C, overnight. Membrane inserts were then subjected to consecutive washes in 1x PBS (5 min), 0.1% Triton X-100 in 1× PBS (5 min) and 0.5% Triton X-100 in 1× PBS (20 min once) and were incubated in blocking solution containing 1% FBS, 0.1% Triton X-100 in 1× PBS for 2-3 </w:t>
      </w:r>
      <w:proofErr w:type="spellStart"/>
      <w:r w:rsidRPr="004A3188">
        <w:rPr>
          <w:rFonts w:ascii="Times New Roman" w:hAnsi="Times New Roman"/>
          <w:sz w:val="24"/>
          <w:szCs w:val="24"/>
        </w:rPr>
        <w:t>hrs</w:t>
      </w:r>
      <w:proofErr w:type="spellEnd"/>
      <w:r w:rsidRPr="004A3188">
        <w:rPr>
          <w:rFonts w:ascii="Times New Roman" w:hAnsi="Times New Roman"/>
          <w:sz w:val="24"/>
          <w:szCs w:val="24"/>
        </w:rPr>
        <w:t xml:space="preserve"> at room temperature. Samples were incubated with primary antibodies in blocking solution at 4°C, overnight.</w:t>
      </w:r>
    </w:p>
    <w:p w14:paraId="02D0DFD6" w14:textId="77777777" w:rsidR="004D30EA" w:rsidRPr="004A3188" w:rsidRDefault="004D30EA" w:rsidP="004D30EA">
      <w:pPr>
        <w:spacing w:line="360" w:lineRule="auto"/>
        <w:rPr>
          <w:rFonts w:ascii="Times New Roman" w:hAnsi="Times New Roman"/>
          <w:sz w:val="24"/>
          <w:szCs w:val="24"/>
        </w:rPr>
      </w:pPr>
      <w:r w:rsidRPr="004A3188">
        <w:rPr>
          <w:rFonts w:ascii="Times New Roman" w:hAnsi="Times New Roman"/>
          <w:sz w:val="24"/>
          <w:szCs w:val="24"/>
        </w:rPr>
        <w:t xml:space="preserve">Immunofluorescence of SVZ whole-mounts was performed as previously described </w:t>
      </w:r>
      <w:r w:rsidRPr="004A3188">
        <w:rPr>
          <w:rFonts w:ascii="Times New Roman" w:hAnsi="Times New Roman"/>
          <w:sz w:val="24"/>
          <w:szCs w:val="24"/>
        </w:rPr>
        <w:fldChar w:fldCharType="begin"/>
      </w:r>
      <w:r w:rsidRPr="004A3188">
        <w:rPr>
          <w:rFonts w:ascii="Times New Roman" w:hAnsi="Times New Roman"/>
          <w:sz w:val="24"/>
          <w:szCs w:val="24"/>
        </w:rPr>
        <w:instrText xml:space="preserve"> ADDIN ZOTERO_ITEM CSL_CITATION {"citationID":"1cpM2djr","properties":{"formattedCitation":"(Mirzadeh {\\i{}et al}, 2008, 2010)","plainCitation":"(Mirzadeh et al, 2008, 2010)","noteIndex":0},"citationItems":[{"id":572,"uris":["http://zotero.org/users/local/dBWKaixa/items/GE8UUPLI"],"itemData":{"id":572,"type":"article-journal","abstract":"Neural stem cells (NSCs, B1 cells) are retained in the walls of the adult lateral ventricles but, unlike embryonic NSCs, are displaced from the ventricular zone (VZ) into the subventricular zone (SVZ) by ependymal cells. Apical and basal compartments, which in embryonic NSCs play essential roles in self-renewal and differentiation, are not evident in adult NSCs. Here we show that SVZ B1 cells in adult mice extend a minute apical ending to directly contact the ventricle and a long basal process ending on blood vessels. A closer look at the ventricular surface reveals a striking pinwheel organization speciﬁc to regions of adult neurogenesis. The pinwheel’s core contains the apical endings of B1 cells and in its periphery two types of ependymal cells: multiciliated (E1) and a type (E2) characterized by only two cilia and extraordinarily complex basal bodies. These results reveal that adult NSCs retain fundamental epithelial properties, including apical and basal compartmentalization, signiﬁcantly reshaping our understanding of this adult neurogenic niche.","container-title":"Cell Stem Cell","DOI":"10.1016/j.stem.2008.07.004","ISSN":"19345909","issue":"3","language":"en","page":"265-278","source":"Crossref","title":"Neural Stem Cells Confer Unique Pinwheel Architecture to the Ventricular Surface in Neurogenic Regions of the Adult Brain","volume":"3","author":[{"family":"Mirzadeh","given":"Zaman"},{"family":"Merkle","given":"Florian T."},{"family":"Soriano-Navarro","given":"Mario"},{"family":"Garcia-Verdugo","given":"Jose Manuel"},{"family":"Alvarez-Buylla","given":"Arturo"}],"issued":{"date-parts":[["2008",9]]}}},{"id":1636,"uris":["http://zotero.org/users/local/dBWKaixa/items/IS3PTU6K"],"itemData":{"id":1636,"type":"article-journal","abstract":"The walls of the lateral ventricles contain the largest germinal region in the adult mammalian brain. The subventricular zone (SVZ) in these walls is an extensively studied model system for understanding the behavior of neural stem cells and the regulation of adult neurogenesis. Traditionally, these studies have relied on classical sectioning techniques for histological analysis. Here we present an alternative approach, the wholemount technique, which provides a comprehensive, en-face view of this germinal region. Compared to sections, wholemounts preserve the complete cytoarchitecture and cellular relationships within the SVZ. This approach has recently revealed that the adult neural stem cells, or type B1 cells, are part of a mixed neuroepithelium with differentiated ependymal cells lining the lateral ventricles. In addition, this approach has been used to study the planar polarization of ependymal cells and the cerebrospinal fluid flow they generate in the ventricle. With recent evidence that adult neural stem cells are a heterogeneous population that is regionally specified, the wholemount approach will likely be an essential tool for understanding the organization and parcellation of this stem cell niche.","container-title":"Journal of Visualized Experiments: JoVE","DOI":"10.3791/1938","ISSN":"1940-087X","issue":"39","journalAbbreviation":"J Vis Exp","language":"eng","note":"PMID: 20461052\nPMCID: PMC3144601","page":"1938","source":"PubMed","title":"The subventricular zone en-face: wholemount staining and ependymal flow","title-short":"The subventricular zone en-face","author":[{"family":"Mirzadeh","given":"Zaman"},{"family":"Doetsch","given":"Fiona"},{"family":"Sawamoto","given":"Kazunobu"},{"family":"Wichterle","given":"Hynek"},{"family":"Alvarez-Buylla","given":"Arturo"}],"issued":{"date-parts":[["2010",12,6]]}}}],"schema":"https://github.com/citation-style-language/schema/raw/master/csl-citation.json"} </w:instrText>
      </w:r>
      <w:r w:rsidRPr="004A3188">
        <w:rPr>
          <w:rFonts w:ascii="Times New Roman" w:hAnsi="Times New Roman"/>
          <w:sz w:val="24"/>
          <w:szCs w:val="24"/>
        </w:rPr>
        <w:fldChar w:fldCharType="separate"/>
      </w:r>
      <w:r w:rsidRPr="004A3188">
        <w:rPr>
          <w:rFonts w:ascii="Times New Roman" w:hAnsi="Times New Roman"/>
          <w:sz w:val="24"/>
          <w:szCs w:val="24"/>
        </w:rPr>
        <w:t xml:space="preserve">(Mirzadeh </w:t>
      </w:r>
      <w:r w:rsidRPr="004A3188">
        <w:rPr>
          <w:rFonts w:ascii="Times New Roman" w:hAnsi="Times New Roman"/>
          <w:i/>
          <w:iCs/>
          <w:sz w:val="24"/>
          <w:szCs w:val="24"/>
        </w:rPr>
        <w:t>et al</w:t>
      </w:r>
      <w:r w:rsidRPr="004A3188">
        <w:rPr>
          <w:rFonts w:ascii="Times New Roman" w:hAnsi="Times New Roman"/>
          <w:sz w:val="24"/>
          <w:szCs w:val="24"/>
        </w:rPr>
        <w:t>, 2008, 2010)</w:t>
      </w:r>
      <w:r w:rsidRPr="004A3188">
        <w:rPr>
          <w:rFonts w:ascii="Times New Roman" w:hAnsi="Times New Roman"/>
          <w:sz w:val="24"/>
          <w:szCs w:val="24"/>
        </w:rPr>
        <w:fldChar w:fldCharType="end"/>
      </w:r>
      <w:r w:rsidRPr="004A3188">
        <w:rPr>
          <w:rFonts w:ascii="Times New Roman" w:hAnsi="Times New Roman"/>
          <w:sz w:val="24"/>
          <w:szCs w:val="24"/>
        </w:rPr>
        <w:t xml:space="preserve">. Briefly, whole-mounts were incubated for 1-2 </w:t>
      </w:r>
      <w:proofErr w:type="spellStart"/>
      <w:r w:rsidRPr="004A3188">
        <w:rPr>
          <w:rFonts w:ascii="Times New Roman" w:hAnsi="Times New Roman"/>
          <w:sz w:val="24"/>
          <w:szCs w:val="24"/>
        </w:rPr>
        <w:t>hrs</w:t>
      </w:r>
      <w:proofErr w:type="spellEnd"/>
      <w:r w:rsidRPr="004A3188">
        <w:rPr>
          <w:rFonts w:ascii="Times New Roman" w:hAnsi="Times New Roman"/>
          <w:sz w:val="24"/>
          <w:szCs w:val="24"/>
        </w:rPr>
        <w:t xml:space="preserve"> at room temperature in blocking solution, containing 10% normal goat serum in 0.1 M PBS with 0.5-2% Triton-X100. Samples were incubated with primary antibodies in blocking solution at 4</w:t>
      </w:r>
      <w:r w:rsidRPr="004A3188">
        <w:rPr>
          <w:rFonts w:ascii="Times New Roman" w:hAnsi="Times New Roman"/>
          <w:sz w:val="24"/>
          <w:szCs w:val="24"/>
          <w:vertAlign w:val="superscript"/>
        </w:rPr>
        <w:t>o</w:t>
      </w:r>
      <w:r w:rsidRPr="004A3188">
        <w:rPr>
          <w:rFonts w:ascii="Times New Roman" w:hAnsi="Times New Roman"/>
          <w:sz w:val="24"/>
          <w:szCs w:val="24"/>
        </w:rPr>
        <w:t>C for 24-48 hrs.</w:t>
      </w:r>
    </w:p>
    <w:p w14:paraId="2227B75C" w14:textId="66B093D3" w:rsidR="004D30EA" w:rsidRPr="004A3188" w:rsidRDefault="004D30EA" w:rsidP="004D30EA">
      <w:pPr>
        <w:spacing w:line="360" w:lineRule="auto"/>
        <w:rPr>
          <w:rFonts w:ascii="Times New Roman" w:hAnsi="Times New Roman"/>
          <w:sz w:val="24"/>
          <w:szCs w:val="24"/>
        </w:rPr>
      </w:pPr>
      <w:r w:rsidRPr="004A3188">
        <w:rPr>
          <w:rFonts w:ascii="Times New Roman" w:hAnsi="Times New Roman"/>
          <w:sz w:val="24"/>
          <w:szCs w:val="24"/>
        </w:rPr>
        <w:t xml:space="preserve">The following primary antibodies were used: chicken anti-GFP (1020, Aves Laboratories, 1:500 for brain sections; 1:1000 for cells, 1:250 for whole mounts), mouse anti-S100β (S2532, Sigma, 1:250), rabbit anti-P73 (ab40658, Abcam, 1:300), mouse anti-FoxJ1 (14-9965, </w:t>
      </w:r>
      <w:proofErr w:type="spellStart"/>
      <w:r w:rsidRPr="004A3188">
        <w:rPr>
          <w:rFonts w:ascii="Times New Roman" w:hAnsi="Times New Roman"/>
          <w:sz w:val="24"/>
          <w:szCs w:val="24"/>
        </w:rPr>
        <w:t>eBioscience</w:t>
      </w:r>
      <w:proofErr w:type="spellEnd"/>
      <w:r w:rsidRPr="004A3188">
        <w:rPr>
          <w:rFonts w:ascii="Times New Roman" w:hAnsi="Times New Roman"/>
          <w:sz w:val="24"/>
          <w:szCs w:val="24"/>
        </w:rPr>
        <w:t>, 1:500), rabbit anti-</w:t>
      </w:r>
      <w:proofErr w:type="spellStart"/>
      <w:r w:rsidRPr="004A3188">
        <w:rPr>
          <w:rFonts w:ascii="Times New Roman" w:hAnsi="Times New Roman"/>
          <w:sz w:val="24"/>
          <w:szCs w:val="24"/>
        </w:rPr>
        <w:t>pericentrin</w:t>
      </w:r>
      <w:proofErr w:type="spellEnd"/>
      <w:r w:rsidRPr="004A3188">
        <w:rPr>
          <w:rFonts w:ascii="Times New Roman" w:hAnsi="Times New Roman"/>
          <w:sz w:val="24"/>
          <w:szCs w:val="24"/>
        </w:rPr>
        <w:t xml:space="preserve"> (PRB432C, Covance, 1:750 for brain sections; 1:1500 for cells), rabbit anti-GFAP (Z0334,  </w:t>
      </w:r>
      <w:proofErr w:type="spellStart"/>
      <w:r w:rsidRPr="004A3188">
        <w:rPr>
          <w:rFonts w:ascii="Times New Roman" w:hAnsi="Times New Roman"/>
          <w:sz w:val="24"/>
          <w:szCs w:val="24"/>
        </w:rPr>
        <w:t>DakoCytomation</w:t>
      </w:r>
      <w:proofErr w:type="spellEnd"/>
      <w:r w:rsidRPr="004A3188">
        <w:rPr>
          <w:rFonts w:ascii="Times New Roman" w:hAnsi="Times New Roman"/>
          <w:sz w:val="24"/>
          <w:szCs w:val="24"/>
        </w:rPr>
        <w:t xml:space="preserve">, 1:1000 for cells, 1:500 for whole-mounts), mouse anti-acetylated α-tubulin (T6793, Sigma, 1:1000 for brain sections; 1:1500 for cells), </w:t>
      </w:r>
      <w:r w:rsidR="00946AB6" w:rsidRPr="004A3188">
        <w:rPr>
          <w:rFonts w:ascii="Times New Roman" w:hAnsi="Times New Roman"/>
          <w:sz w:val="24"/>
          <w:szCs w:val="24"/>
        </w:rPr>
        <w:t>rabbit anti-</w:t>
      </w:r>
      <w:proofErr w:type="spellStart"/>
      <w:r w:rsidR="00946AB6" w:rsidRPr="004A3188">
        <w:rPr>
          <w:rFonts w:ascii="Times New Roman" w:hAnsi="Times New Roman"/>
          <w:sz w:val="24"/>
          <w:szCs w:val="24"/>
        </w:rPr>
        <w:t>McIdas</w:t>
      </w:r>
      <w:proofErr w:type="spellEnd"/>
      <w:r w:rsidR="00946AB6" w:rsidRPr="004A3188">
        <w:rPr>
          <w:rFonts w:ascii="Times New Roman" w:hAnsi="Times New Roman"/>
          <w:sz w:val="24"/>
          <w:szCs w:val="24"/>
        </w:rPr>
        <w:t xml:space="preserve"> </w:t>
      </w:r>
      <w:r w:rsidR="00D636AA" w:rsidRPr="004A3188">
        <w:rPr>
          <w:rFonts w:ascii="Times New Roman" w:hAnsi="Times New Roman"/>
          <w:sz w:val="24"/>
          <w:szCs w:val="24"/>
        </w:rPr>
        <w:t>(</w:t>
      </w:r>
      <w:r w:rsidR="00946AB6" w:rsidRPr="004A3188">
        <w:rPr>
          <w:rFonts w:ascii="Times New Roman" w:hAnsi="Times New Roman"/>
          <w:sz w:val="24"/>
        </w:rPr>
        <w:t>(</w:t>
      </w:r>
      <w:proofErr w:type="spellStart"/>
      <w:r w:rsidR="00946AB6" w:rsidRPr="004A3188">
        <w:rPr>
          <w:rFonts w:ascii="Times New Roman" w:hAnsi="Times New Roman"/>
          <w:sz w:val="24"/>
        </w:rPr>
        <w:t>Pefani</w:t>
      </w:r>
      <w:proofErr w:type="spellEnd"/>
      <w:r w:rsidR="00946AB6" w:rsidRPr="004A3188">
        <w:rPr>
          <w:rFonts w:ascii="Times New Roman" w:hAnsi="Times New Roman"/>
          <w:sz w:val="24"/>
        </w:rPr>
        <w:t xml:space="preserve"> </w:t>
      </w:r>
      <w:r w:rsidR="00946AB6" w:rsidRPr="004A3188">
        <w:rPr>
          <w:rFonts w:ascii="Times New Roman" w:hAnsi="Times New Roman"/>
          <w:i/>
          <w:iCs/>
          <w:sz w:val="24"/>
        </w:rPr>
        <w:t>et al</w:t>
      </w:r>
      <w:r w:rsidR="00946AB6" w:rsidRPr="004A3188">
        <w:rPr>
          <w:rFonts w:ascii="Times New Roman" w:hAnsi="Times New Roman"/>
          <w:sz w:val="24"/>
        </w:rPr>
        <w:t>, 2011)</w:t>
      </w:r>
      <w:r w:rsidR="00946AB6" w:rsidRPr="004A3188">
        <w:rPr>
          <w:rFonts w:ascii="Times New Roman" w:hAnsi="Times New Roman"/>
          <w:sz w:val="24"/>
          <w:szCs w:val="24"/>
        </w:rPr>
        <w:t>, 1:250</w:t>
      </w:r>
      <w:r w:rsidR="00D636AA" w:rsidRPr="004A3188">
        <w:rPr>
          <w:rFonts w:ascii="Times New Roman" w:hAnsi="Times New Roman"/>
          <w:sz w:val="24"/>
          <w:szCs w:val="24"/>
        </w:rPr>
        <w:t>)</w:t>
      </w:r>
      <w:r w:rsidR="00946AB6" w:rsidRPr="004A3188">
        <w:rPr>
          <w:rFonts w:ascii="Times New Roman" w:hAnsi="Times New Roman"/>
          <w:sz w:val="24"/>
          <w:szCs w:val="24"/>
        </w:rPr>
        <w:t>, mouse anti-</w:t>
      </w:r>
      <w:proofErr w:type="spellStart"/>
      <w:r w:rsidR="00946AB6" w:rsidRPr="004A3188">
        <w:rPr>
          <w:rFonts w:ascii="Times New Roman" w:hAnsi="Times New Roman"/>
          <w:sz w:val="24"/>
          <w:szCs w:val="24"/>
        </w:rPr>
        <w:t>centriolin</w:t>
      </w:r>
      <w:proofErr w:type="spellEnd"/>
      <w:r w:rsidR="00946AB6" w:rsidRPr="004A3188">
        <w:rPr>
          <w:rFonts w:ascii="Times New Roman" w:hAnsi="Times New Roman"/>
          <w:sz w:val="24"/>
          <w:szCs w:val="24"/>
        </w:rPr>
        <w:t xml:space="preserve"> (</w:t>
      </w:r>
      <w:r w:rsidR="008359D1" w:rsidRPr="004A3188">
        <w:rPr>
          <w:rFonts w:ascii="Times New Roman" w:hAnsi="Times New Roman"/>
          <w:sz w:val="24"/>
          <w:szCs w:val="24"/>
        </w:rPr>
        <w:t>sc-365521, Santa</w:t>
      </w:r>
      <w:r w:rsidR="00204F6C" w:rsidRPr="004A3188">
        <w:rPr>
          <w:rFonts w:ascii="Times New Roman" w:hAnsi="Times New Roman"/>
          <w:sz w:val="24"/>
          <w:szCs w:val="24"/>
        </w:rPr>
        <w:t xml:space="preserve"> </w:t>
      </w:r>
      <w:r w:rsidR="008359D1" w:rsidRPr="004A3188">
        <w:rPr>
          <w:rFonts w:ascii="Times New Roman" w:hAnsi="Times New Roman"/>
          <w:sz w:val="24"/>
          <w:szCs w:val="24"/>
        </w:rPr>
        <w:t>Cruz</w:t>
      </w:r>
      <w:r w:rsidR="00946AB6" w:rsidRPr="004A3188">
        <w:rPr>
          <w:rFonts w:ascii="Times New Roman" w:hAnsi="Times New Roman"/>
          <w:sz w:val="24"/>
          <w:szCs w:val="24"/>
        </w:rPr>
        <w:t>, 1:100</w:t>
      </w:r>
      <w:r w:rsidR="008359D1" w:rsidRPr="004A3188">
        <w:rPr>
          <w:rFonts w:ascii="Times New Roman" w:hAnsi="Times New Roman"/>
          <w:sz w:val="24"/>
          <w:szCs w:val="24"/>
        </w:rPr>
        <w:t>, cells’  fixation in PFA-Methanol</w:t>
      </w:r>
      <w:r w:rsidR="00946AB6" w:rsidRPr="004A3188">
        <w:rPr>
          <w:rFonts w:ascii="Times New Roman" w:hAnsi="Times New Roman"/>
          <w:sz w:val="24"/>
          <w:szCs w:val="24"/>
        </w:rPr>
        <w:t>)</w:t>
      </w:r>
      <w:r w:rsidR="008359D1" w:rsidRPr="004A3188">
        <w:rPr>
          <w:rFonts w:ascii="Times New Roman" w:hAnsi="Times New Roman"/>
          <w:sz w:val="24"/>
          <w:szCs w:val="24"/>
        </w:rPr>
        <w:t xml:space="preserve">, rabbit anti-Meig1 (orb185566, </w:t>
      </w:r>
      <w:proofErr w:type="spellStart"/>
      <w:r w:rsidR="008359D1" w:rsidRPr="004A3188">
        <w:rPr>
          <w:rFonts w:ascii="Times New Roman" w:hAnsi="Times New Roman"/>
          <w:sz w:val="24"/>
          <w:szCs w:val="24"/>
        </w:rPr>
        <w:t>Biorbyt</w:t>
      </w:r>
      <w:proofErr w:type="spellEnd"/>
      <w:r w:rsidR="008359D1" w:rsidRPr="004A3188">
        <w:rPr>
          <w:rFonts w:ascii="Times New Roman" w:hAnsi="Times New Roman"/>
          <w:sz w:val="24"/>
          <w:szCs w:val="24"/>
        </w:rPr>
        <w:t>, 1:100),</w:t>
      </w:r>
      <w:r w:rsidR="00946AB6" w:rsidRPr="004A3188">
        <w:rPr>
          <w:rFonts w:ascii="Times New Roman" w:hAnsi="Times New Roman"/>
          <w:sz w:val="24"/>
          <w:szCs w:val="24"/>
        </w:rPr>
        <w:t xml:space="preserve"> </w:t>
      </w:r>
      <w:r w:rsidRPr="004A3188">
        <w:rPr>
          <w:rFonts w:ascii="Times New Roman" w:hAnsi="Times New Roman"/>
          <w:sz w:val="24"/>
          <w:szCs w:val="24"/>
        </w:rPr>
        <w:t xml:space="preserve">rat anti-VCAM1 (550547, BD Biosciences, 1:100), mouse anti </w:t>
      </w:r>
      <w:r w:rsidRPr="004A3188">
        <w:rPr>
          <w:rFonts w:ascii="Times New Roman" w:hAnsi="Times New Roman"/>
          <w:sz w:val="24"/>
          <w:szCs w:val="24"/>
          <w:lang w:val="el-GR"/>
        </w:rPr>
        <w:t>β</w:t>
      </w:r>
      <w:r w:rsidRPr="004A3188">
        <w:rPr>
          <w:rFonts w:ascii="Times New Roman" w:hAnsi="Times New Roman"/>
          <w:sz w:val="24"/>
          <w:szCs w:val="24"/>
        </w:rPr>
        <w:t>-catenin (610153, BD Biosciences, 1:500)</w:t>
      </w:r>
      <w:r w:rsidR="000B379C" w:rsidRPr="004A3188">
        <w:rPr>
          <w:rFonts w:ascii="Times New Roman" w:hAnsi="Times New Roman"/>
          <w:sz w:val="24"/>
          <w:szCs w:val="24"/>
        </w:rPr>
        <w:t xml:space="preserve">, guinea pig </w:t>
      </w:r>
      <w:r w:rsidR="00946AB6" w:rsidRPr="004A3188">
        <w:rPr>
          <w:rFonts w:ascii="Times New Roman" w:hAnsi="Times New Roman"/>
          <w:sz w:val="24"/>
          <w:szCs w:val="24"/>
        </w:rPr>
        <w:t>anti-</w:t>
      </w:r>
      <w:r w:rsidR="000B379C" w:rsidRPr="004A3188">
        <w:rPr>
          <w:rFonts w:ascii="Times New Roman" w:hAnsi="Times New Roman"/>
          <w:sz w:val="24"/>
          <w:szCs w:val="24"/>
        </w:rPr>
        <w:t>double-</w:t>
      </w:r>
      <w:proofErr w:type="spellStart"/>
      <w:r w:rsidR="000B379C" w:rsidRPr="004A3188">
        <w:rPr>
          <w:rFonts w:ascii="Times New Roman" w:hAnsi="Times New Roman"/>
          <w:sz w:val="24"/>
          <w:szCs w:val="24"/>
        </w:rPr>
        <w:t>cortin</w:t>
      </w:r>
      <w:proofErr w:type="spellEnd"/>
      <w:r w:rsidR="00946AB6" w:rsidRPr="004A3188">
        <w:rPr>
          <w:rFonts w:ascii="Times New Roman" w:hAnsi="Times New Roman"/>
          <w:sz w:val="24"/>
          <w:szCs w:val="24"/>
        </w:rPr>
        <w:t xml:space="preserve"> (</w:t>
      </w:r>
      <w:r w:rsidR="008359D1" w:rsidRPr="004A3188">
        <w:rPr>
          <w:rFonts w:ascii="Times New Roman" w:hAnsi="Times New Roman"/>
          <w:sz w:val="24"/>
          <w:szCs w:val="24"/>
        </w:rPr>
        <w:t>AB2253</w:t>
      </w:r>
      <w:r w:rsidR="00946AB6" w:rsidRPr="004A3188">
        <w:rPr>
          <w:rFonts w:ascii="Times New Roman" w:hAnsi="Times New Roman"/>
          <w:sz w:val="24"/>
          <w:szCs w:val="24"/>
        </w:rPr>
        <w:t>,</w:t>
      </w:r>
      <w:r w:rsidR="008359D1" w:rsidRPr="004A3188">
        <w:rPr>
          <w:rFonts w:ascii="Times New Roman" w:hAnsi="Times New Roman"/>
          <w:sz w:val="24"/>
          <w:szCs w:val="24"/>
        </w:rPr>
        <w:t xml:space="preserve"> Millipore, 1:500</w:t>
      </w:r>
      <w:r w:rsidR="00946AB6" w:rsidRPr="004A3188">
        <w:rPr>
          <w:rFonts w:ascii="Times New Roman" w:hAnsi="Times New Roman"/>
          <w:sz w:val="24"/>
          <w:szCs w:val="24"/>
        </w:rPr>
        <w:t>)</w:t>
      </w:r>
      <w:r w:rsidRPr="004A3188">
        <w:rPr>
          <w:rFonts w:ascii="Times New Roman" w:hAnsi="Times New Roman"/>
          <w:sz w:val="24"/>
          <w:szCs w:val="24"/>
        </w:rPr>
        <w:t xml:space="preserve">. </w:t>
      </w:r>
    </w:p>
    <w:p w14:paraId="68B21B1D" w14:textId="19197520" w:rsidR="004D30EA" w:rsidRPr="004A3188" w:rsidRDefault="004D30EA" w:rsidP="004D30EA">
      <w:pPr>
        <w:spacing w:line="360" w:lineRule="auto"/>
        <w:rPr>
          <w:rFonts w:ascii="Times New Roman" w:hAnsi="Times New Roman"/>
          <w:sz w:val="24"/>
          <w:szCs w:val="24"/>
        </w:rPr>
      </w:pPr>
      <w:r w:rsidRPr="004A3188">
        <w:rPr>
          <w:rFonts w:ascii="Times New Roman" w:hAnsi="Times New Roman"/>
          <w:sz w:val="24"/>
          <w:szCs w:val="24"/>
        </w:rPr>
        <w:lastRenderedPageBreak/>
        <w:t xml:space="preserve">The following Alexa Fluor-labeled secondary antibodies (Invitrogen) were used in the respective blocking solution (1:1000) for 1 </w:t>
      </w:r>
      <w:proofErr w:type="spellStart"/>
      <w:r w:rsidRPr="004A3188">
        <w:rPr>
          <w:rFonts w:ascii="Times New Roman" w:hAnsi="Times New Roman"/>
          <w:sz w:val="24"/>
          <w:szCs w:val="24"/>
        </w:rPr>
        <w:t>hr</w:t>
      </w:r>
      <w:proofErr w:type="spellEnd"/>
      <w:r w:rsidRPr="004A3188">
        <w:rPr>
          <w:rFonts w:ascii="Times New Roman" w:hAnsi="Times New Roman"/>
          <w:sz w:val="24"/>
          <w:szCs w:val="24"/>
        </w:rPr>
        <w:t xml:space="preserve"> (cryosections and cells) at room temperature or overnight (membrane inserts) at 4°C: Alexa Fluor 488 goat anti-chicken, Alexa Fluor 568 goat anti-mouse IgG1, Alexa Fluor 647 donkey anti-rabbit, Alexa Fluor 568 goat anti-rabbit, Alexa Fluor 647 goat anti-mouse IgG1, Alexa Fluor 568 goat anti-mouse, Alexa Fluor 568 goat anti-rabbit, Alexa Fluor 647 donkey anti-mouse</w:t>
      </w:r>
      <w:r w:rsidR="00983A08" w:rsidRPr="004A3188">
        <w:rPr>
          <w:rFonts w:ascii="Times New Roman" w:hAnsi="Times New Roman"/>
          <w:sz w:val="24"/>
          <w:szCs w:val="24"/>
        </w:rPr>
        <w:t>, Alexa Fluor 568</w:t>
      </w:r>
      <w:r w:rsidR="00D636AA" w:rsidRPr="004A3188">
        <w:rPr>
          <w:rFonts w:ascii="Times New Roman" w:hAnsi="Times New Roman"/>
          <w:sz w:val="24"/>
          <w:szCs w:val="24"/>
        </w:rPr>
        <w:t xml:space="preserve"> goat </w:t>
      </w:r>
      <w:r w:rsidR="00983A08" w:rsidRPr="004A3188">
        <w:rPr>
          <w:rFonts w:ascii="Times New Roman" w:hAnsi="Times New Roman"/>
          <w:sz w:val="24"/>
          <w:szCs w:val="24"/>
        </w:rPr>
        <w:t>anti-guinea pig</w:t>
      </w:r>
      <w:r w:rsidRPr="004A3188">
        <w:rPr>
          <w:rFonts w:ascii="Times New Roman" w:hAnsi="Times New Roman"/>
          <w:sz w:val="24"/>
          <w:szCs w:val="24"/>
        </w:rPr>
        <w:t xml:space="preserve"> and Alexa Fluor 568 goat anti-rat. DNA was stained either with Draq-5 (1:1000, </w:t>
      </w:r>
      <w:proofErr w:type="spellStart"/>
      <w:r w:rsidRPr="004A3188">
        <w:rPr>
          <w:rFonts w:ascii="Times New Roman" w:hAnsi="Times New Roman"/>
          <w:sz w:val="24"/>
          <w:szCs w:val="24"/>
        </w:rPr>
        <w:t>Biostatus</w:t>
      </w:r>
      <w:proofErr w:type="spellEnd"/>
      <w:r w:rsidRPr="004A3188">
        <w:rPr>
          <w:rFonts w:ascii="Times New Roman" w:hAnsi="Times New Roman"/>
          <w:sz w:val="24"/>
          <w:szCs w:val="24"/>
        </w:rPr>
        <w:t xml:space="preserve">) or </w:t>
      </w:r>
      <w:proofErr w:type="spellStart"/>
      <w:r w:rsidRPr="004A3188">
        <w:rPr>
          <w:rFonts w:ascii="Times New Roman" w:hAnsi="Times New Roman"/>
          <w:sz w:val="24"/>
          <w:szCs w:val="24"/>
        </w:rPr>
        <w:t>Dapi</w:t>
      </w:r>
      <w:proofErr w:type="spellEnd"/>
      <w:r w:rsidRPr="004A3188">
        <w:rPr>
          <w:rFonts w:ascii="Times New Roman" w:hAnsi="Times New Roman"/>
          <w:sz w:val="24"/>
          <w:szCs w:val="24"/>
        </w:rPr>
        <w:t xml:space="preserve"> (1:1500, Sigma). Samples were mounted in </w:t>
      </w:r>
      <w:proofErr w:type="spellStart"/>
      <w:r w:rsidRPr="004A3188">
        <w:rPr>
          <w:rFonts w:ascii="Times New Roman" w:hAnsi="Times New Roman"/>
          <w:sz w:val="24"/>
          <w:szCs w:val="24"/>
        </w:rPr>
        <w:t>Mowiol</w:t>
      </w:r>
      <w:proofErr w:type="spellEnd"/>
      <w:r w:rsidRPr="004A3188">
        <w:rPr>
          <w:rFonts w:ascii="Times New Roman" w:hAnsi="Times New Roman"/>
          <w:sz w:val="24"/>
          <w:szCs w:val="24"/>
        </w:rPr>
        <w:t xml:space="preserve"> 4-88 (</w:t>
      </w:r>
      <w:proofErr w:type="spellStart"/>
      <w:r w:rsidRPr="004A3188">
        <w:rPr>
          <w:rFonts w:ascii="Times New Roman" w:hAnsi="Times New Roman"/>
          <w:sz w:val="24"/>
          <w:szCs w:val="24"/>
        </w:rPr>
        <w:t>Calbiochem</w:t>
      </w:r>
      <w:proofErr w:type="spellEnd"/>
      <w:r w:rsidRPr="004A3188">
        <w:rPr>
          <w:rFonts w:ascii="Times New Roman" w:hAnsi="Times New Roman"/>
          <w:sz w:val="24"/>
          <w:szCs w:val="24"/>
        </w:rPr>
        <w:t>).</w:t>
      </w:r>
    </w:p>
    <w:p w14:paraId="13C71E73" w14:textId="77777777" w:rsidR="004D30EA" w:rsidRPr="004A3188" w:rsidRDefault="004D30EA" w:rsidP="004D30EA">
      <w:pPr>
        <w:spacing w:line="360" w:lineRule="auto"/>
        <w:rPr>
          <w:rFonts w:ascii="Times New Roman" w:hAnsi="Times New Roman"/>
          <w:b/>
          <w:bCs/>
          <w:sz w:val="24"/>
          <w:szCs w:val="24"/>
        </w:rPr>
      </w:pPr>
      <w:r w:rsidRPr="004A3188">
        <w:rPr>
          <w:rFonts w:ascii="Times New Roman" w:hAnsi="Times New Roman"/>
          <w:b/>
          <w:bCs/>
          <w:sz w:val="24"/>
          <w:szCs w:val="24"/>
        </w:rPr>
        <w:t>Microscopy and data analysis</w:t>
      </w:r>
    </w:p>
    <w:p w14:paraId="58E7DF5E" w14:textId="2E565460" w:rsidR="004D30EA" w:rsidRPr="004A3188" w:rsidRDefault="004D30EA" w:rsidP="004D30EA">
      <w:pPr>
        <w:autoSpaceDE w:val="0"/>
        <w:autoSpaceDN w:val="0"/>
        <w:adjustRightInd w:val="0"/>
        <w:spacing w:line="360" w:lineRule="auto"/>
        <w:rPr>
          <w:rFonts w:ascii="Times New Roman" w:hAnsi="Times New Roman"/>
          <w:sz w:val="24"/>
          <w:szCs w:val="24"/>
        </w:rPr>
      </w:pPr>
      <w:r w:rsidRPr="004A3188">
        <w:rPr>
          <w:rFonts w:ascii="Times New Roman" w:hAnsi="Times New Roman"/>
          <w:sz w:val="24"/>
          <w:szCs w:val="24"/>
        </w:rPr>
        <w:t>Images of fluorescent samples were acquired with a confocal Leica TCS SP5 and a Leica TCS SP8 system equipped with a fluorescent Leica DMI600B or Leica DMi8 microscope, respectively. 20x, 40x and 63x lenses were used. Digital images were processed with Adobe Photoshop and the ImageJ image processing program. For still images related to video microscopy experiments, individual frames were cropped and adjusted for brightness and contrast in ImageJ.</w:t>
      </w:r>
      <w:r w:rsidR="00EC7E9D" w:rsidRPr="004A3188">
        <w:rPr>
          <w:rFonts w:ascii="Times New Roman" w:hAnsi="Times New Roman"/>
          <w:sz w:val="24"/>
          <w:szCs w:val="24"/>
        </w:rPr>
        <w:t xml:space="preserve"> </w:t>
      </w:r>
    </w:p>
    <w:p w14:paraId="01ED4474" w14:textId="7FE5E062" w:rsidR="00F22806" w:rsidRPr="004A3188" w:rsidRDefault="0088286D" w:rsidP="00F22806">
      <w:pPr>
        <w:autoSpaceDE w:val="0"/>
        <w:autoSpaceDN w:val="0"/>
        <w:adjustRightInd w:val="0"/>
        <w:spacing w:line="360" w:lineRule="auto"/>
        <w:rPr>
          <w:rFonts w:ascii="Times New Roman" w:hAnsi="Times New Roman"/>
          <w:sz w:val="24"/>
          <w:szCs w:val="24"/>
        </w:rPr>
      </w:pPr>
      <w:bookmarkStart w:id="24" w:name="_Hlk171383502"/>
      <w:bookmarkStart w:id="25" w:name="_Hlk171371580"/>
      <w:r w:rsidRPr="004A3188">
        <w:rPr>
          <w:rFonts w:ascii="Times New Roman" w:hAnsi="Times New Roman"/>
          <w:sz w:val="24"/>
          <w:szCs w:val="24"/>
        </w:rPr>
        <w:t>Q</w:t>
      </w:r>
      <w:r w:rsidR="00C62E5C" w:rsidRPr="004A3188">
        <w:rPr>
          <w:rFonts w:ascii="Times New Roman" w:hAnsi="Times New Roman"/>
          <w:sz w:val="24"/>
          <w:szCs w:val="24"/>
        </w:rPr>
        <w:t xml:space="preserve">uantification of </w:t>
      </w:r>
      <w:r w:rsidR="00D636AA" w:rsidRPr="004A3188">
        <w:rPr>
          <w:rFonts w:ascii="Times New Roman" w:hAnsi="Times New Roman"/>
          <w:sz w:val="24"/>
          <w:szCs w:val="24"/>
        </w:rPr>
        <w:t xml:space="preserve">cells on </w:t>
      </w:r>
      <w:r w:rsidR="00C62E5C" w:rsidRPr="004A3188">
        <w:rPr>
          <w:rFonts w:ascii="Times New Roman" w:hAnsi="Times New Roman"/>
          <w:sz w:val="24"/>
          <w:szCs w:val="24"/>
        </w:rPr>
        <w:t xml:space="preserve">overexpressed brains </w:t>
      </w:r>
      <w:r w:rsidRPr="004A3188">
        <w:rPr>
          <w:rFonts w:ascii="Times New Roman" w:hAnsi="Times New Roman"/>
          <w:sz w:val="24"/>
          <w:szCs w:val="24"/>
        </w:rPr>
        <w:t xml:space="preserve">from in vivo experiments </w:t>
      </w:r>
      <w:r w:rsidR="00C62E5C" w:rsidRPr="004A3188">
        <w:rPr>
          <w:rFonts w:ascii="Times New Roman" w:hAnsi="Times New Roman"/>
          <w:sz w:val="24"/>
          <w:szCs w:val="24"/>
        </w:rPr>
        <w:t>w</w:t>
      </w:r>
      <w:r w:rsidRPr="004A3188">
        <w:rPr>
          <w:rFonts w:ascii="Times New Roman" w:hAnsi="Times New Roman"/>
          <w:sz w:val="24"/>
          <w:szCs w:val="24"/>
        </w:rPr>
        <w:t>as</w:t>
      </w:r>
      <w:r w:rsidR="00C62E5C" w:rsidRPr="004A3188">
        <w:rPr>
          <w:rFonts w:ascii="Times New Roman" w:hAnsi="Times New Roman"/>
          <w:sz w:val="24"/>
          <w:szCs w:val="24"/>
        </w:rPr>
        <w:t xml:space="preserve"> performed on cryosections, vibratome sections or </w:t>
      </w:r>
      <w:proofErr w:type="gramStart"/>
      <w:r w:rsidR="00C62E5C" w:rsidRPr="004A3188">
        <w:rPr>
          <w:rFonts w:ascii="Times New Roman" w:hAnsi="Times New Roman"/>
          <w:sz w:val="24"/>
          <w:szCs w:val="24"/>
        </w:rPr>
        <w:t>whole-mounts</w:t>
      </w:r>
      <w:proofErr w:type="gramEnd"/>
      <w:r w:rsidR="00C62E5C" w:rsidRPr="004A3188">
        <w:rPr>
          <w:rFonts w:ascii="Times New Roman" w:hAnsi="Times New Roman"/>
          <w:sz w:val="24"/>
          <w:szCs w:val="24"/>
        </w:rPr>
        <w:t xml:space="preserve">. In all instances, each brain region containing electroporated cells was imaged and quantified per frame. </w:t>
      </w:r>
      <w:r w:rsidR="00575EB7" w:rsidRPr="004A3188">
        <w:rPr>
          <w:rFonts w:ascii="Times New Roman" w:hAnsi="Times New Roman"/>
          <w:sz w:val="24"/>
          <w:szCs w:val="24"/>
        </w:rPr>
        <w:t>All quantifications are expressed as percentages of the total cell count.</w:t>
      </w:r>
      <w:r w:rsidR="00F22806" w:rsidRPr="004A3188">
        <w:rPr>
          <w:rFonts w:ascii="Times New Roman" w:hAnsi="Times New Roman"/>
          <w:sz w:val="24"/>
          <w:szCs w:val="24"/>
        </w:rPr>
        <w:t xml:space="preserve"> Quantification of radial glial cells, cortical astrocytes, or </w:t>
      </w:r>
      <w:proofErr w:type="spellStart"/>
      <w:r w:rsidR="00F22806" w:rsidRPr="004A3188">
        <w:rPr>
          <w:rFonts w:ascii="Times New Roman" w:hAnsi="Times New Roman"/>
          <w:sz w:val="24"/>
          <w:szCs w:val="24"/>
        </w:rPr>
        <w:t>mESCs</w:t>
      </w:r>
      <w:proofErr w:type="spellEnd"/>
      <w:r w:rsidRPr="004A3188">
        <w:rPr>
          <w:rFonts w:ascii="Times New Roman" w:hAnsi="Times New Roman"/>
          <w:sz w:val="24"/>
          <w:szCs w:val="24"/>
        </w:rPr>
        <w:t xml:space="preserve"> from ex-vivo</w:t>
      </w:r>
      <w:r w:rsidR="00F22806" w:rsidRPr="004A3188">
        <w:rPr>
          <w:rFonts w:ascii="Times New Roman" w:hAnsi="Times New Roman"/>
          <w:sz w:val="24"/>
          <w:szCs w:val="24"/>
        </w:rPr>
        <w:t xml:space="preserve"> </w:t>
      </w:r>
      <w:r w:rsidRPr="004A3188">
        <w:rPr>
          <w:rFonts w:ascii="Times New Roman" w:hAnsi="Times New Roman"/>
          <w:sz w:val="24"/>
          <w:szCs w:val="24"/>
        </w:rPr>
        <w:t xml:space="preserve">experiments </w:t>
      </w:r>
      <w:r w:rsidR="00F22806" w:rsidRPr="004A3188">
        <w:rPr>
          <w:rFonts w:ascii="Times New Roman" w:hAnsi="Times New Roman"/>
          <w:sz w:val="24"/>
          <w:szCs w:val="24"/>
        </w:rPr>
        <w:t>w</w:t>
      </w:r>
      <w:r w:rsidRPr="004A3188">
        <w:rPr>
          <w:rFonts w:ascii="Times New Roman" w:hAnsi="Times New Roman"/>
          <w:sz w:val="24"/>
          <w:szCs w:val="24"/>
        </w:rPr>
        <w:t>as</w:t>
      </w:r>
      <w:r w:rsidR="00F22806" w:rsidRPr="004A3188">
        <w:rPr>
          <w:rFonts w:ascii="Times New Roman" w:hAnsi="Times New Roman"/>
          <w:sz w:val="24"/>
          <w:szCs w:val="24"/>
        </w:rPr>
        <w:t xml:space="preserve"> performed in at least two independent experiments, with a minimum of 15 different images analyzed for each condition in each experiment.</w:t>
      </w:r>
      <w:r w:rsidR="00B15117" w:rsidRPr="004A3188">
        <w:rPr>
          <w:rFonts w:ascii="Times New Roman" w:hAnsi="Times New Roman"/>
          <w:sz w:val="24"/>
          <w:szCs w:val="24"/>
        </w:rPr>
        <w:t xml:space="preserve"> Fluorescent intensity per nucleus was measured using the open-source platform ImageJ.</w:t>
      </w:r>
    </w:p>
    <w:bookmarkEnd w:id="24"/>
    <w:p w14:paraId="5270FED3" w14:textId="418E8325" w:rsidR="004D30EA" w:rsidRPr="004A3188" w:rsidRDefault="004D30EA" w:rsidP="00F22806">
      <w:pPr>
        <w:autoSpaceDE w:val="0"/>
        <w:autoSpaceDN w:val="0"/>
        <w:adjustRightInd w:val="0"/>
        <w:spacing w:line="360" w:lineRule="auto"/>
        <w:rPr>
          <w:rFonts w:ascii="Times New Roman" w:hAnsi="Times New Roman"/>
          <w:sz w:val="24"/>
          <w:szCs w:val="24"/>
        </w:rPr>
      </w:pPr>
      <w:r w:rsidRPr="004A3188">
        <w:rPr>
          <w:rFonts w:ascii="Times New Roman" w:hAnsi="Times New Roman"/>
          <w:sz w:val="24"/>
          <w:szCs w:val="24"/>
        </w:rPr>
        <w:t xml:space="preserve">The number of independent experiments performed for each analysis </w:t>
      </w:r>
      <w:r w:rsidR="0088286D" w:rsidRPr="004A3188">
        <w:rPr>
          <w:rFonts w:ascii="Times New Roman" w:hAnsi="Times New Roman"/>
          <w:sz w:val="24"/>
          <w:szCs w:val="24"/>
        </w:rPr>
        <w:t xml:space="preserve">is </w:t>
      </w:r>
      <w:r w:rsidRPr="004A3188">
        <w:rPr>
          <w:rFonts w:ascii="Times New Roman" w:hAnsi="Times New Roman"/>
          <w:sz w:val="24"/>
          <w:szCs w:val="24"/>
        </w:rPr>
        <w:t xml:space="preserve">mentioned in the corresponding figure legend. </w:t>
      </w:r>
      <w:r w:rsidR="0088286D" w:rsidRPr="004A3188">
        <w:rPr>
          <w:rFonts w:ascii="Times New Roman" w:hAnsi="Times New Roman"/>
          <w:sz w:val="24"/>
          <w:szCs w:val="24"/>
        </w:rPr>
        <w:t>Normality was tested</w:t>
      </w:r>
      <w:r w:rsidR="0010451A" w:rsidRPr="004A3188">
        <w:rPr>
          <w:rFonts w:ascii="Times New Roman" w:hAnsi="Times New Roman"/>
          <w:sz w:val="24"/>
          <w:szCs w:val="24"/>
        </w:rPr>
        <w:t xml:space="preserve"> for each experiment </w:t>
      </w:r>
      <w:r w:rsidR="0088286D" w:rsidRPr="004A3188">
        <w:rPr>
          <w:rFonts w:ascii="Times New Roman" w:hAnsi="Times New Roman"/>
          <w:sz w:val="24"/>
          <w:szCs w:val="24"/>
        </w:rPr>
        <w:t xml:space="preserve">using the Shapiro-Wilk test </w:t>
      </w:r>
      <w:r w:rsidR="0010451A" w:rsidRPr="004A3188">
        <w:rPr>
          <w:rFonts w:ascii="Times New Roman" w:hAnsi="Times New Roman"/>
          <w:sz w:val="24"/>
          <w:szCs w:val="24"/>
        </w:rPr>
        <w:t xml:space="preserve">to determine if the sample data came from a normally distributed population. </w:t>
      </w:r>
      <w:r w:rsidR="00DA0579" w:rsidRPr="004A3188">
        <w:rPr>
          <w:rFonts w:ascii="Times New Roman" w:hAnsi="Times New Roman"/>
          <w:sz w:val="24"/>
          <w:szCs w:val="24"/>
        </w:rPr>
        <w:t>Since our data did not follow a normal distribution,</w:t>
      </w:r>
      <w:r w:rsidR="00D636AA" w:rsidRPr="004A3188">
        <w:rPr>
          <w:rFonts w:ascii="Times New Roman" w:hAnsi="Times New Roman"/>
          <w:sz w:val="24"/>
          <w:szCs w:val="24"/>
        </w:rPr>
        <w:t xml:space="preserve"> </w:t>
      </w:r>
      <w:r w:rsidR="00DA0579" w:rsidRPr="004A3188">
        <w:rPr>
          <w:rFonts w:ascii="Times New Roman" w:hAnsi="Times New Roman"/>
          <w:sz w:val="24"/>
          <w:szCs w:val="24"/>
        </w:rPr>
        <w:t>s</w:t>
      </w:r>
      <w:r w:rsidRPr="004A3188">
        <w:rPr>
          <w:rFonts w:ascii="Times New Roman" w:hAnsi="Times New Roman"/>
          <w:sz w:val="24"/>
          <w:szCs w:val="24"/>
        </w:rPr>
        <w:t xml:space="preserve">tatistical analysis was performed with the non-parametric two-tailed Mann–Whitney test. Significant differences in </w:t>
      </w:r>
      <w:r w:rsidR="00DA0579" w:rsidRPr="004A3188">
        <w:rPr>
          <w:rFonts w:ascii="Times New Roman" w:hAnsi="Times New Roman"/>
          <w:sz w:val="24"/>
          <w:szCs w:val="24"/>
        </w:rPr>
        <w:t xml:space="preserve">medians </w:t>
      </w:r>
      <w:r w:rsidRPr="004A3188">
        <w:rPr>
          <w:rFonts w:ascii="Times New Roman" w:hAnsi="Times New Roman"/>
          <w:sz w:val="24"/>
          <w:szCs w:val="24"/>
        </w:rPr>
        <w:t xml:space="preserve">were determined by p value: P&lt;0.05 (*P&lt;0.05, **P&lt;0.01, ***P&lt;0.001). Each graph displayed the </w:t>
      </w:r>
      <w:r w:rsidR="00DA0579" w:rsidRPr="004A3188">
        <w:rPr>
          <w:rFonts w:ascii="Times New Roman" w:hAnsi="Times New Roman"/>
          <w:sz w:val="24"/>
          <w:szCs w:val="24"/>
        </w:rPr>
        <w:t xml:space="preserve">median </w:t>
      </w:r>
      <w:r w:rsidRPr="004A3188">
        <w:rPr>
          <w:rFonts w:ascii="Times New Roman" w:hAnsi="Times New Roman"/>
          <w:sz w:val="24"/>
          <w:szCs w:val="24"/>
        </w:rPr>
        <w:t xml:space="preserve">± </w:t>
      </w:r>
      <w:r w:rsidR="005F22A5" w:rsidRPr="004A3188">
        <w:rPr>
          <w:rFonts w:ascii="Times New Roman" w:hAnsi="Times New Roman"/>
          <w:sz w:val="24"/>
          <w:szCs w:val="24"/>
        </w:rPr>
        <w:t>i</w:t>
      </w:r>
      <w:r w:rsidR="00DA0579" w:rsidRPr="004A3188">
        <w:rPr>
          <w:rFonts w:ascii="Times New Roman" w:hAnsi="Times New Roman"/>
          <w:sz w:val="24"/>
          <w:szCs w:val="24"/>
        </w:rPr>
        <w:t>nterquartile range (IQR)</w:t>
      </w:r>
      <w:r w:rsidRPr="004A3188">
        <w:rPr>
          <w:rFonts w:ascii="Times New Roman" w:hAnsi="Times New Roman"/>
          <w:sz w:val="24"/>
          <w:szCs w:val="24"/>
        </w:rPr>
        <w:t>.</w:t>
      </w:r>
      <w:r w:rsidR="00EC7E9D" w:rsidRPr="004A3188">
        <w:rPr>
          <w:rFonts w:ascii="Times New Roman" w:hAnsi="Times New Roman"/>
          <w:sz w:val="24"/>
          <w:szCs w:val="24"/>
        </w:rPr>
        <w:t xml:space="preserve"> All statistical analyses and graph preparation were performed in GraphPad Prism 6.</w:t>
      </w:r>
    </w:p>
    <w:p w14:paraId="4898EFDF" w14:textId="4F16911C" w:rsidR="001B40FE" w:rsidRPr="004A3188" w:rsidRDefault="00BE5422" w:rsidP="001B40FE">
      <w:pPr>
        <w:spacing w:line="480" w:lineRule="auto"/>
        <w:rPr>
          <w:rFonts w:ascii="Times New Roman" w:hAnsi="Times New Roman"/>
          <w:b/>
          <w:bCs/>
          <w:sz w:val="24"/>
          <w:szCs w:val="24"/>
        </w:rPr>
      </w:pPr>
      <w:r w:rsidRPr="004A3188">
        <w:rPr>
          <w:rFonts w:ascii="Times New Roman" w:hAnsi="Times New Roman"/>
          <w:sz w:val="24"/>
          <w:szCs w:val="24"/>
        </w:rPr>
        <w:lastRenderedPageBreak/>
        <w:t xml:space="preserve">The study did not incorporate blinding or randomization, and all samples were included without applying specific inclusion or exclusion criteria. These choices were guided by the exploratory nature of the </w:t>
      </w:r>
      <w:proofErr w:type="spellStart"/>
      <w:r w:rsidRPr="004A3188">
        <w:rPr>
          <w:rFonts w:ascii="Times New Roman" w:hAnsi="Times New Roman"/>
          <w:sz w:val="24"/>
          <w:szCs w:val="24"/>
        </w:rPr>
        <w:t>research.</w:t>
      </w:r>
      <w:bookmarkEnd w:id="25"/>
      <w:r w:rsidR="001B40FE" w:rsidRPr="004A3188">
        <w:rPr>
          <w:rFonts w:ascii="Times New Roman" w:hAnsi="Times New Roman"/>
          <w:b/>
          <w:bCs/>
          <w:sz w:val="24"/>
          <w:szCs w:val="24"/>
        </w:rPr>
        <w:t>DATA</w:t>
      </w:r>
      <w:proofErr w:type="spellEnd"/>
      <w:r w:rsidR="001B40FE" w:rsidRPr="004A3188">
        <w:rPr>
          <w:rFonts w:ascii="Times New Roman" w:hAnsi="Times New Roman"/>
          <w:b/>
          <w:bCs/>
          <w:sz w:val="24"/>
          <w:szCs w:val="24"/>
        </w:rPr>
        <w:t xml:space="preserve"> AVAILABILITY</w:t>
      </w:r>
    </w:p>
    <w:p w14:paraId="0C202D8C" w14:textId="2E37098A" w:rsidR="00A05C00" w:rsidRPr="004A3188" w:rsidRDefault="001B40FE" w:rsidP="001B40FE">
      <w:pPr>
        <w:spacing w:line="480" w:lineRule="auto"/>
        <w:rPr>
          <w:rFonts w:ascii="Times New Roman" w:hAnsi="Times New Roman"/>
          <w:sz w:val="24"/>
          <w:szCs w:val="24"/>
        </w:rPr>
      </w:pPr>
      <w:r w:rsidRPr="004A3188">
        <w:rPr>
          <w:rFonts w:ascii="Times New Roman" w:hAnsi="Times New Roman"/>
          <w:sz w:val="24"/>
          <w:szCs w:val="24"/>
        </w:rPr>
        <w:t>This study includes no data deposited in external repositories.</w:t>
      </w:r>
    </w:p>
    <w:p w14:paraId="5BFE4013" w14:textId="77777777" w:rsidR="00A05C00" w:rsidRPr="004A3188" w:rsidRDefault="00A05C00" w:rsidP="009E182E">
      <w:pPr>
        <w:spacing w:line="480" w:lineRule="auto"/>
        <w:rPr>
          <w:rFonts w:ascii="Times New Roman" w:hAnsi="Times New Roman"/>
          <w:b/>
          <w:bCs/>
          <w:sz w:val="24"/>
          <w:szCs w:val="24"/>
        </w:rPr>
      </w:pPr>
    </w:p>
    <w:p w14:paraId="3F8AEF5F" w14:textId="49A86382" w:rsidR="00091DA4" w:rsidRPr="004A3188" w:rsidRDefault="00091DA4" w:rsidP="009E182E">
      <w:pPr>
        <w:spacing w:line="480" w:lineRule="auto"/>
        <w:rPr>
          <w:rFonts w:ascii="Times New Roman" w:hAnsi="Times New Roman"/>
          <w:b/>
          <w:bCs/>
          <w:sz w:val="24"/>
          <w:szCs w:val="24"/>
        </w:rPr>
      </w:pPr>
      <w:r w:rsidRPr="004A3188">
        <w:rPr>
          <w:rFonts w:ascii="Times New Roman" w:hAnsi="Times New Roman"/>
          <w:b/>
          <w:bCs/>
          <w:sz w:val="24"/>
          <w:szCs w:val="24"/>
        </w:rPr>
        <w:t>ACKNOWLEDGMENTS</w:t>
      </w:r>
    </w:p>
    <w:p w14:paraId="500DEC59" w14:textId="2A9D6B24" w:rsidR="00091DA4" w:rsidRPr="004A3188" w:rsidRDefault="00091DA4" w:rsidP="009E182E">
      <w:pPr>
        <w:spacing w:line="480" w:lineRule="auto"/>
        <w:rPr>
          <w:rFonts w:ascii="Times New Roman" w:hAnsi="Times New Roman"/>
          <w:sz w:val="24"/>
          <w:szCs w:val="24"/>
        </w:rPr>
      </w:pPr>
      <w:r w:rsidRPr="004A3188">
        <w:rPr>
          <w:rFonts w:ascii="Times New Roman" w:hAnsi="Times New Roman"/>
          <w:sz w:val="24"/>
          <w:szCs w:val="24"/>
        </w:rPr>
        <w:t>We thank the Advanced Light Microscopy Facility of the Medical School at the University of Patras and the Experimental Animal Facility of the University of Patras for support with experiments. We are also grateful to Andriana Charalampopoulou and members from Professor’s Benedikt Berninger laboratory for their assistance in astrocytic reprogramming experiments</w:t>
      </w:r>
      <w:r w:rsidR="00272102" w:rsidRPr="004A3188">
        <w:rPr>
          <w:rFonts w:ascii="Times New Roman" w:hAnsi="Times New Roman"/>
          <w:sz w:val="24"/>
          <w:szCs w:val="24"/>
        </w:rPr>
        <w:t>. We also thank</w:t>
      </w:r>
      <w:r w:rsidRPr="004A3188">
        <w:rPr>
          <w:rFonts w:ascii="Times New Roman" w:hAnsi="Times New Roman"/>
          <w:sz w:val="24"/>
          <w:szCs w:val="24"/>
        </w:rPr>
        <w:t xml:space="preserve"> </w:t>
      </w:r>
      <w:r w:rsidR="00CF79AE" w:rsidRPr="004A3188">
        <w:rPr>
          <w:rFonts w:ascii="Times New Roman" w:hAnsi="Times New Roman"/>
          <w:sz w:val="24"/>
          <w:szCs w:val="24"/>
        </w:rPr>
        <w:t xml:space="preserve">Dr. Christina </w:t>
      </w:r>
      <w:proofErr w:type="spellStart"/>
      <w:r w:rsidR="00CF79AE" w:rsidRPr="004A3188">
        <w:rPr>
          <w:rFonts w:ascii="Times New Roman" w:hAnsi="Times New Roman"/>
          <w:sz w:val="24"/>
          <w:szCs w:val="24"/>
        </w:rPr>
        <w:t>Kyrousi</w:t>
      </w:r>
      <w:proofErr w:type="spellEnd"/>
      <w:r w:rsidR="00CF79AE" w:rsidRPr="004A3188">
        <w:rPr>
          <w:rFonts w:ascii="Times New Roman" w:hAnsi="Times New Roman"/>
          <w:sz w:val="24"/>
          <w:szCs w:val="24"/>
        </w:rPr>
        <w:t xml:space="preserve"> </w:t>
      </w:r>
      <w:r w:rsidRPr="004A3188">
        <w:rPr>
          <w:rFonts w:ascii="Times New Roman" w:hAnsi="Times New Roman"/>
          <w:sz w:val="24"/>
          <w:szCs w:val="24"/>
        </w:rPr>
        <w:t>and members of our laboratories for helpful discussions</w:t>
      </w:r>
      <w:r w:rsidR="002B4C05" w:rsidRPr="004A3188">
        <w:rPr>
          <w:rFonts w:ascii="Times New Roman" w:hAnsi="Times New Roman"/>
          <w:sz w:val="24"/>
          <w:szCs w:val="24"/>
        </w:rPr>
        <w:t xml:space="preserve"> and Nikolaos Giakoumakis for his assistance with whole-mount images processing</w:t>
      </w:r>
      <w:r w:rsidRPr="004A3188">
        <w:rPr>
          <w:rFonts w:ascii="Times New Roman" w:hAnsi="Times New Roman"/>
          <w:sz w:val="24"/>
          <w:szCs w:val="24"/>
        </w:rPr>
        <w:t xml:space="preserve">. This study was supported </w:t>
      </w:r>
      <w:r w:rsidR="00A60C30" w:rsidRPr="004A3188">
        <w:rPr>
          <w:rFonts w:ascii="Times New Roman" w:hAnsi="Times New Roman"/>
          <w:sz w:val="24"/>
          <w:szCs w:val="24"/>
        </w:rPr>
        <w:t>by the Hellenic Foundation for Research and Innovation (H.F.R.I.) under the “2nd Call for H.F.R.I. Research Projects to support Faculty Members &amp; Researchers” (Project Number: 2735)</w:t>
      </w:r>
      <w:r w:rsidRPr="004A3188">
        <w:rPr>
          <w:rFonts w:ascii="Times New Roman" w:hAnsi="Times New Roman"/>
          <w:sz w:val="24"/>
          <w:szCs w:val="24"/>
        </w:rPr>
        <w:t xml:space="preserve">, the Hydrocephalus Association USA and </w:t>
      </w:r>
      <w:proofErr w:type="spellStart"/>
      <w:r w:rsidRPr="004A3188">
        <w:rPr>
          <w:rFonts w:ascii="Times New Roman" w:hAnsi="Times New Roman"/>
          <w:sz w:val="24"/>
          <w:szCs w:val="24"/>
        </w:rPr>
        <w:t>Fondation</w:t>
      </w:r>
      <w:proofErr w:type="spellEnd"/>
      <w:r w:rsidRPr="004A3188">
        <w:rPr>
          <w:rFonts w:ascii="Times New Roman" w:hAnsi="Times New Roman"/>
          <w:sz w:val="24"/>
          <w:szCs w:val="24"/>
        </w:rPr>
        <w:t xml:space="preserve"> </w:t>
      </w:r>
      <w:proofErr w:type="spellStart"/>
      <w:r w:rsidRPr="004A3188">
        <w:rPr>
          <w:rFonts w:ascii="Times New Roman" w:hAnsi="Times New Roman"/>
          <w:sz w:val="24"/>
          <w:szCs w:val="24"/>
        </w:rPr>
        <w:t>Santé</w:t>
      </w:r>
      <w:proofErr w:type="spellEnd"/>
      <w:r w:rsidRPr="004A3188">
        <w:rPr>
          <w:rFonts w:ascii="Times New Roman" w:hAnsi="Times New Roman"/>
          <w:sz w:val="24"/>
          <w:szCs w:val="24"/>
        </w:rPr>
        <w:t xml:space="preserve"> to S.T., and the State Scholarships Foundation (IKY) to K.K.</w:t>
      </w:r>
    </w:p>
    <w:p w14:paraId="7EC05B86" w14:textId="77777777" w:rsidR="000E5CAF" w:rsidRPr="004A3188" w:rsidRDefault="000E5CAF" w:rsidP="009E182E">
      <w:pPr>
        <w:spacing w:line="480" w:lineRule="auto"/>
        <w:rPr>
          <w:rFonts w:ascii="Times New Roman" w:hAnsi="Times New Roman"/>
          <w:sz w:val="24"/>
          <w:szCs w:val="24"/>
        </w:rPr>
      </w:pPr>
    </w:p>
    <w:p w14:paraId="083CBCBD" w14:textId="06AA2268" w:rsidR="004D30EA" w:rsidRPr="004A3188" w:rsidRDefault="00F057F3" w:rsidP="004D30EA">
      <w:pPr>
        <w:spacing w:line="360" w:lineRule="auto"/>
        <w:rPr>
          <w:rFonts w:ascii="Times New Roman" w:hAnsi="Times New Roman"/>
          <w:b/>
          <w:bCs/>
          <w:sz w:val="24"/>
          <w:szCs w:val="24"/>
        </w:rPr>
      </w:pPr>
      <w:r w:rsidRPr="004A3188">
        <w:rPr>
          <w:rFonts w:ascii="Times New Roman" w:hAnsi="Times New Roman"/>
          <w:b/>
          <w:bCs/>
          <w:sz w:val="24"/>
          <w:szCs w:val="24"/>
        </w:rPr>
        <w:t xml:space="preserve">DISCLOSURE AND COMPETING INTERESTS STATEMENT </w:t>
      </w:r>
    </w:p>
    <w:p w14:paraId="11351BF7" w14:textId="5CC4A51F" w:rsidR="000808C6" w:rsidRPr="004A3188" w:rsidRDefault="008765D2" w:rsidP="004D30EA">
      <w:pPr>
        <w:pStyle w:val="Acknowledgement"/>
        <w:spacing w:line="360" w:lineRule="auto"/>
      </w:pPr>
      <w:proofErr w:type="spellStart"/>
      <w:r>
        <w:rPr>
          <w:lang w:bidi="en-US"/>
        </w:rPr>
        <w:t>Zoi</w:t>
      </w:r>
      <w:proofErr w:type="spellEnd"/>
      <w:r>
        <w:rPr>
          <w:lang w:bidi="en-US"/>
        </w:rPr>
        <w:t xml:space="preserve"> </w:t>
      </w:r>
      <w:proofErr w:type="spellStart"/>
      <w:r>
        <w:rPr>
          <w:lang w:bidi="en-US"/>
        </w:rPr>
        <w:t>Lygerou</w:t>
      </w:r>
      <w:proofErr w:type="spellEnd"/>
      <w:r>
        <w:rPr>
          <w:lang w:bidi="en-US"/>
        </w:rPr>
        <w:t xml:space="preserve"> </w:t>
      </w:r>
      <w:r w:rsidRPr="008765D2">
        <w:rPr>
          <w:lang w:bidi="en-US"/>
        </w:rPr>
        <w:t xml:space="preserve">is an </w:t>
      </w:r>
      <w:r>
        <w:rPr>
          <w:lang w:bidi="en-US"/>
        </w:rPr>
        <w:t>EMBO Council</w:t>
      </w:r>
      <w:r w:rsidRPr="008765D2">
        <w:rPr>
          <w:lang w:bidi="en-US"/>
        </w:rPr>
        <w:t xml:space="preserve"> member.</w:t>
      </w:r>
      <w:r>
        <w:rPr>
          <w:lang w:bidi="en-US"/>
        </w:rPr>
        <w:t xml:space="preserve"> </w:t>
      </w:r>
      <w:r w:rsidR="00D10DCA" w:rsidRPr="00D10DCA">
        <w:rPr>
          <w:lang w:bidi="en-US"/>
        </w:rPr>
        <w:t xml:space="preserve">This has no bearing on the editorial consideration of </w:t>
      </w:r>
      <w:proofErr w:type="spellStart"/>
      <w:r w:rsidR="00D10DCA" w:rsidRPr="00D10DCA">
        <w:rPr>
          <w:lang w:bidi="en-US"/>
        </w:rPr>
        <w:t>this</w:t>
      </w:r>
      <w:del w:id="26" w:author="Lise Roth | Review Commons" w:date="2024-10-08T15:54:00Z" w16du:dateUtc="2024-10-08T13:54:00Z">
        <w:r w:rsidR="00D10DCA" w:rsidRPr="00D10DCA" w:rsidDel="00D10DCA">
          <w:rPr>
            <w:lang w:bidi="en-US"/>
          </w:rPr>
          <w:delText xml:space="preserve"> </w:delText>
        </w:r>
      </w:del>
      <w:r w:rsidR="00D10DCA" w:rsidRPr="00D10DCA">
        <w:rPr>
          <w:lang w:bidi="en-US"/>
        </w:rPr>
        <w:t>article</w:t>
      </w:r>
      <w:proofErr w:type="spellEnd"/>
      <w:r w:rsidR="00D10DCA" w:rsidRPr="00D10DCA">
        <w:rPr>
          <w:lang w:bidi="en-US"/>
        </w:rPr>
        <w:t xml:space="preserve"> for publication.</w:t>
      </w:r>
    </w:p>
    <w:p w14:paraId="4A71E72A" w14:textId="4CFA1966" w:rsidR="000808C6" w:rsidRPr="004A3188" w:rsidRDefault="000808C6" w:rsidP="000808C6">
      <w:pPr>
        <w:pStyle w:val="NormalWeb"/>
        <w:jc w:val="both"/>
        <w:rPr>
          <w:b/>
          <w:bCs/>
          <w:lang w:val="en-US"/>
        </w:rPr>
      </w:pPr>
      <w:r w:rsidRPr="004A3188">
        <w:rPr>
          <w:b/>
          <w:bCs/>
          <w:lang w:val="en-US"/>
        </w:rPr>
        <w:t>THE PAPER EXPLAINED</w:t>
      </w:r>
      <w:r w:rsidRPr="004A3188">
        <w:rPr>
          <w:b/>
          <w:bCs/>
          <w:color w:val="222222"/>
          <w:shd w:val="clear" w:color="auto" w:fill="FFFFFF"/>
          <w:lang w:val="en-US"/>
        </w:rPr>
        <w:t>:</w:t>
      </w:r>
    </w:p>
    <w:p w14:paraId="0EBE0576" w14:textId="77777777" w:rsidR="000808C6" w:rsidRPr="004A3188" w:rsidRDefault="000808C6" w:rsidP="000808C6">
      <w:pPr>
        <w:pStyle w:val="NormalWeb"/>
        <w:jc w:val="both"/>
        <w:rPr>
          <w:u w:val="single"/>
          <w:lang w:val="en-US"/>
        </w:rPr>
      </w:pPr>
      <w:r w:rsidRPr="004A3188">
        <w:rPr>
          <w:u w:val="single"/>
          <w:lang w:val="en-US"/>
        </w:rPr>
        <w:t>Medical issue</w:t>
      </w:r>
    </w:p>
    <w:p w14:paraId="2AE4331F" w14:textId="267C90B1" w:rsidR="000808C6" w:rsidRPr="004A3188" w:rsidRDefault="000808C6" w:rsidP="000808C6">
      <w:pPr>
        <w:pStyle w:val="NormalWeb"/>
        <w:jc w:val="both"/>
        <w:rPr>
          <w:lang w:val="en-US"/>
        </w:rPr>
      </w:pPr>
      <w:r w:rsidRPr="004A3188">
        <w:rPr>
          <w:lang w:val="en-US"/>
        </w:rPr>
        <w:lastRenderedPageBreak/>
        <w:t xml:space="preserve">Hydrocephalus is a condition where fluid builds up in the brain cavities, leading to serious health issues. </w:t>
      </w:r>
      <w:r w:rsidR="002825E5" w:rsidRPr="004A3188">
        <w:rPr>
          <w:lang w:val="en-US"/>
        </w:rPr>
        <w:t xml:space="preserve">Standard </w:t>
      </w:r>
      <w:r w:rsidRPr="004A3188">
        <w:rPr>
          <w:lang w:val="en-US"/>
        </w:rPr>
        <w:t>treatment involve</w:t>
      </w:r>
      <w:r w:rsidR="002825E5" w:rsidRPr="004A3188">
        <w:rPr>
          <w:lang w:val="en-US"/>
        </w:rPr>
        <w:t>s</w:t>
      </w:r>
      <w:r w:rsidRPr="004A3188">
        <w:rPr>
          <w:lang w:val="en-US"/>
        </w:rPr>
        <w:t xml:space="preserve"> surgery, which </w:t>
      </w:r>
      <w:r w:rsidR="002825E5" w:rsidRPr="004A3188">
        <w:rPr>
          <w:lang w:val="en-US"/>
        </w:rPr>
        <w:t>is</w:t>
      </w:r>
      <w:r w:rsidRPr="004A3188">
        <w:rPr>
          <w:lang w:val="en-US"/>
        </w:rPr>
        <w:t xml:space="preserve"> risky and often fail</w:t>
      </w:r>
      <w:r w:rsidR="002825E5" w:rsidRPr="004A3188">
        <w:rPr>
          <w:lang w:val="en-US"/>
        </w:rPr>
        <w:t>s</w:t>
      </w:r>
      <w:r w:rsidRPr="004A3188">
        <w:rPr>
          <w:lang w:val="en-US"/>
        </w:rPr>
        <w:t xml:space="preserve"> over time. Ependymal cells have multiple tiny hair-like structures (cilia) on their surface to circulate the fluid, and their </w:t>
      </w:r>
      <w:r w:rsidR="002825E5" w:rsidRPr="004A3188">
        <w:rPr>
          <w:lang w:val="en-US"/>
        </w:rPr>
        <w:t>impairment may lead to</w:t>
      </w:r>
      <w:r w:rsidRPr="004A3188">
        <w:rPr>
          <w:lang w:val="en-US"/>
        </w:rPr>
        <w:t xml:space="preserve"> hydrocephalus. </w:t>
      </w:r>
    </w:p>
    <w:p w14:paraId="0F89E908" w14:textId="77777777" w:rsidR="000808C6" w:rsidRPr="004A3188" w:rsidRDefault="000808C6" w:rsidP="000808C6">
      <w:pPr>
        <w:pStyle w:val="NormalWeb"/>
        <w:jc w:val="both"/>
        <w:rPr>
          <w:u w:val="single"/>
          <w:lang w:val="en-US"/>
        </w:rPr>
      </w:pPr>
      <w:r w:rsidRPr="004A3188">
        <w:rPr>
          <w:u w:val="single"/>
          <w:lang w:val="en-US"/>
        </w:rPr>
        <w:t>Results</w:t>
      </w:r>
    </w:p>
    <w:p w14:paraId="38BD974C" w14:textId="190259A0" w:rsidR="000808C6" w:rsidRPr="004A3188" w:rsidRDefault="002825E5" w:rsidP="000808C6">
      <w:pPr>
        <w:pStyle w:val="NormalWeb"/>
        <w:jc w:val="both"/>
        <w:rPr>
          <w:lang w:val="en-US"/>
        </w:rPr>
      </w:pPr>
      <w:r w:rsidRPr="004A3188">
        <w:rPr>
          <w:lang w:val="en-US"/>
        </w:rPr>
        <w:t>We showed</w:t>
      </w:r>
      <w:r w:rsidR="000808C6" w:rsidRPr="004A3188">
        <w:rPr>
          <w:lang w:val="en-US"/>
        </w:rPr>
        <w:t xml:space="preserve"> that GemC1 and McIdas, </w:t>
      </w:r>
      <w:r w:rsidRPr="004A3188">
        <w:rPr>
          <w:lang w:val="en-US"/>
        </w:rPr>
        <w:t xml:space="preserve">which are known regulators of multiciliated ependymal cell fate determination, </w:t>
      </w:r>
      <w:r w:rsidR="000808C6" w:rsidRPr="004A3188">
        <w:rPr>
          <w:lang w:val="en-US"/>
        </w:rPr>
        <w:t xml:space="preserve">can </w:t>
      </w:r>
      <w:r w:rsidRPr="004A3188">
        <w:rPr>
          <w:lang w:val="en-US"/>
        </w:rPr>
        <w:t xml:space="preserve">instruct </w:t>
      </w:r>
      <w:r w:rsidR="000808C6" w:rsidRPr="004A3188">
        <w:rPr>
          <w:lang w:val="en-US"/>
        </w:rPr>
        <w:t xml:space="preserve">different cell types to </w:t>
      </w:r>
      <w:r w:rsidRPr="004A3188">
        <w:rPr>
          <w:lang w:val="en-US"/>
        </w:rPr>
        <w:t xml:space="preserve">differentiate into </w:t>
      </w:r>
      <w:r w:rsidR="000808C6" w:rsidRPr="004A3188">
        <w:rPr>
          <w:lang w:val="en-US"/>
        </w:rPr>
        <w:t>ependymal cells</w:t>
      </w:r>
      <w:r w:rsidRPr="004A3188">
        <w:rPr>
          <w:lang w:val="en-US"/>
        </w:rPr>
        <w:t>. We further</w:t>
      </w:r>
      <w:r w:rsidR="000808C6" w:rsidRPr="004A3188">
        <w:rPr>
          <w:lang w:val="en-US"/>
        </w:rPr>
        <w:t xml:space="preserve"> managed to convert brain cells of hydrocephalic animal models into ependymal cells. </w:t>
      </w:r>
    </w:p>
    <w:p w14:paraId="5C620BB6" w14:textId="77777777" w:rsidR="000808C6" w:rsidRPr="004A3188" w:rsidRDefault="000808C6" w:rsidP="000808C6">
      <w:pPr>
        <w:pStyle w:val="NormalWeb"/>
        <w:jc w:val="both"/>
        <w:rPr>
          <w:u w:val="single"/>
          <w:lang w:val="en-US"/>
        </w:rPr>
      </w:pPr>
      <w:r w:rsidRPr="004A3188">
        <w:rPr>
          <w:u w:val="single"/>
          <w:lang w:val="en-US"/>
        </w:rPr>
        <w:t>Clinical impact</w:t>
      </w:r>
    </w:p>
    <w:p w14:paraId="38681B6F" w14:textId="0A35048D" w:rsidR="000808C6" w:rsidRPr="004A3188" w:rsidRDefault="002825E5" w:rsidP="000808C6">
      <w:pPr>
        <w:pStyle w:val="NormalWeb"/>
        <w:jc w:val="both"/>
        <w:rPr>
          <w:lang w:val="en-US"/>
        </w:rPr>
      </w:pPr>
      <w:r w:rsidRPr="004A3188">
        <w:rPr>
          <w:lang w:val="en-US"/>
        </w:rPr>
        <w:t>Our findings suggest new therapeutic intervention aiming at the regeneration of damaged ependymal cells in human hydrocephalus</w:t>
      </w:r>
      <w:proofErr w:type="gramStart"/>
      <w:r w:rsidRPr="004A3188">
        <w:rPr>
          <w:lang w:val="en-US"/>
        </w:rPr>
        <w:t>.</w:t>
      </w:r>
      <w:r w:rsidRPr="004A3188" w:rsidDel="002825E5">
        <w:rPr>
          <w:lang w:val="en-US"/>
        </w:rPr>
        <w:t xml:space="preserve"> </w:t>
      </w:r>
      <w:r w:rsidR="000808C6" w:rsidRPr="004A3188">
        <w:rPr>
          <w:lang w:val="en-US"/>
        </w:rPr>
        <w:t>.</w:t>
      </w:r>
      <w:proofErr w:type="gramEnd"/>
    </w:p>
    <w:p w14:paraId="5CD65A45" w14:textId="77777777" w:rsidR="000808C6" w:rsidRPr="004A3188" w:rsidRDefault="000808C6" w:rsidP="004D30EA">
      <w:pPr>
        <w:pStyle w:val="Acknowledgement"/>
        <w:spacing w:line="360" w:lineRule="auto"/>
      </w:pPr>
    </w:p>
    <w:p w14:paraId="00FD6CCA" w14:textId="77777777" w:rsidR="000808C6" w:rsidRPr="004A3188" w:rsidRDefault="000808C6" w:rsidP="00BA3735">
      <w:pPr>
        <w:pStyle w:val="NoSpacing1"/>
        <w:spacing w:line="480" w:lineRule="auto"/>
        <w:rPr>
          <w:rFonts w:ascii="Times New Roman" w:hAnsi="Times New Roman"/>
          <w:b/>
          <w:bCs/>
          <w:sz w:val="24"/>
          <w:szCs w:val="24"/>
        </w:rPr>
      </w:pPr>
    </w:p>
    <w:p w14:paraId="1ACA6343" w14:textId="23D36CB0" w:rsidR="00BA3735" w:rsidRPr="004A3188" w:rsidRDefault="00BA3735" w:rsidP="00BA3735">
      <w:pPr>
        <w:pStyle w:val="NoSpacing1"/>
        <w:spacing w:line="480" w:lineRule="auto"/>
        <w:rPr>
          <w:rFonts w:ascii="Times New Roman" w:hAnsi="Times New Roman"/>
          <w:b/>
          <w:bCs/>
          <w:sz w:val="24"/>
          <w:szCs w:val="24"/>
        </w:rPr>
      </w:pPr>
      <w:r w:rsidRPr="004A3188">
        <w:rPr>
          <w:rFonts w:ascii="Times New Roman" w:hAnsi="Times New Roman"/>
          <w:b/>
          <w:bCs/>
          <w:sz w:val="24"/>
          <w:szCs w:val="24"/>
        </w:rPr>
        <w:t xml:space="preserve">REFERENCES </w:t>
      </w:r>
    </w:p>
    <w:p w14:paraId="39CD0D2E" w14:textId="77777777" w:rsidR="00CF7049" w:rsidRPr="004A3188" w:rsidRDefault="00981368" w:rsidP="00CF7049">
      <w:pPr>
        <w:pStyle w:val="Bibliography"/>
        <w:rPr>
          <w:rFonts w:ascii="Times New Roman" w:hAnsi="Times New Roman"/>
          <w:sz w:val="24"/>
        </w:rPr>
      </w:pPr>
      <w:r w:rsidRPr="004A3188">
        <w:rPr>
          <w:b/>
          <w:bCs/>
        </w:rPr>
        <w:fldChar w:fldCharType="begin"/>
      </w:r>
      <w:r w:rsidR="00EA3018" w:rsidRPr="004A3188">
        <w:rPr>
          <w:b/>
          <w:bCs/>
        </w:rPr>
        <w:instrText xml:space="preserve"> ADDIN ZOTERO_BIBL {"uncited":[],"omitted":[],"custom":[]} CSL_BIBLIOGRAPHY </w:instrText>
      </w:r>
      <w:r w:rsidRPr="004A3188">
        <w:rPr>
          <w:b/>
          <w:bCs/>
        </w:rPr>
        <w:fldChar w:fldCharType="separate"/>
      </w:r>
      <w:r w:rsidR="00CF7049" w:rsidRPr="004A3188">
        <w:rPr>
          <w:rFonts w:ascii="Times New Roman" w:hAnsi="Times New Roman"/>
          <w:sz w:val="24"/>
        </w:rPr>
        <w:t xml:space="preserve">Abdi K, Lai C-H, Paez-Gonzalez P, Lay M, Pyun J &amp; Kuo CT (2018) Uncovering inherent cellular plasticity of multiciliated ependyma leading to ventricular wall transformation and hydrocephalus. </w:t>
      </w:r>
      <w:r w:rsidR="00CF7049" w:rsidRPr="004A3188">
        <w:rPr>
          <w:rFonts w:ascii="Times New Roman" w:hAnsi="Times New Roman"/>
          <w:i/>
          <w:iCs/>
          <w:sz w:val="24"/>
        </w:rPr>
        <w:t>Nat Commun</w:t>
      </w:r>
      <w:r w:rsidR="00CF7049" w:rsidRPr="004A3188">
        <w:rPr>
          <w:rFonts w:ascii="Times New Roman" w:hAnsi="Times New Roman"/>
          <w:sz w:val="24"/>
        </w:rPr>
        <w:t xml:space="preserve"> 9: 1655</w:t>
      </w:r>
    </w:p>
    <w:p w14:paraId="0A7F833E"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Arbi M, Pefani D, Kyrousi C, Lalioti M, Kalogeropoulou A, Papanastasiou AD, Taraviras S &amp; Lygerou Z (2016) GemC1 controls multiciliogenesis in the airway epithelium. </w:t>
      </w:r>
      <w:r w:rsidRPr="004A3188">
        <w:rPr>
          <w:rFonts w:ascii="Times New Roman" w:hAnsi="Times New Roman"/>
          <w:i/>
          <w:iCs/>
          <w:sz w:val="24"/>
        </w:rPr>
        <w:t>EMBO Rep</w:t>
      </w:r>
      <w:r w:rsidRPr="004A3188">
        <w:rPr>
          <w:rFonts w:ascii="Times New Roman" w:hAnsi="Times New Roman"/>
          <w:sz w:val="24"/>
        </w:rPr>
        <w:t xml:space="preserve"> 17: 400–413</w:t>
      </w:r>
    </w:p>
    <w:p w14:paraId="58DA99B8"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Arbi M, Pefani D-E, Taraviras S &amp; Lygerou Z (2018) Controlling centriole numbers: Geminin family members as master regulators of centriole amplification and multiciliogenesis. </w:t>
      </w:r>
      <w:r w:rsidRPr="004A3188">
        <w:rPr>
          <w:rFonts w:ascii="Times New Roman" w:hAnsi="Times New Roman"/>
          <w:i/>
          <w:iCs/>
          <w:sz w:val="24"/>
        </w:rPr>
        <w:t>Chromosoma</w:t>
      </w:r>
      <w:r w:rsidRPr="004A3188">
        <w:rPr>
          <w:rFonts w:ascii="Times New Roman" w:hAnsi="Times New Roman"/>
          <w:sz w:val="24"/>
        </w:rPr>
        <w:t xml:space="preserve"> 127: 151–174</w:t>
      </w:r>
    </w:p>
    <w:p w14:paraId="55480A86"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Au HKE, Isalan M &amp; Mielcarek M (2022) Gene Therapy Advances: A Meta-Analysis of AAV Usage in Clinical Settings. </w:t>
      </w:r>
      <w:r w:rsidRPr="004A3188">
        <w:rPr>
          <w:rFonts w:ascii="Times New Roman" w:hAnsi="Times New Roman"/>
          <w:i/>
          <w:iCs/>
          <w:sz w:val="24"/>
        </w:rPr>
        <w:t>Frontiers in Medicine</w:t>
      </w:r>
      <w:r w:rsidRPr="004A3188">
        <w:rPr>
          <w:rFonts w:ascii="Times New Roman" w:hAnsi="Times New Roman"/>
          <w:sz w:val="24"/>
        </w:rPr>
        <w:t xml:space="preserve"> 8</w:t>
      </w:r>
    </w:p>
    <w:p w14:paraId="47C898FC"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Bocchi R, Masserdotti G &amp; Götz M (2022) Direct neuronal reprogramming: Fast forward from new concepts toward therapeutic approaches. </w:t>
      </w:r>
      <w:r w:rsidRPr="004A3188">
        <w:rPr>
          <w:rFonts w:ascii="Times New Roman" w:hAnsi="Times New Roman"/>
          <w:i/>
          <w:iCs/>
          <w:sz w:val="24"/>
        </w:rPr>
        <w:t>Neuron</w:t>
      </w:r>
      <w:r w:rsidRPr="004A3188">
        <w:rPr>
          <w:rFonts w:ascii="Times New Roman" w:hAnsi="Times New Roman"/>
          <w:sz w:val="24"/>
        </w:rPr>
        <w:t xml:space="preserve"> 110: 366–393</w:t>
      </w:r>
    </w:p>
    <w:p w14:paraId="75A1E15F"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Boon M, Wallmeier J, Ma L, Loges NT, Jaspers M, Olbrich H, Dougherty GW, Raidt J, Werner C, Amirav I, </w:t>
      </w:r>
      <w:r w:rsidRPr="004A3188">
        <w:rPr>
          <w:rFonts w:ascii="Times New Roman" w:hAnsi="Times New Roman"/>
          <w:i/>
          <w:iCs/>
          <w:sz w:val="24"/>
        </w:rPr>
        <w:t>et al</w:t>
      </w:r>
      <w:r w:rsidRPr="004A3188">
        <w:rPr>
          <w:rFonts w:ascii="Times New Roman" w:hAnsi="Times New Roman"/>
          <w:sz w:val="24"/>
        </w:rPr>
        <w:t xml:space="preserve"> (2014) MCIDAS mutations result in a mucociliary clearance disorder with reduced generation of multiple motile cilia. </w:t>
      </w:r>
      <w:r w:rsidRPr="004A3188">
        <w:rPr>
          <w:rFonts w:ascii="Times New Roman" w:hAnsi="Times New Roman"/>
          <w:i/>
          <w:iCs/>
          <w:sz w:val="24"/>
        </w:rPr>
        <w:t>Nat Commun</w:t>
      </w:r>
      <w:r w:rsidRPr="004A3188">
        <w:rPr>
          <w:rFonts w:ascii="Times New Roman" w:hAnsi="Times New Roman"/>
          <w:sz w:val="24"/>
        </w:rPr>
        <w:t xml:space="preserve"> 5: 4418</w:t>
      </w:r>
    </w:p>
    <w:p w14:paraId="5E4FF3F1"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Chamakioti M, Karantzelis N &amp; Taraviras S (2022) Advanced Gene-Targeting Therapies for Motor Neuron Diseases and Muscular Dystrophies. </w:t>
      </w:r>
      <w:r w:rsidRPr="004A3188">
        <w:rPr>
          <w:rFonts w:ascii="Times New Roman" w:hAnsi="Times New Roman"/>
          <w:i/>
          <w:iCs/>
          <w:sz w:val="24"/>
        </w:rPr>
        <w:t>International Journal of Molecular Sciences</w:t>
      </w:r>
      <w:r w:rsidRPr="004A3188">
        <w:rPr>
          <w:rFonts w:ascii="Times New Roman" w:hAnsi="Times New Roman"/>
          <w:sz w:val="24"/>
        </w:rPr>
        <w:t xml:space="preserve"> 23: 4824</w:t>
      </w:r>
    </w:p>
    <w:p w14:paraId="3C4E5D43"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Drummond I (2009) Studying cilia in zebrafish. </w:t>
      </w:r>
      <w:r w:rsidRPr="004A3188">
        <w:rPr>
          <w:rFonts w:ascii="Times New Roman" w:hAnsi="Times New Roman"/>
          <w:i/>
          <w:iCs/>
          <w:sz w:val="24"/>
        </w:rPr>
        <w:t>Methods Cell Biol</w:t>
      </w:r>
      <w:r w:rsidRPr="004A3188">
        <w:rPr>
          <w:rFonts w:ascii="Times New Roman" w:hAnsi="Times New Roman"/>
          <w:sz w:val="24"/>
        </w:rPr>
        <w:t xml:space="preserve"> 93: 197–217</w:t>
      </w:r>
    </w:p>
    <w:p w14:paraId="255C9EB8"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lastRenderedPageBreak/>
        <w:t xml:space="preserve">Francis R &amp; Lo C (2013) Ex vivo method for high resolution imaging of cilia motility in rodent airway epithelia. </w:t>
      </w:r>
      <w:r w:rsidRPr="004A3188">
        <w:rPr>
          <w:rFonts w:ascii="Times New Roman" w:hAnsi="Times New Roman"/>
          <w:i/>
          <w:iCs/>
          <w:sz w:val="24"/>
        </w:rPr>
        <w:t>J Vis Exp</w:t>
      </w:r>
    </w:p>
    <w:p w14:paraId="6D41C857"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Funk MC, Bera AN, Menchen T, Kuales G, Thriene K, Lienkamp SS, Dengjel J, Omran H, Frank M &amp; Arnold SJ (2015) Cyclin O (Ccno) functions during deuterosome-mediated centriole amplification of multiciliated cells. </w:t>
      </w:r>
      <w:r w:rsidRPr="004A3188">
        <w:rPr>
          <w:rFonts w:ascii="Times New Roman" w:hAnsi="Times New Roman"/>
          <w:i/>
          <w:iCs/>
          <w:sz w:val="24"/>
        </w:rPr>
        <w:t>EMBO J</w:t>
      </w:r>
      <w:r w:rsidRPr="004A3188">
        <w:rPr>
          <w:rFonts w:ascii="Times New Roman" w:hAnsi="Times New Roman"/>
          <w:sz w:val="24"/>
        </w:rPr>
        <w:t xml:space="preserve"> 34: 1078–1089</w:t>
      </w:r>
    </w:p>
    <w:p w14:paraId="0FAFA719"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Garcia-Bonilla M, Nair A, Moore J, Castaneyra-Ruiz L, Zwick SH, Dilger RN, Fleming SA, Golden RK, Talcott MR, Isaacs AM, </w:t>
      </w:r>
      <w:r w:rsidRPr="004A3188">
        <w:rPr>
          <w:rFonts w:ascii="Times New Roman" w:hAnsi="Times New Roman"/>
          <w:i/>
          <w:iCs/>
          <w:sz w:val="24"/>
        </w:rPr>
        <w:t>et al</w:t>
      </w:r>
      <w:r w:rsidRPr="004A3188">
        <w:rPr>
          <w:rFonts w:ascii="Times New Roman" w:hAnsi="Times New Roman"/>
          <w:sz w:val="24"/>
        </w:rPr>
        <w:t xml:space="preserve"> (2023) Impaired neurogenesis with reactive astrocytosis in the hippocampus in a porcine model of acquired hydrocephalus. </w:t>
      </w:r>
      <w:r w:rsidRPr="004A3188">
        <w:rPr>
          <w:rFonts w:ascii="Times New Roman" w:hAnsi="Times New Roman"/>
          <w:i/>
          <w:iCs/>
          <w:sz w:val="24"/>
        </w:rPr>
        <w:t>Experimental Neurology</w:t>
      </w:r>
      <w:r w:rsidRPr="004A3188">
        <w:rPr>
          <w:rFonts w:ascii="Times New Roman" w:hAnsi="Times New Roman"/>
          <w:sz w:val="24"/>
        </w:rPr>
        <w:t xml:space="preserve"> 363: 114354</w:t>
      </w:r>
    </w:p>
    <w:p w14:paraId="60AA165D"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Gonzalez-Cano L, Fuertes-Alvarez S, Robledinos-Anton N, Bizy A, Villena-Cortes A, Fariñas I, Marques MM &amp; Marin MC (2016) p73 is required for ependymal cell maturation and neurogenic SVZ cytoarchitecture: p73 Regulates SVZ Cytoarchitecture. </w:t>
      </w:r>
      <w:r w:rsidRPr="004A3188">
        <w:rPr>
          <w:rFonts w:ascii="Times New Roman" w:hAnsi="Times New Roman"/>
          <w:i/>
          <w:iCs/>
          <w:sz w:val="24"/>
        </w:rPr>
        <w:t>Developmental Neurobiology</w:t>
      </w:r>
      <w:r w:rsidRPr="004A3188">
        <w:rPr>
          <w:rFonts w:ascii="Times New Roman" w:hAnsi="Times New Roman"/>
          <w:sz w:val="24"/>
        </w:rPr>
        <w:t xml:space="preserve"> 76: 730–747</w:t>
      </w:r>
    </w:p>
    <w:p w14:paraId="7828D509"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Guerra MM, Henzi R, Ortloff A, Lichtin N, Vío K, Jiménez AJ, Dominguez-Pinos MD, González C, Jara MC, Hinostroza F, </w:t>
      </w:r>
      <w:r w:rsidRPr="004A3188">
        <w:rPr>
          <w:rFonts w:ascii="Times New Roman" w:hAnsi="Times New Roman"/>
          <w:i/>
          <w:iCs/>
          <w:sz w:val="24"/>
        </w:rPr>
        <w:t>et al</w:t>
      </w:r>
      <w:r w:rsidRPr="004A3188">
        <w:rPr>
          <w:rFonts w:ascii="Times New Roman" w:hAnsi="Times New Roman"/>
          <w:sz w:val="24"/>
        </w:rPr>
        <w:t xml:space="preserve"> (2015) Cell Junction Pathology of Neural Stem Cells Is Associated With Ventricular Zone Disruption, Hydrocephalus, and Abnormal Neurogenesis. </w:t>
      </w:r>
      <w:r w:rsidRPr="004A3188">
        <w:rPr>
          <w:rFonts w:ascii="Times New Roman" w:hAnsi="Times New Roman"/>
          <w:i/>
          <w:iCs/>
          <w:sz w:val="24"/>
        </w:rPr>
        <w:t>J Neuropathol Exp Neurol</w:t>
      </w:r>
      <w:r w:rsidRPr="004A3188">
        <w:rPr>
          <w:rFonts w:ascii="Times New Roman" w:hAnsi="Times New Roman"/>
          <w:sz w:val="24"/>
        </w:rPr>
        <w:t xml:space="preserve"> 74: 653–671</w:t>
      </w:r>
    </w:p>
    <w:p w14:paraId="51819FA6"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Heinrich C, Gascón S, Masserdotti G, Lepier A, Sanchez R, Simon-Ebert T, Schroeder T, Götz M &amp; Berninger B (2011) Generation of subtype-specific neurons from postnatal astroglia of the mouse cerebral cortex. </w:t>
      </w:r>
      <w:r w:rsidRPr="004A3188">
        <w:rPr>
          <w:rFonts w:ascii="Times New Roman" w:hAnsi="Times New Roman"/>
          <w:i/>
          <w:iCs/>
          <w:sz w:val="24"/>
        </w:rPr>
        <w:t>Nat Protoc</w:t>
      </w:r>
      <w:r w:rsidRPr="004A3188">
        <w:rPr>
          <w:rFonts w:ascii="Times New Roman" w:hAnsi="Times New Roman"/>
          <w:sz w:val="24"/>
        </w:rPr>
        <w:t xml:space="preserve"> 6: 214–228</w:t>
      </w:r>
    </w:p>
    <w:p w14:paraId="74D67400"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Ji W, Tang Z, Chen Y, Wang C, Tan C, Liao J, Tong L &amp; Xiao G (2022) Ependymal Cilia: Physiology and Role in Hydrocephalus. </w:t>
      </w:r>
      <w:r w:rsidRPr="004A3188">
        <w:rPr>
          <w:rFonts w:ascii="Times New Roman" w:hAnsi="Times New Roman"/>
          <w:i/>
          <w:iCs/>
          <w:sz w:val="24"/>
        </w:rPr>
        <w:t>Frontiers in Molecular Neuroscience</w:t>
      </w:r>
      <w:r w:rsidRPr="004A3188">
        <w:rPr>
          <w:rFonts w:ascii="Times New Roman" w:hAnsi="Times New Roman"/>
          <w:sz w:val="24"/>
        </w:rPr>
        <w:t xml:space="preserve"> 15</w:t>
      </w:r>
    </w:p>
    <w:p w14:paraId="622D15E4"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Jiménez AJ, Domínguez-Pinos M-D, Guerra MM, Fernández-Llebrez P &amp; Pérez-Fígares J-M (2014) Structure and function of the ependymal barrier and diseases associated with ependyma disruption. </w:t>
      </w:r>
      <w:r w:rsidRPr="004A3188">
        <w:rPr>
          <w:rFonts w:ascii="Times New Roman" w:hAnsi="Times New Roman"/>
          <w:i/>
          <w:iCs/>
          <w:sz w:val="24"/>
        </w:rPr>
        <w:t>Tissue Barriers</w:t>
      </w:r>
      <w:r w:rsidRPr="004A3188">
        <w:rPr>
          <w:rFonts w:ascii="Times New Roman" w:hAnsi="Times New Roman"/>
          <w:sz w:val="24"/>
        </w:rPr>
        <w:t xml:space="preserve"> 2: e28426</w:t>
      </w:r>
    </w:p>
    <w:p w14:paraId="76ADA943"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Kahle KT, Kulkarni AV, Limbrick DD &amp; Warf BC (2016) Hydrocephalus in children. </w:t>
      </w:r>
      <w:r w:rsidRPr="004A3188">
        <w:rPr>
          <w:rFonts w:ascii="Times New Roman" w:hAnsi="Times New Roman"/>
          <w:i/>
          <w:iCs/>
          <w:sz w:val="24"/>
        </w:rPr>
        <w:t>The Lancet</w:t>
      </w:r>
      <w:r w:rsidRPr="004A3188">
        <w:rPr>
          <w:rFonts w:ascii="Times New Roman" w:hAnsi="Times New Roman"/>
          <w:sz w:val="24"/>
        </w:rPr>
        <w:t xml:space="preserve"> 387: 788–799</w:t>
      </w:r>
    </w:p>
    <w:p w14:paraId="7F435C95"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Kalogeropoulou A, Mougkogianni M, Iliadou M, Nikolopoulou E, Flordelis S, Kanellou A, Arbi M, Nikou S, Nieminuszczy J, Niedzwiedz W, </w:t>
      </w:r>
      <w:r w:rsidRPr="004A3188">
        <w:rPr>
          <w:rFonts w:ascii="Times New Roman" w:hAnsi="Times New Roman"/>
          <w:i/>
          <w:iCs/>
          <w:sz w:val="24"/>
        </w:rPr>
        <w:t>et al</w:t>
      </w:r>
      <w:r w:rsidRPr="004A3188">
        <w:rPr>
          <w:rFonts w:ascii="Times New Roman" w:hAnsi="Times New Roman"/>
          <w:sz w:val="24"/>
        </w:rPr>
        <w:t xml:space="preserve"> (2022) Intrinsic neural stem cell properties define brain hypersensitivity to genotoxic stress. </w:t>
      </w:r>
      <w:r w:rsidRPr="004A3188">
        <w:rPr>
          <w:rFonts w:ascii="Times New Roman" w:hAnsi="Times New Roman"/>
          <w:i/>
          <w:iCs/>
          <w:sz w:val="24"/>
        </w:rPr>
        <w:t>Stem Cell Reports</w:t>
      </w:r>
      <w:r w:rsidRPr="004A3188">
        <w:rPr>
          <w:rFonts w:ascii="Times New Roman" w:hAnsi="Times New Roman"/>
          <w:sz w:val="24"/>
        </w:rPr>
        <w:t xml:space="preserve"> 17: 1395–1410</w:t>
      </w:r>
    </w:p>
    <w:p w14:paraId="5643BA09"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Kokovay E, Wang Y, Kusek G, Wurster R, Lederman P, Lowry N, Shen Q &amp; Temple S (2012) VCAM1 is essential to maintain the structure of the SVZ niche and acts as an environmental sensor to regulate SVZ lineage progression. </w:t>
      </w:r>
      <w:r w:rsidRPr="004A3188">
        <w:rPr>
          <w:rFonts w:ascii="Times New Roman" w:hAnsi="Times New Roman"/>
          <w:i/>
          <w:iCs/>
          <w:sz w:val="24"/>
        </w:rPr>
        <w:t>Cell Stem Cell</w:t>
      </w:r>
      <w:r w:rsidRPr="004A3188">
        <w:rPr>
          <w:rFonts w:ascii="Times New Roman" w:hAnsi="Times New Roman"/>
          <w:sz w:val="24"/>
        </w:rPr>
        <w:t xml:space="preserve"> 11: 220–230</w:t>
      </w:r>
    </w:p>
    <w:p w14:paraId="7F44D97C"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Kousi M &amp; Katsanis N (2016) The Genetic Basis of Hydrocephalus. </w:t>
      </w:r>
      <w:r w:rsidRPr="004A3188">
        <w:rPr>
          <w:rFonts w:ascii="Times New Roman" w:hAnsi="Times New Roman"/>
          <w:i/>
          <w:iCs/>
          <w:sz w:val="24"/>
        </w:rPr>
        <w:t>Annu Rev Neurosci</w:t>
      </w:r>
      <w:r w:rsidRPr="004A3188">
        <w:rPr>
          <w:rFonts w:ascii="Times New Roman" w:hAnsi="Times New Roman"/>
          <w:sz w:val="24"/>
        </w:rPr>
        <w:t xml:space="preserve"> 39: 409–435</w:t>
      </w:r>
    </w:p>
    <w:p w14:paraId="0F5871AC"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Kyrousi C, Arbi M, Pilz G-A, Pefani D-E, Lalioti M-E, Ninkovic J, Götz M, Lygerou Z &amp; Taraviras S (2015) Mcidas and GemC1 are key regulators for the generation of multiciliated ependymal cells in the adult neurogenic niche. </w:t>
      </w:r>
      <w:r w:rsidRPr="004A3188">
        <w:rPr>
          <w:rFonts w:ascii="Times New Roman" w:hAnsi="Times New Roman"/>
          <w:i/>
          <w:iCs/>
          <w:sz w:val="24"/>
        </w:rPr>
        <w:t>Development</w:t>
      </w:r>
      <w:r w:rsidRPr="004A3188">
        <w:rPr>
          <w:rFonts w:ascii="Times New Roman" w:hAnsi="Times New Roman"/>
          <w:sz w:val="24"/>
        </w:rPr>
        <w:t xml:space="preserve"> 142: 3661–3674</w:t>
      </w:r>
    </w:p>
    <w:p w14:paraId="4F0D7E45"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lastRenderedPageBreak/>
        <w:t xml:space="preserve">Kyrousi C, Lygerou Z &amp; Taraviras S (2017) How a radial glial cell decides to become a multiciliated ependymal cell. </w:t>
      </w:r>
      <w:r w:rsidRPr="004A3188">
        <w:rPr>
          <w:rFonts w:ascii="Times New Roman" w:hAnsi="Times New Roman"/>
          <w:i/>
          <w:iCs/>
          <w:sz w:val="24"/>
        </w:rPr>
        <w:t>Glia</w:t>
      </w:r>
      <w:r w:rsidRPr="004A3188">
        <w:rPr>
          <w:rFonts w:ascii="Times New Roman" w:hAnsi="Times New Roman"/>
          <w:sz w:val="24"/>
        </w:rPr>
        <w:t xml:space="preserve"> 65: 1032–1042</w:t>
      </w:r>
    </w:p>
    <w:p w14:paraId="53B1EC0A"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Lalioti M-E, Arbi M, Loukas I, Kaplani K, Kalogeropoulou A, Lokka G, Kyrousi C, Mizi A, Georgomanolis T, Josipovic N, </w:t>
      </w:r>
      <w:r w:rsidRPr="004A3188">
        <w:rPr>
          <w:rFonts w:ascii="Times New Roman" w:hAnsi="Times New Roman"/>
          <w:i/>
          <w:iCs/>
          <w:sz w:val="24"/>
        </w:rPr>
        <w:t>et al</w:t>
      </w:r>
      <w:r w:rsidRPr="004A3188">
        <w:rPr>
          <w:rFonts w:ascii="Times New Roman" w:hAnsi="Times New Roman"/>
          <w:sz w:val="24"/>
        </w:rPr>
        <w:t xml:space="preserve"> (2019a) GemC1 governs multiciliogenesis through direct interaction with and transcriptional regulation of p73. </w:t>
      </w:r>
      <w:r w:rsidRPr="004A3188">
        <w:rPr>
          <w:rFonts w:ascii="Times New Roman" w:hAnsi="Times New Roman"/>
          <w:i/>
          <w:iCs/>
          <w:sz w:val="24"/>
        </w:rPr>
        <w:t>J Cell Sci</w:t>
      </w:r>
      <w:r w:rsidRPr="004A3188">
        <w:rPr>
          <w:rFonts w:ascii="Times New Roman" w:hAnsi="Times New Roman"/>
          <w:sz w:val="24"/>
        </w:rPr>
        <w:t xml:space="preserve"> 132</w:t>
      </w:r>
    </w:p>
    <w:p w14:paraId="6BB926B4"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Lalioti M-E, Kaplani K, Lokka G, Georgomanolis T, Kyrousi C, Dong W, Dunbar A, Parlapani E, Damianidou E, Spassky N, </w:t>
      </w:r>
      <w:r w:rsidRPr="004A3188">
        <w:rPr>
          <w:rFonts w:ascii="Times New Roman" w:hAnsi="Times New Roman"/>
          <w:i/>
          <w:iCs/>
          <w:sz w:val="24"/>
        </w:rPr>
        <w:t>et al</w:t>
      </w:r>
      <w:r w:rsidRPr="004A3188">
        <w:rPr>
          <w:rFonts w:ascii="Times New Roman" w:hAnsi="Times New Roman"/>
          <w:sz w:val="24"/>
        </w:rPr>
        <w:t xml:space="preserve"> (2019b) GemC1 is a critical switch for neural stem cell generation in the postnatal brain. </w:t>
      </w:r>
      <w:r w:rsidRPr="004A3188">
        <w:rPr>
          <w:rFonts w:ascii="Times New Roman" w:hAnsi="Times New Roman"/>
          <w:i/>
          <w:iCs/>
          <w:sz w:val="24"/>
        </w:rPr>
        <w:t>Glia</w:t>
      </w:r>
    </w:p>
    <w:p w14:paraId="390EB6E2"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Le N, Appel H, Pannullo N, Hoang T &amp; Blackshaw S (2022) Ectopic insert-dependent neuronal expression of GFAP promoter-driven AAV constructs in adult mouse retina. </w:t>
      </w:r>
      <w:r w:rsidRPr="004A3188">
        <w:rPr>
          <w:rFonts w:ascii="Times New Roman" w:hAnsi="Times New Roman"/>
          <w:i/>
          <w:iCs/>
          <w:sz w:val="24"/>
        </w:rPr>
        <w:t>Front Cell Dev Biol</w:t>
      </w:r>
      <w:r w:rsidRPr="004A3188">
        <w:rPr>
          <w:rFonts w:ascii="Times New Roman" w:hAnsi="Times New Roman"/>
          <w:sz w:val="24"/>
        </w:rPr>
        <w:t xml:space="preserve"> 10</w:t>
      </w:r>
    </w:p>
    <w:p w14:paraId="048AE0BC"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Lim DA, Tramontin AD, Trevejo JM, Herrera DG, García-Verdugo JM &amp; Alvarez-Buylla A (2000) Noggin Antagonizes BMP Signaling to Create a Niche for Adult Neurogenesis. </w:t>
      </w:r>
      <w:r w:rsidRPr="004A3188">
        <w:rPr>
          <w:rFonts w:ascii="Times New Roman" w:hAnsi="Times New Roman"/>
          <w:i/>
          <w:iCs/>
          <w:sz w:val="24"/>
        </w:rPr>
        <w:t>Neuron</w:t>
      </w:r>
      <w:r w:rsidRPr="004A3188">
        <w:rPr>
          <w:rFonts w:ascii="Times New Roman" w:hAnsi="Times New Roman"/>
          <w:sz w:val="24"/>
        </w:rPr>
        <w:t xml:space="preserve"> 28: 713–726</w:t>
      </w:r>
    </w:p>
    <w:p w14:paraId="5EDC3D99"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Lummis NC, Sánchez-Pavón P, Kennedy G, Frantz AJ, Kihara Y, Blaho VA &amp; Chun J (2019) LPA1/3 overactivation induces neonatal posthemorrhagic hydrocephalus through ependymal loss and ciliary dysfunction. </w:t>
      </w:r>
      <w:r w:rsidRPr="004A3188">
        <w:rPr>
          <w:rFonts w:ascii="Times New Roman" w:hAnsi="Times New Roman"/>
          <w:i/>
          <w:iCs/>
          <w:sz w:val="24"/>
        </w:rPr>
        <w:t>Sci Adv</w:t>
      </w:r>
      <w:r w:rsidRPr="004A3188">
        <w:rPr>
          <w:rFonts w:ascii="Times New Roman" w:hAnsi="Times New Roman"/>
          <w:sz w:val="24"/>
        </w:rPr>
        <w:t xml:space="preserve"> 5: eaax2011</w:t>
      </w:r>
    </w:p>
    <w:p w14:paraId="4234045A"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Ma L, Quigley I, Omran H &amp; Kintner C (2014) Multicilin drives centriole biogenesis via E2f proteins. </w:t>
      </w:r>
      <w:r w:rsidRPr="004A3188">
        <w:rPr>
          <w:rFonts w:ascii="Times New Roman" w:hAnsi="Times New Roman"/>
          <w:i/>
          <w:iCs/>
          <w:sz w:val="24"/>
        </w:rPr>
        <w:t>Genes Dev</w:t>
      </w:r>
      <w:r w:rsidRPr="004A3188">
        <w:rPr>
          <w:rFonts w:ascii="Times New Roman" w:hAnsi="Times New Roman"/>
          <w:sz w:val="24"/>
        </w:rPr>
        <w:t xml:space="preserve"> 28: 1461–1471</w:t>
      </w:r>
    </w:p>
    <w:p w14:paraId="6097CE81"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MacDonald A, Lu B, Caron M, Caporicci-Dinucci N, Hatrock D, Petrecca K, Bourque G &amp; Stratton JA (2021) Single Cell Transcriptomics of Ependymal Cells Across Age, Region and Species Reveals Cilia-Related and Metal Ion Regulatory Roles as Major Conserved Ependymal Cell Functions. </w:t>
      </w:r>
      <w:r w:rsidRPr="004A3188">
        <w:rPr>
          <w:rFonts w:ascii="Times New Roman" w:hAnsi="Times New Roman"/>
          <w:i/>
          <w:iCs/>
          <w:sz w:val="24"/>
        </w:rPr>
        <w:t>Front Cell Neurosci</w:t>
      </w:r>
      <w:r w:rsidRPr="004A3188">
        <w:rPr>
          <w:rFonts w:ascii="Times New Roman" w:hAnsi="Times New Roman"/>
          <w:sz w:val="24"/>
        </w:rPr>
        <w:t xml:space="preserve"> 15</w:t>
      </w:r>
    </w:p>
    <w:p w14:paraId="3ADA1496"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Marshall CB, Mays DJ, Beeler JS, Rosenbluth JM, Boyd KL, Santos Guasch GL, Shaver TM, Tang LJ, Liu Q, Shyr Y, </w:t>
      </w:r>
      <w:r w:rsidRPr="004A3188">
        <w:rPr>
          <w:rFonts w:ascii="Times New Roman" w:hAnsi="Times New Roman"/>
          <w:i/>
          <w:iCs/>
          <w:sz w:val="24"/>
        </w:rPr>
        <w:t>et al</w:t>
      </w:r>
      <w:r w:rsidRPr="004A3188">
        <w:rPr>
          <w:rFonts w:ascii="Times New Roman" w:hAnsi="Times New Roman"/>
          <w:sz w:val="24"/>
        </w:rPr>
        <w:t xml:space="preserve"> (2016) p73 Is Required for Multiciliogenesis and Regulates the Foxj1-Associated Gene Network. </w:t>
      </w:r>
      <w:r w:rsidRPr="004A3188">
        <w:rPr>
          <w:rFonts w:ascii="Times New Roman" w:hAnsi="Times New Roman"/>
          <w:i/>
          <w:iCs/>
          <w:sz w:val="24"/>
        </w:rPr>
        <w:t>Cell Reports</w:t>
      </w:r>
      <w:r w:rsidRPr="004A3188">
        <w:rPr>
          <w:rFonts w:ascii="Times New Roman" w:hAnsi="Times New Roman"/>
          <w:sz w:val="24"/>
        </w:rPr>
        <w:t xml:space="preserve"> 14: 2289–2300</w:t>
      </w:r>
    </w:p>
    <w:p w14:paraId="5B54A3A5"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McAllister, James P., Guerra, Maria Montserrat, Ruiz, Leandro Castaneyra, Jimenez, Antonio J., Dominguez-Pinos, Dolores, Sival, Deborah, den Dunnen, Wilfred, Morales, Diego M., Schmidt, Robert E., Rodriguez, Esteban M., </w:t>
      </w:r>
      <w:r w:rsidRPr="004A3188">
        <w:rPr>
          <w:rFonts w:ascii="Times New Roman" w:hAnsi="Times New Roman"/>
          <w:i/>
          <w:iCs/>
          <w:sz w:val="24"/>
        </w:rPr>
        <w:t>et al</w:t>
      </w:r>
      <w:r w:rsidRPr="004A3188">
        <w:rPr>
          <w:rFonts w:ascii="Times New Roman" w:hAnsi="Times New Roman"/>
          <w:sz w:val="24"/>
        </w:rPr>
        <w:t xml:space="preserve"> (2017) Ventricular Zone Disruption in Human Neonates With Intraventricular Hemorrhage. </w:t>
      </w:r>
      <w:r w:rsidRPr="004A3188">
        <w:rPr>
          <w:rFonts w:ascii="Times New Roman" w:hAnsi="Times New Roman"/>
          <w:i/>
          <w:iCs/>
          <w:sz w:val="24"/>
        </w:rPr>
        <w:t>Journal of neuropathology and experimental neurology</w:t>
      </w:r>
      <w:r w:rsidRPr="004A3188">
        <w:rPr>
          <w:rFonts w:ascii="Times New Roman" w:hAnsi="Times New Roman"/>
          <w:sz w:val="24"/>
        </w:rPr>
        <w:t xml:space="preserve"> 76: 358–375</w:t>
      </w:r>
    </w:p>
    <w:p w14:paraId="5916D305"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Mirzadeh Z, Doetsch F, Sawamoto K, Wichterle H &amp; Alvarez-Buylla A (2010) The subventricular zone en-face: wholemount staining and ependymal flow. </w:t>
      </w:r>
      <w:r w:rsidRPr="004A3188">
        <w:rPr>
          <w:rFonts w:ascii="Times New Roman" w:hAnsi="Times New Roman"/>
          <w:i/>
          <w:iCs/>
          <w:sz w:val="24"/>
        </w:rPr>
        <w:t>J Vis Exp</w:t>
      </w:r>
      <w:r w:rsidRPr="004A3188">
        <w:rPr>
          <w:rFonts w:ascii="Times New Roman" w:hAnsi="Times New Roman"/>
          <w:sz w:val="24"/>
        </w:rPr>
        <w:t>: 1938</w:t>
      </w:r>
    </w:p>
    <w:p w14:paraId="5BAA5E1A"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Mirzadeh Z, Merkle FT, Soriano-Navarro M, Garcia-Verdugo JM &amp; Alvarez-Buylla A (2008) Neural Stem Cells Confer Unique Pinwheel Architecture to the Ventricular Surface in Neurogenic Regions of the Adult Brain. </w:t>
      </w:r>
      <w:r w:rsidRPr="004A3188">
        <w:rPr>
          <w:rFonts w:ascii="Times New Roman" w:hAnsi="Times New Roman"/>
          <w:i/>
          <w:iCs/>
          <w:sz w:val="24"/>
        </w:rPr>
        <w:t>Cell Stem Cell</w:t>
      </w:r>
      <w:r w:rsidRPr="004A3188">
        <w:rPr>
          <w:rFonts w:ascii="Times New Roman" w:hAnsi="Times New Roman"/>
          <w:sz w:val="24"/>
        </w:rPr>
        <w:t xml:space="preserve"> 3: 265–278</w:t>
      </w:r>
    </w:p>
    <w:p w14:paraId="31E8EBE1"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lastRenderedPageBreak/>
        <w:t xml:space="preserve">Nemajerova A, Kramer D, Siller SS, Herr C, Shomroni O, Pena T, Suazo CG, Glaser K, Wildung M, Steffen H, </w:t>
      </w:r>
      <w:r w:rsidRPr="004A3188">
        <w:rPr>
          <w:rFonts w:ascii="Times New Roman" w:hAnsi="Times New Roman"/>
          <w:i/>
          <w:iCs/>
          <w:sz w:val="24"/>
        </w:rPr>
        <w:t>et al</w:t>
      </w:r>
      <w:r w:rsidRPr="004A3188">
        <w:rPr>
          <w:rFonts w:ascii="Times New Roman" w:hAnsi="Times New Roman"/>
          <w:sz w:val="24"/>
        </w:rPr>
        <w:t xml:space="preserve"> (2016) TAp73 is a central transcriptional regulator of airway multiciliogenesis. </w:t>
      </w:r>
      <w:r w:rsidRPr="004A3188">
        <w:rPr>
          <w:rFonts w:ascii="Times New Roman" w:hAnsi="Times New Roman"/>
          <w:i/>
          <w:iCs/>
          <w:sz w:val="24"/>
        </w:rPr>
        <w:t>Genes Dev</w:t>
      </w:r>
    </w:p>
    <w:p w14:paraId="4FADE7CF"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Páez P, Bátiz L-F, Roales-Buján R, Rodríguez-Pérez L-M, Rodríguez S, Jiménez AJ, Rodríguez EM &amp; Pérez-Fígares JM (2007) Patterned neuropathologic events occurring in hyh congenital hydrocephalic mutant mice. </w:t>
      </w:r>
      <w:r w:rsidRPr="004A3188">
        <w:rPr>
          <w:rFonts w:ascii="Times New Roman" w:hAnsi="Times New Roman"/>
          <w:i/>
          <w:iCs/>
          <w:sz w:val="24"/>
        </w:rPr>
        <w:t>J Neuropathol Exp Neurol</w:t>
      </w:r>
      <w:r w:rsidRPr="004A3188">
        <w:rPr>
          <w:rFonts w:ascii="Times New Roman" w:hAnsi="Times New Roman"/>
          <w:sz w:val="24"/>
        </w:rPr>
        <w:t xml:space="preserve"> 66: 1082–1092</w:t>
      </w:r>
    </w:p>
    <w:p w14:paraId="5DA2DE91"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Paez-Gonzalez P, Abdi K, Luciano D, Liu Y, Soriano-Navarro M, Rawlins E, Bennett V, Garcia-Verdugo JM &amp; Kuo CT (2011) Ank3-Dependent SVZ Niche Assembly Is Required for the Continued Production of New Neurons. </w:t>
      </w:r>
      <w:r w:rsidRPr="004A3188">
        <w:rPr>
          <w:rFonts w:ascii="Times New Roman" w:hAnsi="Times New Roman"/>
          <w:i/>
          <w:iCs/>
          <w:sz w:val="24"/>
        </w:rPr>
        <w:t>Neuron</w:t>
      </w:r>
      <w:r w:rsidRPr="004A3188">
        <w:rPr>
          <w:rFonts w:ascii="Times New Roman" w:hAnsi="Times New Roman"/>
          <w:sz w:val="24"/>
        </w:rPr>
        <w:t xml:space="preserve"> 71: 61–75</w:t>
      </w:r>
    </w:p>
    <w:p w14:paraId="4C414FDE"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Rekate HL (2009) A Contemporary Definition and Classification of Hydrocephalus. </w:t>
      </w:r>
      <w:r w:rsidRPr="004A3188">
        <w:rPr>
          <w:rFonts w:ascii="Times New Roman" w:hAnsi="Times New Roman"/>
          <w:i/>
          <w:iCs/>
          <w:sz w:val="24"/>
        </w:rPr>
        <w:t>Seminars in Pediatric Neurology</w:t>
      </w:r>
      <w:r w:rsidRPr="004A3188">
        <w:rPr>
          <w:rFonts w:ascii="Times New Roman" w:hAnsi="Times New Roman"/>
          <w:sz w:val="24"/>
        </w:rPr>
        <w:t xml:space="preserve"> 16: 9–15</w:t>
      </w:r>
    </w:p>
    <w:p w14:paraId="00A1E6C5"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Roales-Buján R, Páez P, Guerra M, Rodríguez S, Vío K, Ho-Plagaro A, García-Bonilla M, Rodríguez-Pérez L-M, Domínguez-Pinos M-D, Rodríguez E-M, </w:t>
      </w:r>
      <w:r w:rsidRPr="004A3188">
        <w:rPr>
          <w:rFonts w:ascii="Times New Roman" w:hAnsi="Times New Roman"/>
          <w:i/>
          <w:iCs/>
          <w:sz w:val="24"/>
        </w:rPr>
        <w:t>et al</w:t>
      </w:r>
      <w:r w:rsidRPr="004A3188">
        <w:rPr>
          <w:rFonts w:ascii="Times New Roman" w:hAnsi="Times New Roman"/>
          <w:sz w:val="24"/>
        </w:rPr>
        <w:t xml:space="preserve"> (2012) Astrocytes acquire morphological and functional characteristics of ependymal cells following disruption of ependyma in hydrocephalus. </w:t>
      </w:r>
      <w:r w:rsidRPr="004A3188">
        <w:rPr>
          <w:rFonts w:ascii="Times New Roman" w:hAnsi="Times New Roman"/>
          <w:i/>
          <w:iCs/>
          <w:sz w:val="24"/>
        </w:rPr>
        <w:t>Acta Neuropathol</w:t>
      </w:r>
      <w:r w:rsidRPr="004A3188">
        <w:rPr>
          <w:rFonts w:ascii="Times New Roman" w:hAnsi="Times New Roman"/>
          <w:sz w:val="24"/>
        </w:rPr>
        <w:t xml:space="preserve"> 124: 531–546</w:t>
      </w:r>
    </w:p>
    <w:p w14:paraId="5E1ED55A"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Rodríguez EM &amp; Guerra MM (2017) Neural Stem Cells and Fetal-Onset Hydrocephalus. </w:t>
      </w:r>
      <w:r w:rsidRPr="004A3188">
        <w:rPr>
          <w:rFonts w:ascii="Times New Roman" w:hAnsi="Times New Roman"/>
          <w:i/>
          <w:iCs/>
          <w:sz w:val="24"/>
        </w:rPr>
        <w:t>Pediatr Neurosurg</w:t>
      </w:r>
      <w:r w:rsidRPr="004A3188">
        <w:rPr>
          <w:rFonts w:ascii="Times New Roman" w:hAnsi="Times New Roman"/>
          <w:sz w:val="24"/>
        </w:rPr>
        <w:t xml:space="preserve"> 52: 446–461</w:t>
      </w:r>
    </w:p>
    <w:p w14:paraId="5FEBC9F7"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Sawamoto K, Wichterle H, Gonzalez-Perez O, Cholfin JA, Yamada M, Spassky N, Murcia NS, Garcia-Verdugo JM, Marin O, Rubenstein JLR, </w:t>
      </w:r>
      <w:r w:rsidRPr="004A3188">
        <w:rPr>
          <w:rFonts w:ascii="Times New Roman" w:hAnsi="Times New Roman"/>
          <w:i/>
          <w:iCs/>
          <w:sz w:val="24"/>
        </w:rPr>
        <w:t>et al</w:t>
      </w:r>
      <w:r w:rsidRPr="004A3188">
        <w:rPr>
          <w:rFonts w:ascii="Times New Roman" w:hAnsi="Times New Roman"/>
          <w:sz w:val="24"/>
        </w:rPr>
        <w:t xml:space="preserve"> (2006) New neurons follow the flow of cerebrospinal fluid in the adult brain. </w:t>
      </w:r>
      <w:r w:rsidRPr="004A3188">
        <w:rPr>
          <w:rFonts w:ascii="Times New Roman" w:hAnsi="Times New Roman"/>
          <w:i/>
          <w:iCs/>
          <w:sz w:val="24"/>
        </w:rPr>
        <w:t>Science</w:t>
      </w:r>
      <w:r w:rsidRPr="004A3188">
        <w:rPr>
          <w:rFonts w:ascii="Times New Roman" w:hAnsi="Times New Roman"/>
          <w:sz w:val="24"/>
        </w:rPr>
        <w:t xml:space="preserve"> 311: 629–632</w:t>
      </w:r>
    </w:p>
    <w:p w14:paraId="73B00017"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Schrander-Stumpel C &amp; Fryns JP (1998) Congenital hydrocephalus: nosology and guidelines for clinical approach and genetic counselling. </w:t>
      </w:r>
      <w:r w:rsidRPr="004A3188">
        <w:rPr>
          <w:rFonts w:ascii="Times New Roman" w:hAnsi="Times New Roman"/>
          <w:i/>
          <w:iCs/>
          <w:sz w:val="24"/>
        </w:rPr>
        <w:t>Eur J Pediatr</w:t>
      </w:r>
      <w:r w:rsidRPr="004A3188">
        <w:rPr>
          <w:rFonts w:ascii="Times New Roman" w:hAnsi="Times New Roman"/>
          <w:sz w:val="24"/>
        </w:rPr>
        <w:t xml:space="preserve"> 157: 355–362</w:t>
      </w:r>
    </w:p>
    <w:p w14:paraId="420059C2"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Sival DA, Guerra M, den Dunnen WFA, Bátiz LF, Alvial G, Castañeyra-Perdomo A &amp; Rodríguez EM (2011) Neuroependymal denudation is in progress in full-term human foetal spina bifida aperta. </w:t>
      </w:r>
      <w:r w:rsidRPr="004A3188">
        <w:rPr>
          <w:rFonts w:ascii="Times New Roman" w:hAnsi="Times New Roman"/>
          <w:i/>
          <w:iCs/>
          <w:sz w:val="24"/>
        </w:rPr>
        <w:t>Brain Pathol</w:t>
      </w:r>
      <w:r w:rsidRPr="004A3188">
        <w:rPr>
          <w:rFonts w:ascii="Times New Roman" w:hAnsi="Times New Roman"/>
          <w:sz w:val="24"/>
        </w:rPr>
        <w:t xml:space="preserve"> 21: 163–179</w:t>
      </w:r>
    </w:p>
    <w:p w14:paraId="2280346E"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Stubbs JL, Vladar EK, Axelrod JD &amp; Kintner C (2012) Multicilin promotes centriole assembly and ciliogenesis during multiciliate cell differentiation. </w:t>
      </w:r>
      <w:r w:rsidRPr="004A3188">
        <w:rPr>
          <w:rFonts w:ascii="Times New Roman" w:hAnsi="Times New Roman"/>
          <w:i/>
          <w:iCs/>
          <w:sz w:val="24"/>
        </w:rPr>
        <w:t>Nat Cell Biol</w:t>
      </w:r>
      <w:r w:rsidRPr="004A3188">
        <w:rPr>
          <w:rFonts w:ascii="Times New Roman" w:hAnsi="Times New Roman"/>
          <w:sz w:val="24"/>
        </w:rPr>
        <w:t xml:space="preserve"> 14: 140–147</w:t>
      </w:r>
    </w:p>
    <w:p w14:paraId="2B682858"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Tan FE, Vladar EK, Ma L, Fuentealba LC, Hoh R, Espinoza FH, Axelrod JD, Alvarez-Buylla A, Stearns T, Kintner C, </w:t>
      </w:r>
      <w:r w:rsidRPr="004A3188">
        <w:rPr>
          <w:rFonts w:ascii="Times New Roman" w:hAnsi="Times New Roman"/>
          <w:i/>
          <w:iCs/>
          <w:sz w:val="24"/>
        </w:rPr>
        <w:t>et al</w:t>
      </w:r>
      <w:r w:rsidRPr="004A3188">
        <w:rPr>
          <w:rFonts w:ascii="Times New Roman" w:hAnsi="Times New Roman"/>
          <w:sz w:val="24"/>
        </w:rPr>
        <w:t xml:space="preserve"> (2013) Myb promotes centriole amplification and later steps of the multiciliogenesis program. </w:t>
      </w:r>
      <w:r w:rsidRPr="004A3188">
        <w:rPr>
          <w:rFonts w:ascii="Times New Roman" w:hAnsi="Times New Roman"/>
          <w:i/>
          <w:iCs/>
          <w:sz w:val="24"/>
        </w:rPr>
        <w:t>Development</w:t>
      </w:r>
      <w:r w:rsidRPr="004A3188">
        <w:rPr>
          <w:rFonts w:ascii="Times New Roman" w:hAnsi="Times New Roman"/>
          <w:sz w:val="24"/>
        </w:rPr>
        <w:t xml:space="preserve"> 140: 4277–4286</w:t>
      </w:r>
    </w:p>
    <w:p w14:paraId="55E07D47"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Terré B, Piergiovanni G, Segura-Bayona S, Gil-Gómez G, Youssef SA, Attolini CS-O, Wilsch-Bräuninger M, Jung C, Rojas AM, Marjanović M, </w:t>
      </w:r>
      <w:r w:rsidRPr="004A3188">
        <w:rPr>
          <w:rFonts w:ascii="Times New Roman" w:hAnsi="Times New Roman"/>
          <w:i/>
          <w:iCs/>
          <w:sz w:val="24"/>
        </w:rPr>
        <w:t>et al</w:t>
      </w:r>
      <w:r w:rsidRPr="004A3188">
        <w:rPr>
          <w:rFonts w:ascii="Times New Roman" w:hAnsi="Times New Roman"/>
          <w:sz w:val="24"/>
        </w:rPr>
        <w:t xml:space="preserve"> (2016) GEMC1 is a critical regulator of multiciliated cell differentiation. </w:t>
      </w:r>
      <w:r w:rsidRPr="004A3188">
        <w:rPr>
          <w:rFonts w:ascii="Times New Roman" w:hAnsi="Times New Roman"/>
          <w:i/>
          <w:iCs/>
          <w:sz w:val="24"/>
        </w:rPr>
        <w:t>EMBO J</w:t>
      </w:r>
      <w:r w:rsidRPr="004A3188">
        <w:rPr>
          <w:rFonts w:ascii="Times New Roman" w:hAnsi="Times New Roman"/>
          <w:sz w:val="24"/>
        </w:rPr>
        <w:t xml:space="preserve"> 35: 942–960</w:t>
      </w:r>
    </w:p>
    <w:p w14:paraId="2032E74F"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lastRenderedPageBreak/>
        <w:t xml:space="preserve">Testa G, Schaft J, van der Hoeven F, Glaser S, Anastassiadis K, Zhang Y, Hermann T, Stremmel W &amp; Stewart AF (2004) A reliable lacZ expression reporter cassette for multipurpose, knockout-first alleles. </w:t>
      </w:r>
      <w:r w:rsidRPr="004A3188">
        <w:rPr>
          <w:rFonts w:ascii="Times New Roman" w:hAnsi="Times New Roman"/>
          <w:i/>
          <w:iCs/>
          <w:sz w:val="24"/>
        </w:rPr>
        <w:t>Genesis</w:t>
      </w:r>
      <w:r w:rsidRPr="004A3188">
        <w:rPr>
          <w:rFonts w:ascii="Times New Roman" w:hAnsi="Times New Roman"/>
          <w:sz w:val="24"/>
        </w:rPr>
        <w:t xml:space="preserve"> 38: 151–158</w:t>
      </w:r>
    </w:p>
    <w:p w14:paraId="5BE0855C"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Wallmeier J, Al-Mutairi DA, Chen C-T, Loges NT, Pennekamp P, Menchen T, Ma L, Shamseldin HE, Olbrich H, Dougherty GW, </w:t>
      </w:r>
      <w:r w:rsidRPr="004A3188">
        <w:rPr>
          <w:rFonts w:ascii="Times New Roman" w:hAnsi="Times New Roman"/>
          <w:i/>
          <w:iCs/>
          <w:sz w:val="24"/>
        </w:rPr>
        <w:t>et al</w:t>
      </w:r>
      <w:r w:rsidRPr="004A3188">
        <w:rPr>
          <w:rFonts w:ascii="Times New Roman" w:hAnsi="Times New Roman"/>
          <w:sz w:val="24"/>
        </w:rPr>
        <w:t xml:space="preserve"> (2014) Mutations in CCNO result in congenital mucociliary clearance disorder with reduced generation of multiple motile cilia. </w:t>
      </w:r>
      <w:r w:rsidRPr="004A3188">
        <w:rPr>
          <w:rFonts w:ascii="Times New Roman" w:hAnsi="Times New Roman"/>
          <w:i/>
          <w:iCs/>
          <w:sz w:val="24"/>
        </w:rPr>
        <w:t>Nat Genet</w:t>
      </w:r>
      <w:r w:rsidRPr="004A3188">
        <w:rPr>
          <w:rFonts w:ascii="Times New Roman" w:hAnsi="Times New Roman"/>
          <w:sz w:val="24"/>
        </w:rPr>
        <w:t xml:space="preserve"> 46: 646–651</w:t>
      </w:r>
    </w:p>
    <w:p w14:paraId="4F68F516"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Wang L-L, Serrano C, Zhong X, Ma S, Zou Y &amp; Zhang C-L (2021) Revisiting astrocyte to neuron conversion with lineage tracing in vivo. </w:t>
      </w:r>
      <w:r w:rsidRPr="004A3188">
        <w:rPr>
          <w:rFonts w:ascii="Times New Roman" w:hAnsi="Times New Roman"/>
          <w:i/>
          <w:iCs/>
          <w:sz w:val="24"/>
        </w:rPr>
        <w:t>Cell</w:t>
      </w:r>
      <w:r w:rsidRPr="004A3188">
        <w:rPr>
          <w:rFonts w:ascii="Times New Roman" w:hAnsi="Times New Roman"/>
          <w:sz w:val="24"/>
        </w:rPr>
        <w:t xml:space="preserve"> 184: 5465-5481.e16</w:t>
      </w:r>
    </w:p>
    <w:p w14:paraId="088F1E98"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Yung YC, Mutoh T, Lin M, Noguchi K, Rivera RR, Choi JW, Kingsbury MA &amp; Chun J (2011) Lysophosphatidic Acid Signaling May Initiate Fetal Hydrocephalus. </w:t>
      </w:r>
      <w:r w:rsidRPr="004A3188">
        <w:rPr>
          <w:rFonts w:ascii="Times New Roman" w:hAnsi="Times New Roman"/>
          <w:i/>
          <w:iCs/>
          <w:sz w:val="24"/>
        </w:rPr>
        <w:t>Sci Transl Med</w:t>
      </w:r>
      <w:r w:rsidRPr="004A3188">
        <w:rPr>
          <w:rFonts w:ascii="Times New Roman" w:hAnsi="Times New Roman"/>
          <w:sz w:val="24"/>
        </w:rPr>
        <w:t xml:space="preserve"> 3: 99ra87</w:t>
      </w:r>
    </w:p>
    <w:p w14:paraId="75955946" w14:textId="77777777" w:rsidR="00CF7049" w:rsidRPr="004A3188" w:rsidRDefault="00CF7049" w:rsidP="00CF7049">
      <w:pPr>
        <w:pStyle w:val="Bibliography"/>
        <w:rPr>
          <w:rFonts w:ascii="Times New Roman" w:hAnsi="Times New Roman"/>
          <w:sz w:val="24"/>
        </w:rPr>
      </w:pPr>
      <w:r w:rsidRPr="004A3188">
        <w:rPr>
          <w:rFonts w:ascii="Times New Roman" w:hAnsi="Times New Roman"/>
          <w:sz w:val="24"/>
        </w:rPr>
        <w:t xml:space="preserve">Yung YC, Stoddard NC, Mirendil H &amp; Chun J (2015) Lysophosphatidic acid (LPA) signaling in the nervous system. </w:t>
      </w:r>
      <w:r w:rsidRPr="004A3188">
        <w:rPr>
          <w:rFonts w:ascii="Times New Roman" w:hAnsi="Times New Roman"/>
          <w:i/>
          <w:iCs/>
          <w:sz w:val="24"/>
        </w:rPr>
        <w:t>Neuron</w:t>
      </w:r>
      <w:r w:rsidRPr="004A3188">
        <w:rPr>
          <w:rFonts w:ascii="Times New Roman" w:hAnsi="Times New Roman"/>
          <w:sz w:val="24"/>
        </w:rPr>
        <w:t xml:space="preserve"> 85: 669–682</w:t>
      </w:r>
    </w:p>
    <w:p w14:paraId="6C4ECD57" w14:textId="19D90AF3" w:rsidR="00981368" w:rsidRPr="004A3188" w:rsidRDefault="00981368" w:rsidP="00BA3735">
      <w:pPr>
        <w:pStyle w:val="NoSpacing1"/>
        <w:spacing w:line="480" w:lineRule="auto"/>
        <w:rPr>
          <w:rFonts w:ascii="Times New Roman" w:hAnsi="Times New Roman"/>
          <w:b/>
          <w:bCs/>
          <w:sz w:val="24"/>
          <w:szCs w:val="24"/>
        </w:rPr>
      </w:pPr>
      <w:r w:rsidRPr="004A3188">
        <w:rPr>
          <w:rFonts w:ascii="Times New Roman" w:hAnsi="Times New Roman"/>
          <w:b/>
          <w:bCs/>
          <w:sz w:val="24"/>
          <w:szCs w:val="24"/>
        </w:rPr>
        <w:fldChar w:fldCharType="end"/>
      </w:r>
    </w:p>
    <w:p w14:paraId="28C7BB85" w14:textId="77777777" w:rsidR="00A05C00" w:rsidRPr="004A3188" w:rsidRDefault="00A05C00" w:rsidP="00BA3735">
      <w:pPr>
        <w:pStyle w:val="NoSpacing1"/>
        <w:spacing w:line="480" w:lineRule="auto"/>
        <w:rPr>
          <w:rFonts w:ascii="Times New Roman" w:hAnsi="Times New Roman"/>
          <w:b/>
          <w:bCs/>
          <w:sz w:val="24"/>
          <w:szCs w:val="24"/>
        </w:rPr>
      </w:pPr>
    </w:p>
    <w:p w14:paraId="1CE7A2DD" w14:textId="77777777" w:rsidR="00BA3735" w:rsidRPr="004A3188" w:rsidRDefault="00BA3735" w:rsidP="00764E3C">
      <w:pPr>
        <w:spacing w:line="480" w:lineRule="auto"/>
        <w:rPr>
          <w:rFonts w:ascii="Times New Roman" w:hAnsi="Times New Roman"/>
          <w:b/>
          <w:bCs/>
          <w:sz w:val="24"/>
          <w:szCs w:val="24"/>
          <w:lang w:bidi="ar-SA"/>
        </w:rPr>
      </w:pPr>
      <w:r w:rsidRPr="004A3188">
        <w:rPr>
          <w:rFonts w:ascii="Times New Roman" w:hAnsi="Times New Roman"/>
          <w:b/>
          <w:bCs/>
          <w:sz w:val="24"/>
          <w:szCs w:val="24"/>
          <w:lang w:bidi="ar-SA"/>
        </w:rPr>
        <w:t>FIGURE LEGENDS</w:t>
      </w:r>
    </w:p>
    <w:p w14:paraId="7D5FA90F" w14:textId="77777777" w:rsidR="00BA3735" w:rsidRPr="004A3188" w:rsidRDefault="00BA3735" w:rsidP="00BE4C93">
      <w:pPr>
        <w:spacing w:after="0" w:line="360" w:lineRule="auto"/>
        <w:jc w:val="left"/>
        <w:rPr>
          <w:rFonts w:ascii="Times New Roman" w:hAnsi="Times New Roman"/>
          <w:sz w:val="24"/>
          <w:szCs w:val="24"/>
          <w:lang w:bidi="ar-SA"/>
        </w:rPr>
      </w:pPr>
      <w:r w:rsidRPr="004A3188">
        <w:rPr>
          <w:rFonts w:ascii="Times New Roman" w:hAnsi="Times New Roman"/>
          <w:sz w:val="24"/>
          <w:szCs w:val="24"/>
          <w:lang w:bidi="ar-SA"/>
        </w:rPr>
        <w:t>Figure 1.</w:t>
      </w:r>
    </w:p>
    <w:p w14:paraId="59E5AE2B" w14:textId="77777777" w:rsidR="00913DE9" w:rsidRPr="004A3188" w:rsidRDefault="00913DE9" w:rsidP="00BE4C93">
      <w:pPr>
        <w:spacing w:after="0" w:line="360" w:lineRule="auto"/>
        <w:rPr>
          <w:rFonts w:ascii="Times New Roman" w:hAnsi="Times New Roman"/>
          <w:b/>
          <w:bCs/>
          <w:sz w:val="24"/>
          <w:szCs w:val="24"/>
          <w:lang w:bidi="ar-SA"/>
        </w:rPr>
      </w:pPr>
      <w:r w:rsidRPr="004A3188">
        <w:rPr>
          <w:rFonts w:ascii="Times New Roman" w:hAnsi="Times New Roman"/>
          <w:b/>
          <w:bCs/>
          <w:sz w:val="24"/>
          <w:szCs w:val="24"/>
          <w:lang w:bidi="ar-SA"/>
        </w:rPr>
        <w:t xml:space="preserve">McIdas forced expression promotes </w:t>
      </w:r>
      <w:r w:rsidRPr="004A3188">
        <w:rPr>
          <w:rFonts w:ascii="Times New Roman" w:hAnsi="Times New Roman"/>
          <w:b/>
          <w:bCs/>
          <w:i/>
          <w:iCs/>
          <w:sz w:val="24"/>
          <w:szCs w:val="24"/>
          <w:lang w:bidi="ar-SA"/>
        </w:rPr>
        <w:t>ex vivo</w:t>
      </w:r>
      <w:r w:rsidRPr="004A3188">
        <w:rPr>
          <w:rFonts w:ascii="Times New Roman" w:hAnsi="Times New Roman"/>
          <w:b/>
          <w:bCs/>
          <w:sz w:val="24"/>
          <w:szCs w:val="24"/>
          <w:lang w:bidi="ar-SA"/>
        </w:rPr>
        <w:t xml:space="preserve"> reprogramming of murine cortical astrocytes into ependymal cells. </w:t>
      </w:r>
    </w:p>
    <w:p w14:paraId="5B577C10" w14:textId="77777777" w:rsidR="00913DE9" w:rsidRPr="004A3188" w:rsidRDefault="00913DE9" w:rsidP="00BE4C93">
      <w:pPr>
        <w:spacing w:after="0" w:line="360" w:lineRule="auto"/>
        <w:rPr>
          <w:rFonts w:ascii="Times New Roman" w:hAnsi="Times New Roman"/>
          <w:sz w:val="24"/>
          <w:szCs w:val="24"/>
          <w:lang w:bidi="ar-SA"/>
        </w:rPr>
      </w:pPr>
      <w:r w:rsidRPr="004A3188">
        <w:rPr>
          <w:rFonts w:ascii="Times New Roman" w:hAnsi="Times New Roman"/>
          <w:sz w:val="24"/>
          <w:szCs w:val="24"/>
          <w:lang w:bidi="ar-SA"/>
        </w:rPr>
        <w:t>(A) Schematic representation of experimental procedures for (B-G). Astrocytes were isolated from the cortex of neonatal mice and were cultured under proliferating conditions. Subsequently, cells were transduced with lentiviral vectors encoding GFP or GFP-McIdas (McIdas) and cultured under differentiating conditions for indicated time points.</w:t>
      </w:r>
    </w:p>
    <w:p w14:paraId="463F66DA" w14:textId="77777777" w:rsidR="00913DE9" w:rsidRPr="004A3188" w:rsidRDefault="00913DE9" w:rsidP="00BE4C93">
      <w:pPr>
        <w:spacing w:after="0" w:line="360" w:lineRule="auto"/>
        <w:rPr>
          <w:rFonts w:ascii="Times New Roman" w:hAnsi="Times New Roman"/>
          <w:sz w:val="24"/>
          <w:szCs w:val="24"/>
          <w:lang w:bidi="ar-SA"/>
        </w:rPr>
      </w:pPr>
      <w:r w:rsidRPr="004A3188">
        <w:rPr>
          <w:rFonts w:ascii="Times New Roman" w:hAnsi="Times New Roman"/>
          <w:sz w:val="24"/>
          <w:szCs w:val="24"/>
          <w:lang w:bidi="ar-SA"/>
        </w:rPr>
        <w:t xml:space="preserve">(B) Cortical astrocytes were </w:t>
      </w:r>
      <w:proofErr w:type="spellStart"/>
      <w:r w:rsidRPr="004A3188">
        <w:rPr>
          <w:rFonts w:ascii="Times New Roman" w:hAnsi="Times New Roman"/>
          <w:sz w:val="24"/>
          <w:szCs w:val="24"/>
          <w:lang w:bidi="ar-SA"/>
        </w:rPr>
        <w:t>immunostained</w:t>
      </w:r>
      <w:proofErr w:type="spellEnd"/>
      <w:r w:rsidRPr="004A3188">
        <w:rPr>
          <w:rFonts w:ascii="Times New Roman" w:hAnsi="Times New Roman"/>
          <w:sz w:val="24"/>
          <w:szCs w:val="24"/>
          <w:lang w:bidi="ar-SA"/>
        </w:rPr>
        <w:t xml:space="preserve"> against GFP (green) to mark infected cells, P73 (grey) and S100β (red) at day 7 of differentiation. Arrows point to McIdas-infected cells which are P73+ and represent cells committed to the ependymal lineage.</w:t>
      </w:r>
    </w:p>
    <w:p w14:paraId="09598866" w14:textId="11BD5CDF" w:rsidR="00913DE9" w:rsidRPr="004A3188" w:rsidRDefault="00913DE9" w:rsidP="00BE4C93">
      <w:pPr>
        <w:spacing w:after="0" w:line="360" w:lineRule="auto"/>
        <w:rPr>
          <w:rFonts w:ascii="Times New Roman" w:hAnsi="Times New Roman"/>
          <w:sz w:val="24"/>
          <w:szCs w:val="24"/>
          <w:lang w:bidi="ar-SA"/>
        </w:rPr>
      </w:pPr>
      <w:r w:rsidRPr="004A3188">
        <w:rPr>
          <w:rFonts w:ascii="Times New Roman" w:hAnsi="Times New Roman"/>
          <w:sz w:val="24"/>
          <w:szCs w:val="24"/>
          <w:lang w:bidi="ar-SA"/>
        </w:rPr>
        <w:t xml:space="preserve">(C-D) The graph depicts the percentage of the infected cells that co-express the ependymal marker P73 over the total number of the infected cells (C) The percentage of the infected cells which display S100β staining around their cell body, which corresponds to ependymal cells, is depicted in the graph (D) Data are presented as </w:t>
      </w:r>
      <w:r w:rsidR="00CB0ED7" w:rsidRPr="004A3188">
        <w:rPr>
          <w:rFonts w:ascii="Times New Roman" w:hAnsi="Times New Roman"/>
          <w:sz w:val="24"/>
          <w:szCs w:val="24"/>
          <w:lang w:bidi="ar-SA"/>
        </w:rPr>
        <w:t>the median</w:t>
      </w:r>
      <w:r w:rsidRPr="004A3188">
        <w:rPr>
          <w:rFonts w:ascii="Times New Roman" w:hAnsi="Times New Roman"/>
          <w:sz w:val="24"/>
          <w:szCs w:val="24"/>
          <w:lang w:bidi="ar-SA"/>
        </w:rPr>
        <w:t xml:space="preserve"> ±</w:t>
      </w:r>
      <w:r w:rsidR="00CB0ED7" w:rsidRPr="004A3188">
        <w:rPr>
          <w:rFonts w:ascii="Times New Roman" w:hAnsi="Times New Roman"/>
          <w:sz w:val="24"/>
          <w:szCs w:val="24"/>
          <w:lang w:bidi="ar-SA"/>
        </w:rPr>
        <w:t>interquartile range (IQR)</w:t>
      </w:r>
      <w:r w:rsidRPr="004A3188">
        <w:rPr>
          <w:rFonts w:ascii="Times New Roman" w:hAnsi="Times New Roman"/>
          <w:sz w:val="24"/>
          <w:szCs w:val="24"/>
          <w:lang w:bidi="ar-SA"/>
        </w:rPr>
        <w:t xml:space="preserve"> of three independent experiments.</w:t>
      </w:r>
      <w:r w:rsidR="00B24178" w:rsidRPr="004A3188">
        <w:rPr>
          <w:rFonts w:ascii="Times New Roman" w:hAnsi="Times New Roman"/>
          <w:sz w:val="24"/>
          <w:szCs w:val="24"/>
          <w:lang w:bidi="ar-SA"/>
        </w:rPr>
        <w:t xml:space="preserve"> </w:t>
      </w:r>
      <w:bookmarkStart w:id="27" w:name="_Hlk176639512"/>
      <w:r w:rsidR="00B24178" w:rsidRPr="004A3188">
        <w:rPr>
          <w:rFonts w:ascii="Times New Roman" w:hAnsi="Times New Roman"/>
          <w:sz w:val="24"/>
          <w:szCs w:val="24"/>
        </w:rPr>
        <w:t>Statistical significance was determined using the non-parametric two-tailed Mann–Whitney test</w:t>
      </w:r>
      <w:r w:rsidR="00831E29" w:rsidRPr="004A3188">
        <w:rPr>
          <w:rFonts w:ascii="Times New Roman" w:hAnsi="Times New Roman"/>
          <w:sz w:val="24"/>
          <w:szCs w:val="24"/>
        </w:rPr>
        <w:t xml:space="preserve"> (</w:t>
      </w:r>
      <w:r w:rsidR="00831E29" w:rsidRPr="004A3188">
        <w:rPr>
          <w:rFonts w:ascii="Times New Roman" w:hAnsi="Times New Roman"/>
          <w:sz w:val="24"/>
          <w:szCs w:val="24"/>
          <w:lang w:bidi="ar-SA"/>
        </w:rPr>
        <w:t>***p &lt; 0.00</w:t>
      </w:r>
      <w:r w:rsidR="00B82E79" w:rsidRPr="004A3188">
        <w:rPr>
          <w:rFonts w:ascii="Times New Roman" w:hAnsi="Times New Roman"/>
          <w:sz w:val="24"/>
          <w:szCs w:val="24"/>
          <w:lang w:bidi="ar-SA"/>
        </w:rPr>
        <w:t>0</w:t>
      </w:r>
      <w:r w:rsidR="00831E29" w:rsidRPr="004A3188">
        <w:rPr>
          <w:rFonts w:ascii="Times New Roman" w:hAnsi="Times New Roman"/>
          <w:sz w:val="24"/>
          <w:szCs w:val="24"/>
          <w:lang w:bidi="ar-SA"/>
        </w:rPr>
        <w:t>1)</w:t>
      </w:r>
      <w:r w:rsidR="00B24178" w:rsidRPr="004A3188">
        <w:rPr>
          <w:rFonts w:ascii="Times New Roman" w:hAnsi="Times New Roman"/>
          <w:sz w:val="24"/>
          <w:szCs w:val="24"/>
        </w:rPr>
        <w:t xml:space="preserve">. </w:t>
      </w:r>
    </w:p>
    <w:bookmarkEnd w:id="27"/>
    <w:p w14:paraId="4AD2644E" w14:textId="77777777" w:rsidR="00913DE9" w:rsidRPr="004A3188" w:rsidRDefault="00913DE9" w:rsidP="00BE4C93">
      <w:pPr>
        <w:spacing w:after="0" w:line="360" w:lineRule="auto"/>
        <w:rPr>
          <w:rFonts w:ascii="Times New Roman" w:hAnsi="Times New Roman"/>
          <w:sz w:val="24"/>
          <w:szCs w:val="24"/>
          <w:lang w:bidi="ar-SA"/>
        </w:rPr>
      </w:pPr>
      <w:r w:rsidRPr="004A3188">
        <w:rPr>
          <w:rFonts w:ascii="Times New Roman" w:hAnsi="Times New Roman"/>
          <w:sz w:val="24"/>
          <w:szCs w:val="24"/>
          <w:lang w:bidi="ar-SA"/>
        </w:rPr>
        <w:lastRenderedPageBreak/>
        <w:t xml:space="preserve">(E) Transduced astrocytes were </w:t>
      </w:r>
      <w:proofErr w:type="spellStart"/>
      <w:r w:rsidRPr="004A3188">
        <w:rPr>
          <w:rFonts w:ascii="Times New Roman" w:hAnsi="Times New Roman"/>
          <w:sz w:val="24"/>
          <w:szCs w:val="24"/>
          <w:lang w:bidi="ar-SA"/>
        </w:rPr>
        <w:t>immunostained</w:t>
      </w:r>
      <w:proofErr w:type="spellEnd"/>
      <w:r w:rsidRPr="004A3188">
        <w:rPr>
          <w:rFonts w:ascii="Times New Roman" w:hAnsi="Times New Roman"/>
          <w:sz w:val="24"/>
          <w:szCs w:val="24"/>
          <w:lang w:bidi="ar-SA"/>
        </w:rPr>
        <w:t xml:space="preserve"> at differentiation day 14 against GFP (green), FoxJ1 (grey) and </w:t>
      </w:r>
      <w:proofErr w:type="spellStart"/>
      <w:r w:rsidRPr="004A3188">
        <w:rPr>
          <w:rFonts w:ascii="Times New Roman" w:hAnsi="Times New Roman"/>
          <w:sz w:val="24"/>
          <w:szCs w:val="24"/>
          <w:lang w:bidi="ar-SA"/>
        </w:rPr>
        <w:t>pericentrin</w:t>
      </w:r>
      <w:proofErr w:type="spellEnd"/>
      <w:r w:rsidRPr="004A3188">
        <w:rPr>
          <w:rFonts w:ascii="Times New Roman" w:hAnsi="Times New Roman"/>
          <w:sz w:val="24"/>
          <w:szCs w:val="24"/>
          <w:lang w:bidi="ar-SA"/>
        </w:rPr>
        <w:t xml:space="preserve"> (PCNT, red). Note the presence of multiple basal bodies, based on PCNT signal accumulation, in McIdas-infected cells which co-express the ependymal marker FoxJ1 (arrows). </w:t>
      </w:r>
    </w:p>
    <w:p w14:paraId="2A5CAEB2" w14:textId="5B59B22D" w:rsidR="00192973" w:rsidRPr="004A3188" w:rsidRDefault="00913DE9" w:rsidP="00192973">
      <w:pPr>
        <w:spacing w:after="0" w:line="360" w:lineRule="auto"/>
        <w:rPr>
          <w:rFonts w:ascii="Times New Roman" w:hAnsi="Times New Roman"/>
          <w:sz w:val="24"/>
          <w:szCs w:val="24"/>
          <w:lang w:bidi="ar-SA"/>
        </w:rPr>
      </w:pPr>
      <w:r w:rsidRPr="004A3188">
        <w:rPr>
          <w:rFonts w:ascii="Times New Roman" w:hAnsi="Times New Roman"/>
          <w:sz w:val="24"/>
          <w:szCs w:val="24"/>
          <w:lang w:bidi="ar-SA"/>
        </w:rPr>
        <w:t xml:space="preserve">(F-G) The graphs present the percentage of the infected cells that express FoxJ1 over the total number of the infected cells (F) and the percentage of FoxJ1-positive infected cells which also display accumulation of PCNT signal (G). Data are presented as the </w:t>
      </w:r>
      <w:r w:rsidR="00837B03" w:rsidRPr="004A3188">
        <w:rPr>
          <w:rFonts w:ascii="Times New Roman" w:hAnsi="Times New Roman"/>
          <w:sz w:val="24"/>
          <w:szCs w:val="24"/>
          <w:lang w:bidi="ar-SA"/>
        </w:rPr>
        <w:t>median</w:t>
      </w:r>
      <w:r w:rsidRPr="004A3188">
        <w:rPr>
          <w:rFonts w:ascii="Times New Roman" w:hAnsi="Times New Roman"/>
          <w:sz w:val="24"/>
          <w:szCs w:val="24"/>
          <w:lang w:bidi="ar-SA"/>
        </w:rPr>
        <w:t xml:space="preserve"> ±</w:t>
      </w:r>
      <w:r w:rsidR="00837B03" w:rsidRPr="004A3188">
        <w:rPr>
          <w:rFonts w:ascii="Times New Roman" w:hAnsi="Times New Roman"/>
          <w:sz w:val="24"/>
          <w:szCs w:val="24"/>
          <w:lang w:bidi="ar-SA"/>
        </w:rPr>
        <w:t>IQR</w:t>
      </w:r>
      <w:r w:rsidRPr="004A3188">
        <w:rPr>
          <w:rFonts w:ascii="Times New Roman" w:hAnsi="Times New Roman"/>
          <w:sz w:val="24"/>
          <w:szCs w:val="24"/>
          <w:lang w:bidi="ar-SA"/>
        </w:rPr>
        <w:t xml:space="preserve"> of three independent experiments.</w:t>
      </w:r>
      <w:r w:rsidR="00192973" w:rsidRPr="004A3188">
        <w:rPr>
          <w:rFonts w:ascii="Times New Roman" w:hAnsi="Times New Roman"/>
          <w:sz w:val="24"/>
          <w:szCs w:val="24"/>
          <w:lang w:bidi="ar-SA"/>
        </w:rPr>
        <w:t xml:space="preserve"> </w:t>
      </w:r>
      <w:r w:rsidR="00192973" w:rsidRPr="004A3188">
        <w:rPr>
          <w:rFonts w:ascii="Times New Roman" w:hAnsi="Times New Roman"/>
          <w:sz w:val="24"/>
          <w:szCs w:val="24"/>
        </w:rPr>
        <w:t>Statistical significance was determined using the non-parametric two-tailed Mann–Whitney test</w:t>
      </w:r>
      <w:r w:rsidR="00831E29" w:rsidRPr="004A3188">
        <w:rPr>
          <w:rFonts w:ascii="Times New Roman" w:hAnsi="Times New Roman"/>
          <w:sz w:val="24"/>
          <w:szCs w:val="24"/>
        </w:rPr>
        <w:t xml:space="preserve"> (</w:t>
      </w:r>
      <w:r w:rsidR="00831E29" w:rsidRPr="004A3188">
        <w:rPr>
          <w:rFonts w:ascii="Times New Roman" w:hAnsi="Times New Roman"/>
          <w:sz w:val="24"/>
          <w:szCs w:val="24"/>
          <w:lang w:bidi="ar-SA"/>
        </w:rPr>
        <w:t>***p &lt; 0.0</w:t>
      </w:r>
      <w:r w:rsidR="00B82E79" w:rsidRPr="004A3188">
        <w:rPr>
          <w:rFonts w:ascii="Times New Roman" w:hAnsi="Times New Roman"/>
          <w:sz w:val="24"/>
          <w:szCs w:val="24"/>
          <w:lang w:bidi="ar-SA"/>
        </w:rPr>
        <w:t>0</w:t>
      </w:r>
      <w:r w:rsidR="00831E29" w:rsidRPr="004A3188">
        <w:rPr>
          <w:rFonts w:ascii="Times New Roman" w:hAnsi="Times New Roman"/>
          <w:sz w:val="24"/>
          <w:szCs w:val="24"/>
          <w:lang w:bidi="ar-SA"/>
        </w:rPr>
        <w:t>01)</w:t>
      </w:r>
      <w:r w:rsidR="00192973" w:rsidRPr="004A3188">
        <w:rPr>
          <w:rFonts w:ascii="Times New Roman" w:hAnsi="Times New Roman"/>
          <w:sz w:val="24"/>
          <w:szCs w:val="24"/>
        </w:rPr>
        <w:t xml:space="preserve">. </w:t>
      </w:r>
    </w:p>
    <w:p w14:paraId="47E2A5FC" w14:textId="063D4406" w:rsidR="00913DE9" w:rsidRPr="004A3188" w:rsidRDefault="00913DE9" w:rsidP="00BE4C93">
      <w:pPr>
        <w:spacing w:after="0" w:line="360" w:lineRule="auto"/>
        <w:rPr>
          <w:rFonts w:ascii="Times New Roman" w:hAnsi="Times New Roman"/>
          <w:sz w:val="24"/>
          <w:szCs w:val="24"/>
          <w:lang w:bidi="ar-SA"/>
        </w:rPr>
      </w:pPr>
      <w:r w:rsidRPr="004A3188">
        <w:rPr>
          <w:rFonts w:ascii="Times New Roman" w:hAnsi="Times New Roman"/>
          <w:sz w:val="24"/>
          <w:szCs w:val="24"/>
          <w:lang w:bidi="ar-SA"/>
        </w:rPr>
        <w:t xml:space="preserve">DNA was stained with </w:t>
      </w:r>
      <w:proofErr w:type="spellStart"/>
      <w:r w:rsidRPr="004A3188">
        <w:rPr>
          <w:rFonts w:ascii="Times New Roman" w:hAnsi="Times New Roman"/>
          <w:sz w:val="24"/>
          <w:szCs w:val="24"/>
          <w:lang w:bidi="ar-SA"/>
        </w:rPr>
        <w:t>Dapi</w:t>
      </w:r>
      <w:proofErr w:type="spellEnd"/>
      <w:r w:rsidRPr="004A3188">
        <w:rPr>
          <w:rFonts w:ascii="Times New Roman" w:hAnsi="Times New Roman"/>
          <w:sz w:val="24"/>
          <w:szCs w:val="24"/>
          <w:lang w:bidi="ar-SA"/>
        </w:rPr>
        <w:t xml:space="preserve"> (blue). Scale bars, 10 </w:t>
      </w:r>
      <w:proofErr w:type="spellStart"/>
      <w:r w:rsidRPr="004A3188">
        <w:rPr>
          <w:rFonts w:ascii="Times New Roman" w:hAnsi="Times New Roman"/>
          <w:sz w:val="24"/>
          <w:szCs w:val="24"/>
          <w:lang w:bidi="ar-SA"/>
        </w:rPr>
        <w:t>μm</w:t>
      </w:r>
      <w:proofErr w:type="spellEnd"/>
      <w:r w:rsidRPr="004A3188">
        <w:rPr>
          <w:rFonts w:ascii="Times New Roman" w:hAnsi="Times New Roman"/>
          <w:sz w:val="24"/>
          <w:szCs w:val="24"/>
          <w:lang w:bidi="ar-SA"/>
        </w:rPr>
        <w:t xml:space="preserve">. </w:t>
      </w:r>
    </w:p>
    <w:p w14:paraId="5D0681A6" w14:textId="77777777" w:rsidR="00BA3735" w:rsidRPr="004A3188" w:rsidRDefault="00913DE9" w:rsidP="00BE4C93">
      <w:pPr>
        <w:spacing w:after="0" w:line="360" w:lineRule="auto"/>
        <w:rPr>
          <w:rFonts w:ascii="Times New Roman" w:hAnsi="Times New Roman"/>
          <w:sz w:val="24"/>
          <w:szCs w:val="24"/>
          <w:lang w:bidi="ar-SA"/>
        </w:rPr>
      </w:pPr>
      <w:r w:rsidRPr="004A3188">
        <w:rPr>
          <w:rFonts w:ascii="Times New Roman" w:hAnsi="Times New Roman"/>
          <w:sz w:val="24"/>
          <w:szCs w:val="24"/>
          <w:lang w:bidi="ar-SA"/>
        </w:rPr>
        <w:t>Abbreviations, dd: differentiation day</w:t>
      </w:r>
    </w:p>
    <w:p w14:paraId="5DA8939F" w14:textId="77777777" w:rsidR="00B600DE" w:rsidRPr="004A3188" w:rsidRDefault="00B600DE" w:rsidP="00BE4C93">
      <w:pPr>
        <w:spacing w:after="0" w:line="360" w:lineRule="auto"/>
        <w:jc w:val="left"/>
        <w:rPr>
          <w:rFonts w:ascii="Times New Roman" w:hAnsi="Times New Roman"/>
          <w:sz w:val="24"/>
          <w:szCs w:val="24"/>
          <w:lang w:bidi="ar-SA"/>
        </w:rPr>
      </w:pPr>
    </w:p>
    <w:p w14:paraId="27341E32" w14:textId="77777777" w:rsidR="00BA3735" w:rsidRPr="004A3188" w:rsidRDefault="00BA3735" w:rsidP="00BE4C93">
      <w:pPr>
        <w:spacing w:after="0" w:line="360" w:lineRule="auto"/>
        <w:jc w:val="left"/>
        <w:rPr>
          <w:rFonts w:ascii="Times New Roman" w:hAnsi="Times New Roman"/>
          <w:sz w:val="24"/>
          <w:szCs w:val="24"/>
          <w:lang w:bidi="ar-SA"/>
        </w:rPr>
      </w:pPr>
      <w:r w:rsidRPr="004A3188">
        <w:rPr>
          <w:rFonts w:ascii="Times New Roman" w:hAnsi="Times New Roman"/>
          <w:sz w:val="24"/>
          <w:szCs w:val="24"/>
          <w:lang w:bidi="ar-SA"/>
        </w:rPr>
        <w:t xml:space="preserve">Figure 2. </w:t>
      </w:r>
    </w:p>
    <w:p w14:paraId="15771911" w14:textId="77777777" w:rsidR="00B600DE" w:rsidRPr="004A3188" w:rsidRDefault="00B600DE" w:rsidP="00BE4C93">
      <w:pPr>
        <w:spacing w:after="0" w:line="360" w:lineRule="auto"/>
        <w:rPr>
          <w:rFonts w:ascii="Times New Roman" w:hAnsi="Times New Roman"/>
          <w:b/>
          <w:bCs/>
          <w:sz w:val="24"/>
          <w:szCs w:val="24"/>
          <w:lang w:bidi="ar-SA"/>
        </w:rPr>
      </w:pPr>
      <w:r w:rsidRPr="004A3188">
        <w:rPr>
          <w:rFonts w:ascii="Times New Roman" w:hAnsi="Times New Roman"/>
          <w:b/>
          <w:bCs/>
          <w:sz w:val="24"/>
          <w:szCs w:val="24"/>
          <w:lang w:bidi="ar-SA"/>
        </w:rPr>
        <w:t xml:space="preserve">McIdas reprograms cortical astrocytes into functional ependymal cells. </w:t>
      </w:r>
    </w:p>
    <w:p w14:paraId="15095DCC" w14:textId="3EE82E7B" w:rsidR="00B600DE" w:rsidRPr="004A3188" w:rsidRDefault="00B600DE" w:rsidP="00BE4C93">
      <w:pPr>
        <w:spacing w:after="0" w:line="360" w:lineRule="auto"/>
        <w:rPr>
          <w:rFonts w:ascii="Times New Roman" w:hAnsi="Times New Roman"/>
          <w:sz w:val="24"/>
          <w:szCs w:val="24"/>
          <w:lang w:bidi="ar-SA"/>
        </w:rPr>
      </w:pPr>
      <w:r w:rsidRPr="004A3188">
        <w:rPr>
          <w:rFonts w:ascii="Times New Roman" w:hAnsi="Times New Roman"/>
          <w:sz w:val="24"/>
          <w:szCs w:val="24"/>
          <w:lang w:bidi="ar-SA"/>
        </w:rPr>
        <w:t>(A) Immunofluorescence of transduced cortical astrocytes at differentiation day 22 with antibodies against GFP (green), Glial Fibrillary Acidic Protein (GFAP, grey) which labels astrocytes and acetylated a-tubulin (ACT, red), a marker of ciliary axonemes. McIdas expression triggers the formation of multiple cilia</w:t>
      </w:r>
      <w:r w:rsidR="002A25FA" w:rsidRPr="004A3188">
        <w:rPr>
          <w:rFonts w:ascii="Times New Roman" w:hAnsi="Times New Roman"/>
          <w:sz w:val="24"/>
          <w:szCs w:val="24"/>
          <w:lang w:bidi="ar-SA"/>
        </w:rPr>
        <w:t>, tiny hair-like structures which appear on the surface of the</w:t>
      </w:r>
      <w:r w:rsidRPr="004A3188">
        <w:rPr>
          <w:rFonts w:ascii="Times New Roman" w:hAnsi="Times New Roman"/>
          <w:sz w:val="24"/>
          <w:szCs w:val="24"/>
          <w:lang w:bidi="ar-SA"/>
        </w:rPr>
        <w:t xml:space="preserve"> reprogrammed astrocytes (arrow). Note the downregulation of the GFAP signal in the reprogrammed multiciliated cells. DNA was stained with </w:t>
      </w:r>
      <w:proofErr w:type="spellStart"/>
      <w:r w:rsidRPr="004A3188">
        <w:rPr>
          <w:rFonts w:ascii="Times New Roman" w:hAnsi="Times New Roman"/>
          <w:sz w:val="24"/>
          <w:szCs w:val="24"/>
          <w:lang w:bidi="ar-SA"/>
        </w:rPr>
        <w:t>Dapi</w:t>
      </w:r>
      <w:proofErr w:type="spellEnd"/>
      <w:r w:rsidRPr="004A3188">
        <w:rPr>
          <w:rFonts w:ascii="Times New Roman" w:hAnsi="Times New Roman"/>
          <w:sz w:val="24"/>
          <w:szCs w:val="24"/>
          <w:lang w:bidi="ar-SA"/>
        </w:rPr>
        <w:t xml:space="preserve"> (blue). Scale bars, 10 </w:t>
      </w:r>
      <w:proofErr w:type="spellStart"/>
      <w:r w:rsidRPr="004A3188">
        <w:rPr>
          <w:rFonts w:ascii="Times New Roman" w:hAnsi="Times New Roman"/>
          <w:sz w:val="24"/>
          <w:szCs w:val="24"/>
          <w:lang w:bidi="ar-SA"/>
        </w:rPr>
        <w:t>μm</w:t>
      </w:r>
      <w:proofErr w:type="spellEnd"/>
    </w:p>
    <w:p w14:paraId="23600C90" w14:textId="26E1DE6D" w:rsidR="00B600DE" w:rsidRPr="004A3188" w:rsidRDefault="00B600DE" w:rsidP="00BE4C93">
      <w:pPr>
        <w:spacing w:after="0" w:line="360" w:lineRule="auto"/>
        <w:rPr>
          <w:rFonts w:ascii="Times New Roman" w:hAnsi="Times New Roman"/>
          <w:sz w:val="24"/>
          <w:szCs w:val="24"/>
          <w:lang w:bidi="ar-SA"/>
        </w:rPr>
      </w:pPr>
      <w:r w:rsidRPr="004A3188">
        <w:rPr>
          <w:rFonts w:ascii="Times New Roman" w:hAnsi="Times New Roman"/>
          <w:sz w:val="24"/>
          <w:szCs w:val="24"/>
          <w:lang w:bidi="ar-SA"/>
        </w:rPr>
        <w:t xml:space="preserve">(B-C) The graph shows the percentage of infected cells that express GFAP and correspond to an astrocytic population (B) The percentage of the infected cells which possess multiple cilia based on ACT staining is depicted in the graph (C) Data are presented as the </w:t>
      </w:r>
      <w:r w:rsidR="00847440" w:rsidRPr="004A3188">
        <w:rPr>
          <w:rFonts w:ascii="Times New Roman" w:hAnsi="Times New Roman"/>
          <w:sz w:val="24"/>
          <w:szCs w:val="24"/>
          <w:lang w:bidi="ar-SA"/>
        </w:rPr>
        <w:t>median</w:t>
      </w:r>
      <w:r w:rsidRPr="004A3188">
        <w:rPr>
          <w:rFonts w:ascii="Times New Roman" w:hAnsi="Times New Roman"/>
          <w:sz w:val="24"/>
          <w:szCs w:val="24"/>
          <w:lang w:bidi="ar-SA"/>
        </w:rPr>
        <w:t xml:space="preserve"> ±</w:t>
      </w:r>
      <w:r w:rsidR="00847440" w:rsidRPr="004A3188">
        <w:rPr>
          <w:rFonts w:ascii="Times New Roman" w:hAnsi="Times New Roman"/>
          <w:sz w:val="24"/>
          <w:szCs w:val="24"/>
          <w:lang w:bidi="ar-SA"/>
        </w:rPr>
        <w:t>IQR</w:t>
      </w:r>
      <w:r w:rsidRPr="004A3188">
        <w:rPr>
          <w:rFonts w:ascii="Times New Roman" w:hAnsi="Times New Roman"/>
          <w:sz w:val="24"/>
          <w:szCs w:val="24"/>
          <w:lang w:bidi="ar-SA"/>
        </w:rPr>
        <w:t xml:space="preserve"> of two independent experiments. </w:t>
      </w:r>
      <w:r w:rsidR="00192973" w:rsidRPr="004A3188">
        <w:rPr>
          <w:rFonts w:ascii="Times New Roman" w:hAnsi="Times New Roman"/>
          <w:sz w:val="24"/>
          <w:szCs w:val="24"/>
        </w:rPr>
        <w:t>Statistical significance was determined using the non-parametric two-tailed Mann–Whitney test</w:t>
      </w:r>
      <w:r w:rsidR="00831E29" w:rsidRPr="004A3188">
        <w:rPr>
          <w:rFonts w:ascii="Times New Roman" w:hAnsi="Times New Roman"/>
          <w:sz w:val="24"/>
          <w:szCs w:val="24"/>
        </w:rPr>
        <w:t xml:space="preserve"> (</w:t>
      </w:r>
      <w:r w:rsidRPr="004A3188">
        <w:rPr>
          <w:rFonts w:ascii="Times New Roman" w:hAnsi="Times New Roman"/>
          <w:sz w:val="24"/>
          <w:szCs w:val="24"/>
          <w:lang w:bidi="ar-SA"/>
        </w:rPr>
        <w:t>***p &lt; 0.00</w:t>
      </w:r>
      <w:r w:rsidR="009D0CCB" w:rsidRPr="004A3188">
        <w:rPr>
          <w:rFonts w:ascii="Times New Roman" w:hAnsi="Times New Roman"/>
          <w:sz w:val="24"/>
          <w:szCs w:val="24"/>
          <w:lang w:bidi="ar-SA"/>
        </w:rPr>
        <w:t>0</w:t>
      </w:r>
      <w:r w:rsidRPr="004A3188">
        <w:rPr>
          <w:rFonts w:ascii="Times New Roman" w:hAnsi="Times New Roman"/>
          <w:sz w:val="24"/>
          <w:szCs w:val="24"/>
          <w:lang w:bidi="ar-SA"/>
        </w:rPr>
        <w:t>1</w:t>
      </w:r>
      <w:r w:rsidR="00831E29" w:rsidRPr="004A3188">
        <w:rPr>
          <w:rFonts w:ascii="Times New Roman" w:hAnsi="Times New Roman"/>
          <w:sz w:val="24"/>
          <w:szCs w:val="24"/>
          <w:lang w:bidi="ar-SA"/>
        </w:rPr>
        <w:t>)</w:t>
      </w:r>
      <w:r w:rsidRPr="004A3188">
        <w:rPr>
          <w:rFonts w:ascii="Times New Roman" w:hAnsi="Times New Roman"/>
          <w:sz w:val="24"/>
          <w:szCs w:val="24"/>
          <w:lang w:bidi="ar-SA"/>
        </w:rPr>
        <w:t>.</w:t>
      </w:r>
    </w:p>
    <w:p w14:paraId="1996C3BE" w14:textId="0AD11F48" w:rsidR="008B70EA" w:rsidRPr="004A3188" w:rsidRDefault="00B600DE" w:rsidP="008B70EA">
      <w:pPr>
        <w:spacing w:after="0" w:line="360" w:lineRule="auto"/>
        <w:rPr>
          <w:rFonts w:ascii="Times New Roman" w:hAnsi="Times New Roman"/>
          <w:sz w:val="24"/>
          <w:szCs w:val="24"/>
          <w:lang w:bidi="ar-SA"/>
        </w:rPr>
      </w:pPr>
      <w:r w:rsidRPr="004A3188">
        <w:rPr>
          <w:rFonts w:ascii="Times New Roman" w:hAnsi="Times New Roman"/>
          <w:sz w:val="24"/>
          <w:szCs w:val="24"/>
          <w:lang w:bidi="ar-SA"/>
        </w:rPr>
        <w:t xml:space="preserve">(D) Live imaging microscopy experiments were performed on cortical astrocytes transduced either with GFP or McIdas lentiviruses. The positions of fluorescent beads included in the live imaging medium, were marked with colored dots on selected video frames. </w:t>
      </w:r>
      <w:proofErr w:type="spellStart"/>
      <w:r w:rsidRPr="004A3188">
        <w:rPr>
          <w:rFonts w:ascii="Times New Roman" w:hAnsi="Times New Roman"/>
          <w:sz w:val="24"/>
          <w:szCs w:val="24"/>
          <w:lang w:bidi="ar-SA"/>
        </w:rPr>
        <w:t>Τrack</w:t>
      </w:r>
      <w:proofErr w:type="spellEnd"/>
      <w:r w:rsidRPr="004A3188">
        <w:rPr>
          <w:rFonts w:ascii="Times New Roman" w:hAnsi="Times New Roman"/>
          <w:sz w:val="24"/>
          <w:szCs w:val="24"/>
          <w:lang w:bidi="ar-SA"/>
        </w:rPr>
        <w:t xml:space="preserve"> of one representative bead is shown in the right panel. Two independent experiments were performed. </w:t>
      </w:r>
      <w:r w:rsidR="008B70EA" w:rsidRPr="004A3188">
        <w:rPr>
          <w:rFonts w:ascii="Times New Roman" w:hAnsi="Times New Roman"/>
          <w:sz w:val="24"/>
          <w:szCs w:val="24"/>
          <w:lang w:bidi="ar-SA"/>
        </w:rPr>
        <w:t xml:space="preserve">Scale bar, 10 </w:t>
      </w:r>
      <w:proofErr w:type="spellStart"/>
      <w:r w:rsidR="008B70EA" w:rsidRPr="004A3188">
        <w:rPr>
          <w:rFonts w:ascii="Times New Roman" w:hAnsi="Times New Roman"/>
          <w:sz w:val="24"/>
          <w:szCs w:val="24"/>
          <w:lang w:bidi="ar-SA"/>
        </w:rPr>
        <w:t>μm</w:t>
      </w:r>
      <w:proofErr w:type="spellEnd"/>
    </w:p>
    <w:p w14:paraId="3581939A" w14:textId="77777777" w:rsidR="00BA3735" w:rsidRPr="004A3188" w:rsidRDefault="00B600DE" w:rsidP="00BE4C93">
      <w:pPr>
        <w:spacing w:after="0" w:line="360" w:lineRule="auto"/>
        <w:rPr>
          <w:rFonts w:ascii="Times New Roman" w:hAnsi="Times New Roman"/>
          <w:sz w:val="24"/>
          <w:szCs w:val="24"/>
          <w:lang w:bidi="ar-SA"/>
        </w:rPr>
      </w:pPr>
      <w:r w:rsidRPr="004A3188">
        <w:rPr>
          <w:rFonts w:ascii="Times New Roman" w:hAnsi="Times New Roman"/>
          <w:sz w:val="24"/>
          <w:szCs w:val="24"/>
          <w:lang w:bidi="ar-SA"/>
        </w:rPr>
        <w:t>Abbreviations, dd: differentiation day</w:t>
      </w:r>
    </w:p>
    <w:p w14:paraId="47083F0E" w14:textId="77777777" w:rsidR="00B600DE" w:rsidRPr="004A3188" w:rsidRDefault="00B600DE" w:rsidP="00BE4C93">
      <w:pPr>
        <w:spacing w:after="0" w:line="360" w:lineRule="auto"/>
        <w:jc w:val="left"/>
        <w:rPr>
          <w:rFonts w:ascii="Times New Roman" w:hAnsi="Times New Roman"/>
          <w:sz w:val="24"/>
          <w:szCs w:val="24"/>
          <w:lang w:bidi="ar-SA"/>
        </w:rPr>
      </w:pPr>
    </w:p>
    <w:p w14:paraId="2267DA33" w14:textId="77777777" w:rsidR="00BA3735" w:rsidRPr="004A3188" w:rsidRDefault="00BA3735" w:rsidP="00BE4C93">
      <w:pPr>
        <w:spacing w:after="0" w:line="360" w:lineRule="auto"/>
        <w:jc w:val="left"/>
        <w:rPr>
          <w:rFonts w:ascii="Times New Roman" w:hAnsi="Times New Roman"/>
          <w:sz w:val="24"/>
          <w:szCs w:val="24"/>
          <w:lang w:bidi="ar-SA"/>
        </w:rPr>
      </w:pPr>
      <w:r w:rsidRPr="004A3188">
        <w:rPr>
          <w:rFonts w:ascii="Times New Roman" w:hAnsi="Times New Roman"/>
          <w:sz w:val="24"/>
          <w:szCs w:val="24"/>
          <w:lang w:bidi="ar-SA"/>
        </w:rPr>
        <w:t xml:space="preserve">Figure 3. </w:t>
      </w:r>
    </w:p>
    <w:p w14:paraId="052A8F67" w14:textId="77777777" w:rsidR="00B600DE" w:rsidRPr="004A3188" w:rsidRDefault="00B600DE" w:rsidP="00BE4C93">
      <w:pPr>
        <w:spacing w:after="0" w:line="360" w:lineRule="auto"/>
        <w:rPr>
          <w:rFonts w:ascii="Times New Roman" w:hAnsi="Times New Roman"/>
          <w:b/>
          <w:bCs/>
          <w:sz w:val="24"/>
          <w:szCs w:val="24"/>
          <w:lang w:bidi="ar-SA"/>
        </w:rPr>
      </w:pPr>
      <w:r w:rsidRPr="004A3188">
        <w:rPr>
          <w:rFonts w:ascii="Times New Roman" w:hAnsi="Times New Roman"/>
          <w:b/>
          <w:bCs/>
          <w:sz w:val="24"/>
          <w:szCs w:val="24"/>
          <w:lang w:bidi="ar-SA"/>
        </w:rPr>
        <w:lastRenderedPageBreak/>
        <w:t>McIdas induces ependymal cells regeneration in a mouse model of intracranial hemorrhage hydrocephalus.</w:t>
      </w:r>
    </w:p>
    <w:p w14:paraId="4CCC10B9" w14:textId="77777777" w:rsidR="00B600DE" w:rsidRPr="004A3188" w:rsidRDefault="00B600DE" w:rsidP="00BE4C93">
      <w:pPr>
        <w:spacing w:after="0" w:line="360" w:lineRule="auto"/>
        <w:rPr>
          <w:rFonts w:ascii="Times New Roman" w:hAnsi="Times New Roman"/>
          <w:sz w:val="24"/>
          <w:szCs w:val="24"/>
          <w:lang w:bidi="ar-SA"/>
        </w:rPr>
      </w:pPr>
      <w:r w:rsidRPr="004A3188">
        <w:rPr>
          <w:rFonts w:ascii="Times New Roman" w:hAnsi="Times New Roman"/>
          <w:sz w:val="24"/>
          <w:szCs w:val="24"/>
          <w:lang w:bidi="ar-SA"/>
        </w:rPr>
        <w:t>(A) Mice received unilateral intracranial injection of Lysophosphatidic acid (LPA) to induce hydrocephalus. Coronal brain slices derived from brains electroporated either with a GFP or GFP-McIdas (McIdas) plasmid were cultured for 5 days. Immunofluorescence experiments were performed with antibodies against GFP (green) and the ependymal marker P73 (red). Inserts show higher magnification images. Arrows indicate GFP+P73+ cells.</w:t>
      </w:r>
    </w:p>
    <w:p w14:paraId="356FF96A" w14:textId="372E3A7E" w:rsidR="00192973" w:rsidRPr="004A3188" w:rsidRDefault="00B600DE" w:rsidP="00192973">
      <w:pPr>
        <w:spacing w:after="0" w:line="360" w:lineRule="auto"/>
        <w:rPr>
          <w:rFonts w:ascii="Times New Roman" w:hAnsi="Times New Roman"/>
          <w:sz w:val="24"/>
          <w:szCs w:val="24"/>
          <w:lang w:bidi="ar-SA"/>
        </w:rPr>
      </w:pPr>
      <w:r w:rsidRPr="004A3188">
        <w:rPr>
          <w:rFonts w:ascii="Times New Roman" w:hAnsi="Times New Roman"/>
          <w:sz w:val="24"/>
          <w:szCs w:val="24"/>
          <w:lang w:bidi="ar-SA"/>
        </w:rPr>
        <w:t xml:space="preserve">(B) The graph depicts the percentage of the electroporated cells that co-express the ependymal marker P73, over the total number of the electroporated cells, at day 5 of culture. Data are presented as the </w:t>
      </w:r>
      <w:r w:rsidR="00963B83" w:rsidRPr="004A3188">
        <w:rPr>
          <w:rFonts w:ascii="Times New Roman" w:hAnsi="Times New Roman"/>
          <w:sz w:val="24"/>
          <w:szCs w:val="24"/>
          <w:lang w:bidi="ar-SA"/>
        </w:rPr>
        <w:t>media</w:t>
      </w:r>
      <w:r w:rsidR="00C01DF3" w:rsidRPr="004A3188">
        <w:rPr>
          <w:rFonts w:ascii="Times New Roman" w:hAnsi="Times New Roman"/>
          <w:sz w:val="24"/>
          <w:szCs w:val="24"/>
          <w:lang w:bidi="ar-SA"/>
        </w:rPr>
        <w:t>n</w:t>
      </w:r>
      <w:r w:rsidRPr="004A3188">
        <w:rPr>
          <w:rFonts w:ascii="Times New Roman" w:hAnsi="Times New Roman"/>
          <w:sz w:val="24"/>
          <w:szCs w:val="24"/>
          <w:lang w:bidi="ar-SA"/>
        </w:rPr>
        <w:t xml:space="preserve"> ± </w:t>
      </w:r>
      <w:r w:rsidR="00963B83" w:rsidRPr="004A3188">
        <w:rPr>
          <w:rFonts w:ascii="Times New Roman" w:hAnsi="Times New Roman"/>
          <w:sz w:val="24"/>
          <w:szCs w:val="24"/>
          <w:lang w:bidi="ar-SA"/>
        </w:rPr>
        <w:t>IQR</w:t>
      </w:r>
      <w:r w:rsidRPr="004A3188">
        <w:rPr>
          <w:rFonts w:ascii="Times New Roman" w:hAnsi="Times New Roman"/>
          <w:sz w:val="24"/>
          <w:szCs w:val="24"/>
          <w:lang w:bidi="ar-SA"/>
        </w:rPr>
        <w:t xml:space="preserve"> of three independent experiments. </w:t>
      </w:r>
      <w:r w:rsidR="00192973" w:rsidRPr="004A3188">
        <w:rPr>
          <w:rFonts w:ascii="Times New Roman" w:hAnsi="Times New Roman"/>
          <w:sz w:val="24"/>
          <w:szCs w:val="24"/>
        </w:rPr>
        <w:t>Statistical significance was determined using the non-parametric two-tailed Mann–Whitney test</w:t>
      </w:r>
      <w:r w:rsidR="00831E29" w:rsidRPr="004A3188">
        <w:rPr>
          <w:rFonts w:ascii="Times New Roman" w:hAnsi="Times New Roman"/>
          <w:sz w:val="24"/>
          <w:szCs w:val="24"/>
        </w:rPr>
        <w:t xml:space="preserve"> (</w:t>
      </w:r>
      <w:r w:rsidR="00831E29" w:rsidRPr="004A3188">
        <w:rPr>
          <w:rFonts w:ascii="Times New Roman" w:hAnsi="Times New Roman"/>
          <w:sz w:val="24"/>
          <w:szCs w:val="24"/>
          <w:lang w:bidi="ar-SA"/>
        </w:rPr>
        <w:t xml:space="preserve">***p </w:t>
      </w:r>
      <w:r w:rsidR="00B20C25" w:rsidRPr="004A3188">
        <w:rPr>
          <w:rFonts w:ascii="Times New Roman" w:hAnsi="Times New Roman"/>
          <w:sz w:val="24"/>
          <w:szCs w:val="24"/>
          <w:lang w:bidi="ar-SA"/>
        </w:rPr>
        <w:t>=</w:t>
      </w:r>
      <w:r w:rsidR="00831E29" w:rsidRPr="004A3188">
        <w:rPr>
          <w:rFonts w:ascii="Times New Roman" w:hAnsi="Times New Roman"/>
          <w:sz w:val="24"/>
          <w:szCs w:val="24"/>
          <w:lang w:bidi="ar-SA"/>
        </w:rPr>
        <w:t xml:space="preserve"> 0.00</w:t>
      </w:r>
      <w:r w:rsidR="00B20C25" w:rsidRPr="004A3188">
        <w:rPr>
          <w:rFonts w:ascii="Times New Roman" w:hAnsi="Times New Roman"/>
          <w:sz w:val="24"/>
          <w:szCs w:val="24"/>
          <w:lang w:bidi="ar-SA"/>
        </w:rPr>
        <w:t>02</w:t>
      </w:r>
      <w:r w:rsidR="00831E29" w:rsidRPr="004A3188">
        <w:rPr>
          <w:rFonts w:ascii="Times New Roman" w:hAnsi="Times New Roman"/>
          <w:sz w:val="24"/>
          <w:szCs w:val="24"/>
          <w:lang w:bidi="ar-SA"/>
        </w:rPr>
        <w:t>)</w:t>
      </w:r>
      <w:r w:rsidR="00192973" w:rsidRPr="004A3188">
        <w:rPr>
          <w:rFonts w:ascii="Times New Roman" w:hAnsi="Times New Roman"/>
          <w:sz w:val="24"/>
          <w:szCs w:val="24"/>
        </w:rPr>
        <w:t xml:space="preserve">. </w:t>
      </w:r>
    </w:p>
    <w:p w14:paraId="641C4438" w14:textId="77777777" w:rsidR="00B600DE" w:rsidRPr="004A3188" w:rsidRDefault="00B600DE" w:rsidP="00BE4C93">
      <w:pPr>
        <w:spacing w:after="0" w:line="360" w:lineRule="auto"/>
        <w:rPr>
          <w:rFonts w:ascii="Times New Roman" w:hAnsi="Times New Roman"/>
          <w:sz w:val="24"/>
          <w:szCs w:val="24"/>
          <w:lang w:bidi="ar-SA"/>
        </w:rPr>
      </w:pPr>
      <w:r w:rsidRPr="004A3188">
        <w:rPr>
          <w:rFonts w:ascii="Times New Roman" w:hAnsi="Times New Roman"/>
          <w:sz w:val="24"/>
          <w:szCs w:val="24"/>
          <w:lang w:bidi="ar-SA"/>
        </w:rPr>
        <w:t xml:space="preserve">(C) Coronal brain slices were cultured for 9 days and </w:t>
      </w:r>
      <w:proofErr w:type="spellStart"/>
      <w:r w:rsidRPr="004A3188">
        <w:rPr>
          <w:rFonts w:ascii="Times New Roman" w:hAnsi="Times New Roman"/>
          <w:sz w:val="24"/>
          <w:szCs w:val="24"/>
          <w:lang w:bidi="ar-SA"/>
        </w:rPr>
        <w:t>immunostained</w:t>
      </w:r>
      <w:proofErr w:type="spellEnd"/>
      <w:r w:rsidRPr="004A3188">
        <w:rPr>
          <w:rFonts w:ascii="Times New Roman" w:hAnsi="Times New Roman"/>
          <w:sz w:val="24"/>
          <w:szCs w:val="24"/>
          <w:lang w:bidi="ar-SA"/>
        </w:rPr>
        <w:t xml:space="preserve"> against GFP (green), </w:t>
      </w:r>
      <w:proofErr w:type="spellStart"/>
      <w:r w:rsidRPr="004A3188">
        <w:rPr>
          <w:rFonts w:ascii="Times New Roman" w:hAnsi="Times New Roman"/>
          <w:sz w:val="24"/>
          <w:szCs w:val="24"/>
          <w:lang w:bidi="ar-SA"/>
        </w:rPr>
        <w:t>pericentrin</w:t>
      </w:r>
      <w:proofErr w:type="spellEnd"/>
      <w:r w:rsidRPr="004A3188">
        <w:rPr>
          <w:rFonts w:ascii="Times New Roman" w:hAnsi="Times New Roman"/>
          <w:sz w:val="24"/>
          <w:szCs w:val="24"/>
          <w:lang w:bidi="ar-SA"/>
        </w:rPr>
        <w:t xml:space="preserve"> (PCNT, red) and acetylated a-tubulin (ACT, grey) to detect mature multiciliated cells. Note the presence of multiple basal bodies and cilia in McIdas electroporated cells.</w:t>
      </w:r>
    </w:p>
    <w:p w14:paraId="6F453D36" w14:textId="68EB5695" w:rsidR="00192973" w:rsidRPr="004A3188" w:rsidRDefault="00B600DE" w:rsidP="00192973">
      <w:pPr>
        <w:spacing w:after="0" w:line="360" w:lineRule="auto"/>
        <w:rPr>
          <w:rFonts w:ascii="Times New Roman" w:hAnsi="Times New Roman"/>
          <w:sz w:val="24"/>
          <w:szCs w:val="24"/>
          <w:lang w:bidi="ar-SA"/>
        </w:rPr>
      </w:pPr>
      <w:r w:rsidRPr="004A3188">
        <w:rPr>
          <w:rFonts w:ascii="Times New Roman" w:hAnsi="Times New Roman"/>
          <w:sz w:val="24"/>
          <w:szCs w:val="24"/>
          <w:lang w:bidi="ar-SA"/>
        </w:rPr>
        <w:t>(D-E) The percentage of the electroporated cells that carry multiple basal bodies, based on PCNT accumulation signal, upon 9 days of culture, is presented in the graph (D)</w:t>
      </w:r>
      <w:r w:rsidR="008F4EC1" w:rsidRPr="004A3188">
        <w:rPr>
          <w:rFonts w:ascii="Times New Roman" w:hAnsi="Times New Roman"/>
          <w:sz w:val="24"/>
          <w:szCs w:val="24"/>
          <w:lang w:bidi="ar-SA"/>
        </w:rPr>
        <w:t>,</w:t>
      </w:r>
      <w:r w:rsidR="00831E29" w:rsidRPr="004A3188">
        <w:rPr>
          <w:rFonts w:ascii="Times New Roman" w:hAnsi="Times New Roman"/>
          <w:sz w:val="24"/>
          <w:szCs w:val="24"/>
          <w:lang w:bidi="ar-SA"/>
        </w:rPr>
        <w:t xml:space="preserve"> (***p &lt; 0.0</w:t>
      </w:r>
      <w:r w:rsidR="00B20C25" w:rsidRPr="004A3188">
        <w:rPr>
          <w:rFonts w:ascii="Times New Roman" w:hAnsi="Times New Roman"/>
          <w:sz w:val="24"/>
          <w:szCs w:val="24"/>
          <w:lang w:bidi="ar-SA"/>
        </w:rPr>
        <w:t>0</w:t>
      </w:r>
      <w:r w:rsidR="00831E29" w:rsidRPr="004A3188">
        <w:rPr>
          <w:rFonts w:ascii="Times New Roman" w:hAnsi="Times New Roman"/>
          <w:sz w:val="24"/>
          <w:szCs w:val="24"/>
          <w:lang w:bidi="ar-SA"/>
        </w:rPr>
        <w:t>01)</w:t>
      </w:r>
      <w:r w:rsidRPr="004A3188">
        <w:rPr>
          <w:rFonts w:ascii="Times New Roman" w:hAnsi="Times New Roman"/>
          <w:sz w:val="24"/>
          <w:szCs w:val="24"/>
          <w:lang w:bidi="ar-SA"/>
        </w:rPr>
        <w:t>. The graph shows the percentage of multiciliated cells based on PCNT and ACT staining (E) upon 9 days of culture</w:t>
      </w:r>
      <w:r w:rsidR="008F4EC1" w:rsidRPr="004A3188">
        <w:rPr>
          <w:rFonts w:ascii="Times New Roman" w:hAnsi="Times New Roman"/>
          <w:sz w:val="24"/>
          <w:szCs w:val="24"/>
          <w:lang w:bidi="ar-SA"/>
        </w:rPr>
        <w:t xml:space="preserve">, </w:t>
      </w:r>
      <w:r w:rsidR="008F4EC1" w:rsidRPr="004A3188">
        <w:rPr>
          <w:rFonts w:ascii="Times New Roman" w:hAnsi="Times New Roman"/>
          <w:sz w:val="24"/>
          <w:szCs w:val="24"/>
        </w:rPr>
        <w:t>(</w:t>
      </w:r>
      <w:r w:rsidR="008F4EC1" w:rsidRPr="004A3188">
        <w:rPr>
          <w:rFonts w:ascii="Times New Roman" w:hAnsi="Times New Roman"/>
          <w:sz w:val="24"/>
          <w:szCs w:val="24"/>
          <w:lang w:bidi="ar-SA"/>
        </w:rPr>
        <w:t>p=0.0013)</w:t>
      </w:r>
      <w:r w:rsidRPr="004A3188">
        <w:rPr>
          <w:rFonts w:ascii="Times New Roman" w:hAnsi="Times New Roman"/>
          <w:sz w:val="24"/>
          <w:szCs w:val="24"/>
          <w:lang w:bidi="ar-SA"/>
        </w:rPr>
        <w:t xml:space="preserve">. Data are presented as the </w:t>
      </w:r>
      <w:r w:rsidR="00963B83" w:rsidRPr="004A3188">
        <w:rPr>
          <w:rFonts w:ascii="Times New Roman" w:hAnsi="Times New Roman"/>
          <w:sz w:val="24"/>
          <w:szCs w:val="24"/>
          <w:lang w:bidi="ar-SA"/>
        </w:rPr>
        <w:t>median</w:t>
      </w:r>
      <w:r w:rsidRPr="004A3188">
        <w:rPr>
          <w:rFonts w:ascii="Times New Roman" w:hAnsi="Times New Roman"/>
          <w:sz w:val="24"/>
          <w:szCs w:val="24"/>
          <w:lang w:bidi="ar-SA"/>
        </w:rPr>
        <w:t xml:space="preserve"> ±</w:t>
      </w:r>
      <w:r w:rsidR="00963B83" w:rsidRPr="004A3188">
        <w:rPr>
          <w:rFonts w:ascii="Times New Roman" w:hAnsi="Times New Roman"/>
          <w:sz w:val="24"/>
          <w:szCs w:val="24"/>
          <w:lang w:bidi="ar-SA"/>
        </w:rPr>
        <w:t>IQR</w:t>
      </w:r>
      <w:r w:rsidRPr="004A3188">
        <w:rPr>
          <w:rFonts w:ascii="Times New Roman" w:hAnsi="Times New Roman"/>
          <w:sz w:val="24"/>
          <w:szCs w:val="24"/>
          <w:lang w:bidi="ar-SA"/>
        </w:rPr>
        <w:t xml:space="preserve"> of three independent experiments.</w:t>
      </w:r>
      <w:r w:rsidR="00192973" w:rsidRPr="004A3188">
        <w:rPr>
          <w:rFonts w:ascii="Times New Roman" w:hAnsi="Times New Roman"/>
          <w:sz w:val="24"/>
          <w:szCs w:val="24"/>
          <w:lang w:bidi="ar-SA"/>
        </w:rPr>
        <w:t xml:space="preserve"> </w:t>
      </w:r>
      <w:r w:rsidR="00192973" w:rsidRPr="004A3188">
        <w:rPr>
          <w:rFonts w:ascii="Times New Roman" w:hAnsi="Times New Roman"/>
          <w:sz w:val="24"/>
          <w:szCs w:val="24"/>
        </w:rPr>
        <w:t xml:space="preserve">Statistical significance was determined using the non-parametric two-tailed Mann–Whitney test. </w:t>
      </w:r>
    </w:p>
    <w:p w14:paraId="4D874532" w14:textId="4F3AED4D" w:rsidR="00BA3735" w:rsidRPr="004A3188" w:rsidRDefault="00B600DE" w:rsidP="00BE4C93">
      <w:pPr>
        <w:spacing w:after="0" w:line="360" w:lineRule="auto"/>
        <w:rPr>
          <w:rFonts w:ascii="Times New Roman" w:hAnsi="Times New Roman"/>
          <w:sz w:val="24"/>
          <w:szCs w:val="24"/>
          <w:lang w:bidi="ar-SA"/>
        </w:rPr>
      </w:pPr>
      <w:r w:rsidRPr="004A3188">
        <w:rPr>
          <w:rFonts w:ascii="Times New Roman" w:hAnsi="Times New Roman"/>
          <w:sz w:val="24"/>
          <w:szCs w:val="24"/>
          <w:lang w:bidi="ar-SA"/>
        </w:rPr>
        <w:t xml:space="preserve">DNA was stained with </w:t>
      </w:r>
      <w:proofErr w:type="spellStart"/>
      <w:r w:rsidRPr="004A3188">
        <w:rPr>
          <w:rFonts w:ascii="Times New Roman" w:hAnsi="Times New Roman"/>
          <w:sz w:val="24"/>
          <w:szCs w:val="24"/>
          <w:lang w:bidi="ar-SA"/>
        </w:rPr>
        <w:t>Dapi</w:t>
      </w:r>
      <w:proofErr w:type="spellEnd"/>
      <w:r w:rsidRPr="004A3188">
        <w:rPr>
          <w:rFonts w:ascii="Times New Roman" w:hAnsi="Times New Roman"/>
          <w:sz w:val="24"/>
          <w:szCs w:val="24"/>
          <w:lang w:bidi="ar-SA"/>
        </w:rPr>
        <w:t xml:space="preserve"> (blue). Scale bars, 10 </w:t>
      </w:r>
      <w:proofErr w:type="spellStart"/>
      <w:r w:rsidRPr="004A3188">
        <w:rPr>
          <w:rFonts w:ascii="Times New Roman" w:hAnsi="Times New Roman"/>
          <w:sz w:val="24"/>
          <w:szCs w:val="24"/>
          <w:lang w:bidi="ar-SA"/>
        </w:rPr>
        <w:t>μ</w:t>
      </w:r>
      <w:proofErr w:type="gramStart"/>
      <w:r w:rsidRPr="004A3188">
        <w:rPr>
          <w:rFonts w:ascii="Times New Roman" w:hAnsi="Times New Roman"/>
          <w:sz w:val="24"/>
          <w:szCs w:val="24"/>
          <w:lang w:bidi="ar-SA"/>
        </w:rPr>
        <w:t>m</w:t>
      </w:r>
      <w:proofErr w:type="spellEnd"/>
      <w:r w:rsidRPr="004A3188">
        <w:rPr>
          <w:rFonts w:ascii="Times New Roman" w:hAnsi="Times New Roman"/>
          <w:sz w:val="24"/>
          <w:szCs w:val="24"/>
          <w:lang w:bidi="ar-SA"/>
        </w:rPr>
        <w:t>. .</w:t>
      </w:r>
      <w:proofErr w:type="gramEnd"/>
    </w:p>
    <w:p w14:paraId="6E4AF28C" w14:textId="77777777" w:rsidR="00C01DF3" w:rsidRPr="004A3188" w:rsidRDefault="00C01DF3" w:rsidP="00BE4C93">
      <w:pPr>
        <w:spacing w:after="0" w:line="360" w:lineRule="auto"/>
        <w:jc w:val="left"/>
        <w:rPr>
          <w:rFonts w:ascii="Times New Roman" w:hAnsi="Times New Roman"/>
          <w:sz w:val="24"/>
          <w:szCs w:val="24"/>
          <w:lang w:bidi="ar-SA"/>
        </w:rPr>
      </w:pPr>
    </w:p>
    <w:p w14:paraId="2CEC70F4" w14:textId="4B8FFF88" w:rsidR="003811A0" w:rsidRPr="004A3188" w:rsidRDefault="003811A0" w:rsidP="00BE4C93">
      <w:pPr>
        <w:spacing w:after="0" w:line="360" w:lineRule="auto"/>
        <w:jc w:val="left"/>
        <w:rPr>
          <w:rFonts w:ascii="Times New Roman" w:hAnsi="Times New Roman"/>
          <w:sz w:val="24"/>
          <w:szCs w:val="24"/>
          <w:lang w:bidi="ar-SA"/>
        </w:rPr>
      </w:pPr>
      <w:r w:rsidRPr="004A3188">
        <w:rPr>
          <w:rFonts w:ascii="Times New Roman" w:hAnsi="Times New Roman"/>
          <w:sz w:val="24"/>
          <w:szCs w:val="24"/>
          <w:lang w:bidi="ar-SA"/>
        </w:rPr>
        <w:t>Figure 4.</w:t>
      </w:r>
    </w:p>
    <w:p w14:paraId="05B60880" w14:textId="77777777" w:rsidR="003811A0" w:rsidRPr="004A3188" w:rsidRDefault="003811A0" w:rsidP="00BE4C93">
      <w:pPr>
        <w:spacing w:after="0" w:line="360" w:lineRule="auto"/>
        <w:rPr>
          <w:rFonts w:ascii="Times New Roman" w:hAnsi="Times New Roman"/>
          <w:b/>
          <w:bCs/>
          <w:sz w:val="24"/>
          <w:szCs w:val="24"/>
          <w:lang w:bidi="ar-SA"/>
        </w:rPr>
      </w:pPr>
      <w:r w:rsidRPr="004A3188">
        <w:rPr>
          <w:rFonts w:ascii="Times New Roman" w:hAnsi="Times New Roman"/>
          <w:b/>
          <w:bCs/>
          <w:sz w:val="24"/>
          <w:szCs w:val="24"/>
          <w:lang w:bidi="ar-SA"/>
        </w:rPr>
        <w:t xml:space="preserve">McIdas ectopic expression promotes </w:t>
      </w:r>
      <w:r w:rsidRPr="004A3188">
        <w:rPr>
          <w:rFonts w:ascii="Times New Roman" w:hAnsi="Times New Roman"/>
          <w:b/>
          <w:bCs/>
          <w:i/>
          <w:iCs/>
          <w:sz w:val="24"/>
          <w:szCs w:val="24"/>
          <w:lang w:bidi="ar-SA"/>
        </w:rPr>
        <w:t>in vivo</w:t>
      </w:r>
      <w:r w:rsidRPr="004A3188">
        <w:rPr>
          <w:rFonts w:ascii="Times New Roman" w:hAnsi="Times New Roman"/>
          <w:b/>
          <w:bCs/>
          <w:sz w:val="24"/>
          <w:szCs w:val="24"/>
          <w:lang w:bidi="ar-SA"/>
        </w:rPr>
        <w:t xml:space="preserve"> reprogramming into ependymal cells in a genetic mouse model of hydrocephalus. </w:t>
      </w:r>
    </w:p>
    <w:p w14:paraId="3370D165" w14:textId="77777777" w:rsidR="003811A0" w:rsidRPr="004A3188" w:rsidRDefault="003811A0" w:rsidP="00BE4C93">
      <w:pPr>
        <w:spacing w:after="0" w:line="360" w:lineRule="auto"/>
        <w:rPr>
          <w:rFonts w:ascii="Times New Roman" w:hAnsi="Times New Roman"/>
          <w:sz w:val="24"/>
          <w:szCs w:val="24"/>
          <w:lang w:bidi="ar-SA"/>
        </w:rPr>
      </w:pPr>
      <w:r w:rsidRPr="004A3188">
        <w:rPr>
          <w:rFonts w:ascii="Times New Roman" w:hAnsi="Times New Roman"/>
          <w:sz w:val="24"/>
          <w:szCs w:val="24"/>
          <w:lang w:bidi="ar-SA"/>
        </w:rPr>
        <w:t xml:space="preserve">(A) Neonatal subventricular zone electroporation was conducted at GemC1-knockout mice at postnatal day 1 (P1) with plasmids encoding GFP, or GFP-McIdas (McIdas). Mice were sacrificed 4 days post electroporation and coronal brain sections were </w:t>
      </w:r>
      <w:proofErr w:type="spellStart"/>
      <w:r w:rsidRPr="004A3188">
        <w:rPr>
          <w:rFonts w:ascii="Times New Roman" w:hAnsi="Times New Roman"/>
          <w:sz w:val="24"/>
          <w:szCs w:val="24"/>
          <w:lang w:bidi="ar-SA"/>
        </w:rPr>
        <w:t>immunostained</w:t>
      </w:r>
      <w:proofErr w:type="spellEnd"/>
      <w:r w:rsidRPr="004A3188">
        <w:rPr>
          <w:rFonts w:ascii="Times New Roman" w:hAnsi="Times New Roman"/>
          <w:sz w:val="24"/>
          <w:szCs w:val="24"/>
          <w:lang w:bidi="ar-SA"/>
        </w:rPr>
        <w:t xml:space="preserve"> with antibodies against GFP (green) and P73 (red). Arrows point to McIdas-electroporated cells co-expressing P73, which represent cells committed to the ependymal lineage. Higher magnification of the boxed region is shown in the right panel.</w:t>
      </w:r>
    </w:p>
    <w:p w14:paraId="5E5097C1" w14:textId="416EBBFD" w:rsidR="00192973" w:rsidRPr="004A3188" w:rsidRDefault="003811A0" w:rsidP="00192973">
      <w:pPr>
        <w:spacing w:after="0" w:line="360" w:lineRule="auto"/>
        <w:rPr>
          <w:rFonts w:ascii="Times New Roman" w:hAnsi="Times New Roman"/>
          <w:sz w:val="24"/>
          <w:szCs w:val="24"/>
          <w:lang w:bidi="ar-SA"/>
        </w:rPr>
      </w:pPr>
      <w:r w:rsidRPr="004A3188">
        <w:rPr>
          <w:rFonts w:ascii="Times New Roman" w:hAnsi="Times New Roman"/>
          <w:sz w:val="24"/>
          <w:szCs w:val="24"/>
          <w:lang w:bidi="ar-SA"/>
        </w:rPr>
        <w:lastRenderedPageBreak/>
        <w:t xml:space="preserve">(B) The graph shows the percentage of the electroporated cells expressing P73. Data are presented as the </w:t>
      </w:r>
      <w:r w:rsidR="00027EC7" w:rsidRPr="004A3188">
        <w:rPr>
          <w:rFonts w:ascii="Times New Roman" w:hAnsi="Times New Roman"/>
          <w:sz w:val="24"/>
          <w:szCs w:val="24"/>
          <w:lang w:bidi="ar-SA"/>
        </w:rPr>
        <w:t>median</w:t>
      </w:r>
      <w:r w:rsidRPr="004A3188">
        <w:rPr>
          <w:rFonts w:ascii="Times New Roman" w:hAnsi="Times New Roman"/>
          <w:sz w:val="24"/>
          <w:szCs w:val="24"/>
          <w:lang w:bidi="ar-SA"/>
        </w:rPr>
        <w:t xml:space="preserve"> ±</w:t>
      </w:r>
      <w:r w:rsidR="00027EC7" w:rsidRPr="004A3188">
        <w:rPr>
          <w:rFonts w:ascii="Times New Roman" w:hAnsi="Times New Roman"/>
          <w:sz w:val="24"/>
          <w:szCs w:val="24"/>
          <w:lang w:bidi="ar-SA"/>
        </w:rPr>
        <w:t>IQR</w:t>
      </w:r>
      <w:r w:rsidRPr="004A3188">
        <w:rPr>
          <w:rFonts w:ascii="Times New Roman" w:hAnsi="Times New Roman"/>
          <w:sz w:val="24"/>
          <w:szCs w:val="24"/>
          <w:lang w:bidi="ar-SA"/>
        </w:rPr>
        <w:t xml:space="preserve"> of three independent experiments.</w:t>
      </w:r>
      <w:r w:rsidR="00192973" w:rsidRPr="004A3188">
        <w:rPr>
          <w:rFonts w:ascii="Times New Roman" w:hAnsi="Times New Roman"/>
          <w:sz w:val="24"/>
          <w:szCs w:val="24"/>
          <w:lang w:bidi="ar-SA"/>
        </w:rPr>
        <w:t xml:space="preserve"> </w:t>
      </w:r>
      <w:r w:rsidR="00192973" w:rsidRPr="004A3188">
        <w:rPr>
          <w:rFonts w:ascii="Times New Roman" w:hAnsi="Times New Roman"/>
          <w:sz w:val="24"/>
          <w:szCs w:val="24"/>
        </w:rPr>
        <w:t>Statistical significance was determined using the non-parametric two-tailed Mann–Whitney test</w:t>
      </w:r>
      <w:r w:rsidR="008F4EC1" w:rsidRPr="004A3188">
        <w:rPr>
          <w:rFonts w:ascii="Times New Roman" w:hAnsi="Times New Roman"/>
          <w:sz w:val="24"/>
          <w:szCs w:val="24"/>
        </w:rPr>
        <w:t xml:space="preserve"> (</w:t>
      </w:r>
      <w:r w:rsidR="008F4EC1" w:rsidRPr="004A3188">
        <w:rPr>
          <w:rFonts w:ascii="Times New Roman" w:hAnsi="Times New Roman"/>
          <w:sz w:val="24"/>
          <w:szCs w:val="24"/>
          <w:lang w:bidi="ar-SA"/>
        </w:rPr>
        <w:t>***p &lt; 0.00</w:t>
      </w:r>
      <w:r w:rsidR="003D6164" w:rsidRPr="004A3188">
        <w:rPr>
          <w:rFonts w:ascii="Times New Roman" w:hAnsi="Times New Roman"/>
          <w:sz w:val="24"/>
          <w:szCs w:val="24"/>
          <w:lang w:bidi="ar-SA"/>
        </w:rPr>
        <w:t>0</w:t>
      </w:r>
      <w:r w:rsidR="008F4EC1" w:rsidRPr="004A3188">
        <w:rPr>
          <w:rFonts w:ascii="Times New Roman" w:hAnsi="Times New Roman"/>
          <w:sz w:val="24"/>
          <w:szCs w:val="24"/>
          <w:lang w:bidi="ar-SA"/>
        </w:rPr>
        <w:t>1)</w:t>
      </w:r>
      <w:r w:rsidR="00192973" w:rsidRPr="004A3188">
        <w:rPr>
          <w:rFonts w:ascii="Times New Roman" w:hAnsi="Times New Roman"/>
          <w:sz w:val="24"/>
          <w:szCs w:val="24"/>
        </w:rPr>
        <w:t xml:space="preserve">. </w:t>
      </w:r>
    </w:p>
    <w:p w14:paraId="3741A757" w14:textId="77777777" w:rsidR="003811A0" w:rsidRPr="004A3188" w:rsidRDefault="003811A0" w:rsidP="00BE4C93">
      <w:pPr>
        <w:spacing w:after="0" w:line="360" w:lineRule="auto"/>
        <w:rPr>
          <w:rFonts w:ascii="Times New Roman" w:hAnsi="Times New Roman"/>
          <w:sz w:val="24"/>
          <w:szCs w:val="24"/>
          <w:lang w:bidi="ar-SA"/>
        </w:rPr>
      </w:pPr>
      <w:r w:rsidRPr="004A3188">
        <w:rPr>
          <w:rFonts w:ascii="Times New Roman" w:hAnsi="Times New Roman"/>
          <w:sz w:val="24"/>
          <w:szCs w:val="24"/>
          <w:lang w:bidi="ar-SA"/>
        </w:rPr>
        <w:t>(C) Coronal brain sections from GemC1-knockout electroporated mice were stained with specific antibodies against GFP (green), Pericentrin (PCNT, red) and acetylated a-tubulin (ACT grey). Multiple basal bodies and cilia on the surface of McIdas electroporated cells are indicated by an arrow. Higher magnification of the boxed region is shown in the right panel.</w:t>
      </w:r>
    </w:p>
    <w:p w14:paraId="12130CEA" w14:textId="1A8F8DE5" w:rsidR="00192973" w:rsidRPr="004A3188" w:rsidRDefault="003811A0" w:rsidP="00192973">
      <w:pPr>
        <w:spacing w:after="0" w:line="360" w:lineRule="auto"/>
        <w:rPr>
          <w:rFonts w:ascii="Times New Roman" w:hAnsi="Times New Roman"/>
          <w:sz w:val="24"/>
          <w:szCs w:val="24"/>
          <w:lang w:bidi="ar-SA"/>
        </w:rPr>
      </w:pPr>
      <w:r w:rsidRPr="004A3188">
        <w:rPr>
          <w:rFonts w:ascii="Times New Roman" w:hAnsi="Times New Roman"/>
          <w:sz w:val="24"/>
          <w:szCs w:val="24"/>
          <w:lang w:bidi="ar-SA"/>
        </w:rPr>
        <w:t>(D-E) Quantification of the percentage of the electroporated cells with multiple basal bodies, based on PCNT accumulation (</w:t>
      </w:r>
      <w:r w:rsidR="008F4EC1" w:rsidRPr="004A3188">
        <w:rPr>
          <w:rFonts w:ascii="Times New Roman" w:hAnsi="Times New Roman"/>
          <w:sz w:val="24"/>
          <w:szCs w:val="24"/>
          <w:lang w:bidi="ar-SA"/>
        </w:rPr>
        <w:t>D</w:t>
      </w:r>
      <w:r w:rsidRPr="004A3188">
        <w:rPr>
          <w:rFonts w:ascii="Times New Roman" w:hAnsi="Times New Roman"/>
          <w:sz w:val="24"/>
          <w:szCs w:val="24"/>
          <w:lang w:bidi="ar-SA"/>
        </w:rPr>
        <w:t>)</w:t>
      </w:r>
      <w:r w:rsidR="008F4EC1" w:rsidRPr="004A3188">
        <w:rPr>
          <w:rFonts w:ascii="Times New Roman" w:hAnsi="Times New Roman"/>
          <w:sz w:val="24"/>
          <w:szCs w:val="24"/>
          <w:lang w:bidi="ar-SA"/>
        </w:rPr>
        <w:t>, (***p &lt; 0.0</w:t>
      </w:r>
      <w:r w:rsidR="003D6164" w:rsidRPr="004A3188">
        <w:rPr>
          <w:rFonts w:ascii="Times New Roman" w:hAnsi="Times New Roman"/>
          <w:sz w:val="24"/>
          <w:szCs w:val="24"/>
          <w:lang w:bidi="ar-SA"/>
        </w:rPr>
        <w:t>0</w:t>
      </w:r>
      <w:r w:rsidR="008F4EC1" w:rsidRPr="004A3188">
        <w:rPr>
          <w:rFonts w:ascii="Times New Roman" w:hAnsi="Times New Roman"/>
          <w:sz w:val="24"/>
          <w:szCs w:val="24"/>
          <w:lang w:bidi="ar-SA"/>
        </w:rPr>
        <w:t>01),</w:t>
      </w:r>
      <w:r w:rsidRPr="004A3188">
        <w:rPr>
          <w:rFonts w:ascii="Times New Roman" w:hAnsi="Times New Roman"/>
          <w:sz w:val="24"/>
          <w:szCs w:val="24"/>
          <w:lang w:bidi="ar-SA"/>
        </w:rPr>
        <w:t xml:space="preserve"> and the percentage of multiciliated cells based on PCNT and ACT staining over the total number of the electroporated cells (</w:t>
      </w:r>
      <w:r w:rsidR="008F4EC1" w:rsidRPr="004A3188">
        <w:rPr>
          <w:rFonts w:ascii="Times New Roman" w:hAnsi="Times New Roman"/>
          <w:sz w:val="24"/>
          <w:szCs w:val="24"/>
          <w:lang w:bidi="ar-SA"/>
        </w:rPr>
        <w:t>E</w:t>
      </w:r>
      <w:r w:rsidRPr="004A3188">
        <w:rPr>
          <w:rFonts w:ascii="Times New Roman" w:hAnsi="Times New Roman"/>
          <w:sz w:val="24"/>
          <w:szCs w:val="24"/>
          <w:lang w:bidi="ar-SA"/>
        </w:rPr>
        <w:t>)</w:t>
      </w:r>
      <w:r w:rsidR="008F4EC1" w:rsidRPr="004A3188">
        <w:rPr>
          <w:rFonts w:ascii="Times New Roman" w:hAnsi="Times New Roman"/>
          <w:sz w:val="24"/>
          <w:szCs w:val="24"/>
          <w:lang w:bidi="ar-SA"/>
        </w:rPr>
        <w:t xml:space="preserve">, </w:t>
      </w:r>
      <w:r w:rsidR="008F4EC1" w:rsidRPr="004A3188">
        <w:rPr>
          <w:rFonts w:ascii="Times New Roman" w:hAnsi="Times New Roman"/>
          <w:sz w:val="24"/>
          <w:szCs w:val="24"/>
        </w:rPr>
        <w:t>(P=0.0041)</w:t>
      </w:r>
      <w:r w:rsidRPr="004A3188">
        <w:rPr>
          <w:rFonts w:ascii="Times New Roman" w:hAnsi="Times New Roman"/>
          <w:sz w:val="24"/>
          <w:szCs w:val="24"/>
          <w:lang w:bidi="ar-SA"/>
        </w:rPr>
        <w:t xml:space="preserve">. Data are presented as the </w:t>
      </w:r>
      <w:r w:rsidR="00027EC7" w:rsidRPr="004A3188">
        <w:rPr>
          <w:rFonts w:ascii="Times New Roman" w:hAnsi="Times New Roman"/>
          <w:sz w:val="24"/>
          <w:szCs w:val="24"/>
          <w:lang w:bidi="ar-SA"/>
        </w:rPr>
        <w:t>median</w:t>
      </w:r>
      <w:r w:rsidRPr="004A3188">
        <w:rPr>
          <w:rFonts w:ascii="Times New Roman" w:hAnsi="Times New Roman"/>
          <w:sz w:val="24"/>
          <w:szCs w:val="24"/>
          <w:lang w:bidi="ar-SA"/>
        </w:rPr>
        <w:t xml:space="preserve"> ±</w:t>
      </w:r>
      <w:r w:rsidR="00027EC7" w:rsidRPr="004A3188">
        <w:rPr>
          <w:rFonts w:ascii="Times New Roman" w:hAnsi="Times New Roman"/>
          <w:sz w:val="24"/>
          <w:szCs w:val="24"/>
          <w:lang w:bidi="ar-SA"/>
        </w:rPr>
        <w:t>IQR</w:t>
      </w:r>
      <w:r w:rsidRPr="004A3188">
        <w:rPr>
          <w:rFonts w:ascii="Times New Roman" w:hAnsi="Times New Roman"/>
          <w:sz w:val="24"/>
          <w:szCs w:val="24"/>
          <w:lang w:bidi="ar-SA"/>
        </w:rPr>
        <w:t xml:space="preserve"> of two independent experiments. </w:t>
      </w:r>
      <w:r w:rsidR="00192973" w:rsidRPr="004A3188">
        <w:rPr>
          <w:rFonts w:ascii="Times New Roman" w:hAnsi="Times New Roman"/>
          <w:sz w:val="24"/>
          <w:szCs w:val="24"/>
        </w:rPr>
        <w:t xml:space="preserve">Statistical significance was determined using the non-parametric two-tailed Mann–Whitney test. </w:t>
      </w:r>
    </w:p>
    <w:p w14:paraId="3D201355" w14:textId="7DCCE45C" w:rsidR="003811A0" w:rsidRPr="004A3188" w:rsidRDefault="003811A0" w:rsidP="00BE4C93">
      <w:pPr>
        <w:spacing w:after="0" w:line="360" w:lineRule="auto"/>
        <w:rPr>
          <w:rFonts w:ascii="Times New Roman" w:hAnsi="Times New Roman"/>
          <w:sz w:val="24"/>
          <w:szCs w:val="24"/>
          <w:lang w:bidi="ar-SA"/>
        </w:rPr>
      </w:pPr>
      <w:r w:rsidRPr="004A3188">
        <w:rPr>
          <w:rFonts w:ascii="Times New Roman" w:hAnsi="Times New Roman"/>
          <w:sz w:val="24"/>
          <w:szCs w:val="24"/>
          <w:lang w:bidi="ar-SA"/>
        </w:rPr>
        <w:t xml:space="preserve">DNA was stained with </w:t>
      </w:r>
      <w:proofErr w:type="spellStart"/>
      <w:r w:rsidRPr="004A3188">
        <w:rPr>
          <w:rFonts w:ascii="Times New Roman" w:hAnsi="Times New Roman"/>
          <w:sz w:val="24"/>
          <w:szCs w:val="24"/>
          <w:lang w:bidi="ar-SA"/>
        </w:rPr>
        <w:t>Dapi</w:t>
      </w:r>
      <w:proofErr w:type="spellEnd"/>
      <w:r w:rsidRPr="004A3188">
        <w:rPr>
          <w:rFonts w:ascii="Times New Roman" w:hAnsi="Times New Roman"/>
          <w:sz w:val="24"/>
          <w:szCs w:val="24"/>
          <w:lang w:bidi="ar-SA"/>
        </w:rPr>
        <w:t xml:space="preserve"> (blue). Scale bars, 10 </w:t>
      </w:r>
      <w:proofErr w:type="spellStart"/>
      <w:r w:rsidRPr="004A3188">
        <w:rPr>
          <w:rFonts w:ascii="Times New Roman" w:hAnsi="Times New Roman"/>
          <w:sz w:val="24"/>
          <w:szCs w:val="24"/>
          <w:lang w:bidi="ar-SA"/>
        </w:rPr>
        <w:t>μ</w:t>
      </w:r>
      <w:proofErr w:type="gramStart"/>
      <w:r w:rsidRPr="004A3188">
        <w:rPr>
          <w:rFonts w:ascii="Times New Roman" w:hAnsi="Times New Roman"/>
          <w:sz w:val="24"/>
          <w:szCs w:val="24"/>
          <w:lang w:bidi="ar-SA"/>
        </w:rPr>
        <w:t>m</w:t>
      </w:r>
      <w:proofErr w:type="spellEnd"/>
      <w:r w:rsidRPr="004A3188">
        <w:rPr>
          <w:rFonts w:ascii="Times New Roman" w:hAnsi="Times New Roman"/>
          <w:sz w:val="24"/>
          <w:szCs w:val="24"/>
          <w:lang w:bidi="ar-SA"/>
        </w:rPr>
        <w:t>. .</w:t>
      </w:r>
      <w:proofErr w:type="gramEnd"/>
    </w:p>
    <w:p w14:paraId="12926957" w14:textId="77777777" w:rsidR="003811A0" w:rsidRPr="004A3188" w:rsidRDefault="003811A0" w:rsidP="00BE4C93">
      <w:pPr>
        <w:spacing w:after="0" w:line="360" w:lineRule="auto"/>
        <w:rPr>
          <w:rFonts w:ascii="Times New Roman" w:hAnsi="Times New Roman"/>
          <w:sz w:val="24"/>
          <w:szCs w:val="24"/>
          <w:lang w:bidi="ar-SA"/>
        </w:rPr>
      </w:pPr>
      <w:r w:rsidRPr="004A3188">
        <w:rPr>
          <w:rFonts w:ascii="Times New Roman" w:hAnsi="Times New Roman"/>
          <w:sz w:val="24"/>
          <w:szCs w:val="24"/>
          <w:lang w:bidi="ar-SA"/>
        </w:rPr>
        <w:t>Abbreviations, LV: lateral ventricle</w:t>
      </w:r>
    </w:p>
    <w:p w14:paraId="15DFF0B2" w14:textId="77777777" w:rsidR="003811A0" w:rsidRPr="004A3188" w:rsidRDefault="003811A0" w:rsidP="00BE4C93">
      <w:pPr>
        <w:spacing w:after="0" w:line="360" w:lineRule="auto"/>
        <w:jc w:val="left"/>
        <w:rPr>
          <w:rFonts w:ascii="Times New Roman" w:hAnsi="Times New Roman"/>
          <w:sz w:val="24"/>
          <w:szCs w:val="24"/>
          <w:lang w:bidi="ar-SA"/>
        </w:rPr>
      </w:pPr>
    </w:p>
    <w:p w14:paraId="4B219815" w14:textId="77777777" w:rsidR="00A34F0C" w:rsidRPr="004A3188" w:rsidRDefault="00A34F0C" w:rsidP="00BE4C93">
      <w:pPr>
        <w:spacing w:after="0" w:line="360" w:lineRule="auto"/>
        <w:jc w:val="left"/>
        <w:rPr>
          <w:rFonts w:ascii="Times New Roman" w:hAnsi="Times New Roman"/>
          <w:sz w:val="24"/>
          <w:szCs w:val="24"/>
          <w:lang w:bidi="ar-SA"/>
        </w:rPr>
      </w:pPr>
      <w:r w:rsidRPr="004A3188">
        <w:rPr>
          <w:rFonts w:ascii="Times New Roman" w:hAnsi="Times New Roman"/>
          <w:sz w:val="24"/>
          <w:szCs w:val="24"/>
          <w:lang w:bidi="ar-SA"/>
        </w:rPr>
        <w:t>Figure 5.</w:t>
      </w:r>
    </w:p>
    <w:p w14:paraId="62D4390A" w14:textId="77777777" w:rsidR="00A34F0C" w:rsidRPr="004A3188" w:rsidRDefault="00A34F0C" w:rsidP="00BE4C93">
      <w:pPr>
        <w:spacing w:after="0" w:line="360" w:lineRule="auto"/>
        <w:rPr>
          <w:rFonts w:ascii="Times New Roman" w:hAnsi="Times New Roman"/>
          <w:b/>
          <w:bCs/>
          <w:sz w:val="24"/>
          <w:szCs w:val="24"/>
          <w:lang w:bidi="ar-SA"/>
        </w:rPr>
      </w:pPr>
      <w:r w:rsidRPr="004A3188">
        <w:rPr>
          <w:rFonts w:ascii="Times New Roman" w:hAnsi="Times New Roman"/>
          <w:b/>
          <w:bCs/>
          <w:sz w:val="24"/>
          <w:szCs w:val="24"/>
          <w:lang w:bidi="ar-SA"/>
        </w:rPr>
        <w:t>McIdas establishes cilia motility in reprogrammed cells in a genetic mouse model of hydrocephalus.</w:t>
      </w:r>
    </w:p>
    <w:p w14:paraId="029D258E" w14:textId="66797B21" w:rsidR="00A34F0C" w:rsidRPr="004A3188" w:rsidRDefault="00A34F0C" w:rsidP="00BE4C93">
      <w:pPr>
        <w:spacing w:after="0" w:line="360" w:lineRule="auto"/>
        <w:rPr>
          <w:rFonts w:ascii="Times New Roman" w:hAnsi="Times New Roman"/>
          <w:sz w:val="24"/>
          <w:szCs w:val="24"/>
          <w:lang w:bidi="ar-SA"/>
        </w:rPr>
      </w:pPr>
      <w:r w:rsidRPr="004A3188">
        <w:rPr>
          <w:rFonts w:ascii="Times New Roman" w:hAnsi="Times New Roman"/>
          <w:sz w:val="24"/>
          <w:szCs w:val="24"/>
          <w:lang w:bidi="ar-SA"/>
        </w:rPr>
        <w:t xml:space="preserve">(A) Schematic representation of experimental procedures for (B-D). GFP or GFP-McIdas (McIdas) expressing plasmids were electroporated at the lateral ventricle of postnatal day 1 (P1) GemC1-knockout mouse brains. Coronal brain sections, that contained the lateral ventricles, were obtained from the electroporated mice at ages P7-P15 and were used in live imaging experiments. </w:t>
      </w:r>
    </w:p>
    <w:p w14:paraId="61B661CB" w14:textId="77777777" w:rsidR="00A34F0C" w:rsidRPr="004A3188" w:rsidRDefault="00A34F0C" w:rsidP="00BE4C93">
      <w:pPr>
        <w:spacing w:after="0" w:line="360" w:lineRule="auto"/>
        <w:rPr>
          <w:rFonts w:ascii="Times New Roman" w:hAnsi="Times New Roman"/>
          <w:sz w:val="24"/>
          <w:szCs w:val="24"/>
          <w:lang w:bidi="ar-SA"/>
        </w:rPr>
      </w:pPr>
      <w:r w:rsidRPr="004A3188">
        <w:rPr>
          <w:rFonts w:ascii="Times New Roman" w:hAnsi="Times New Roman"/>
          <w:sz w:val="24"/>
          <w:szCs w:val="24"/>
          <w:lang w:bidi="ar-SA"/>
        </w:rPr>
        <w:t>(B) Cilia still images from GFP or McIdas electroporated brains at indicated time points in milliseconds. FITC fluorescent cells are presented together with brightfield images. Arrows indicate the positions of cilia at indicated time points. Cilia motility was observed upon McIdas ectopic expression as evidenced by cilia changing positions at indicated time points. Higher magnification of the boxed regions is shown in the right panels.</w:t>
      </w:r>
    </w:p>
    <w:p w14:paraId="61D92FCB" w14:textId="138CD903" w:rsidR="00EF7E91" w:rsidRPr="004A3188" w:rsidRDefault="00A34F0C" w:rsidP="00EF7E91">
      <w:pPr>
        <w:spacing w:after="0" w:line="360" w:lineRule="auto"/>
        <w:rPr>
          <w:rFonts w:ascii="Times New Roman" w:hAnsi="Times New Roman"/>
          <w:sz w:val="24"/>
          <w:szCs w:val="24"/>
          <w:lang w:bidi="ar-SA"/>
        </w:rPr>
      </w:pPr>
      <w:r w:rsidRPr="004A3188">
        <w:rPr>
          <w:rFonts w:ascii="Times New Roman" w:hAnsi="Times New Roman"/>
          <w:sz w:val="24"/>
          <w:szCs w:val="24"/>
          <w:lang w:bidi="ar-SA"/>
        </w:rPr>
        <w:t>(C) Representative kymograms depicting cilia motility upon GFP or McIdas ectopic expression.  Left panel images show the lines used to obtain the kymograms.</w:t>
      </w:r>
      <w:r w:rsidR="001133FB" w:rsidRPr="004A3188">
        <w:rPr>
          <w:rFonts w:ascii="Times New Roman" w:hAnsi="Times New Roman"/>
          <w:sz w:val="24"/>
          <w:szCs w:val="24"/>
          <w:lang w:bidi="ar-SA"/>
        </w:rPr>
        <w:t xml:space="preserve"> </w:t>
      </w:r>
      <w:r w:rsidR="001133FB" w:rsidRPr="004A3188">
        <w:rPr>
          <w:rFonts w:ascii="Times New Roman" w:hAnsi="Times New Roman"/>
          <w:sz w:val="24"/>
          <w:szCs w:val="24"/>
        </w:rPr>
        <w:t xml:space="preserve">These images are extracted from the image shown in B, which was utilized to generate the </w:t>
      </w:r>
      <w:proofErr w:type="gramStart"/>
      <w:r w:rsidR="001133FB" w:rsidRPr="004A3188">
        <w:rPr>
          <w:rFonts w:ascii="Times New Roman" w:hAnsi="Times New Roman"/>
          <w:sz w:val="24"/>
          <w:szCs w:val="24"/>
        </w:rPr>
        <w:t>kymograph.</w:t>
      </w:r>
      <w:r w:rsidRPr="004A3188">
        <w:rPr>
          <w:rFonts w:ascii="Times New Roman" w:hAnsi="Times New Roman"/>
          <w:sz w:val="24"/>
          <w:szCs w:val="24"/>
          <w:lang w:bidi="ar-SA"/>
        </w:rPr>
        <w:t>(</w:t>
      </w:r>
      <w:proofErr w:type="gramEnd"/>
      <w:r w:rsidRPr="004A3188">
        <w:rPr>
          <w:rFonts w:ascii="Times New Roman" w:hAnsi="Times New Roman"/>
          <w:sz w:val="24"/>
          <w:szCs w:val="24"/>
          <w:lang w:bidi="ar-SA"/>
        </w:rPr>
        <w:t xml:space="preserve">D) The graph shows cilia beat frequency of electroporated cells quantified from high-speed brightfield cilia motility movies. </w:t>
      </w:r>
      <w:r w:rsidR="00EF7E91" w:rsidRPr="004A3188">
        <w:rPr>
          <w:rFonts w:ascii="Times New Roman" w:hAnsi="Times New Roman"/>
          <w:sz w:val="24"/>
          <w:szCs w:val="24"/>
          <w:lang w:bidi="ar-SA"/>
        </w:rPr>
        <w:t xml:space="preserve">Data are presented as the </w:t>
      </w:r>
      <w:r w:rsidR="00EF7E91" w:rsidRPr="004A3188">
        <w:rPr>
          <w:rFonts w:ascii="Times New Roman" w:hAnsi="Times New Roman"/>
          <w:sz w:val="24"/>
          <w:szCs w:val="24"/>
          <w:lang w:bidi="ar-SA"/>
        </w:rPr>
        <w:lastRenderedPageBreak/>
        <w:t>median ±IQR (n=2 for GFP (control) and n=4 for McIdas).</w:t>
      </w:r>
      <w:r w:rsidR="00192973" w:rsidRPr="004A3188">
        <w:rPr>
          <w:rFonts w:ascii="Times New Roman" w:hAnsi="Times New Roman"/>
          <w:sz w:val="24"/>
          <w:szCs w:val="24"/>
          <w:lang w:bidi="ar-SA"/>
        </w:rPr>
        <w:t xml:space="preserve"> </w:t>
      </w:r>
      <w:r w:rsidR="00192973" w:rsidRPr="004A3188">
        <w:rPr>
          <w:rFonts w:ascii="Times New Roman" w:hAnsi="Times New Roman"/>
          <w:sz w:val="24"/>
          <w:szCs w:val="24"/>
        </w:rPr>
        <w:t>Statistical significance was determined using the non-parametric two-tailed Mann–Whitney test</w:t>
      </w:r>
      <w:r w:rsidR="000C5443" w:rsidRPr="004A3188">
        <w:rPr>
          <w:rFonts w:ascii="Times New Roman" w:hAnsi="Times New Roman"/>
          <w:sz w:val="24"/>
          <w:szCs w:val="24"/>
        </w:rPr>
        <w:t xml:space="preserve"> (</w:t>
      </w:r>
      <w:r w:rsidR="001D1018" w:rsidRPr="004A3188">
        <w:rPr>
          <w:rFonts w:ascii="Times New Roman" w:hAnsi="Times New Roman"/>
          <w:sz w:val="24"/>
          <w:szCs w:val="24"/>
          <w:lang w:bidi="ar-SA"/>
        </w:rPr>
        <w:t>***p &lt; 0.00</w:t>
      </w:r>
      <w:r w:rsidR="003D6164" w:rsidRPr="004A3188">
        <w:rPr>
          <w:rFonts w:ascii="Times New Roman" w:hAnsi="Times New Roman"/>
          <w:sz w:val="24"/>
          <w:szCs w:val="24"/>
          <w:lang w:bidi="ar-SA"/>
        </w:rPr>
        <w:t>0</w:t>
      </w:r>
      <w:r w:rsidR="001D1018" w:rsidRPr="004A3188">
        <w:rPr>
          <w:rFonts w:ascii="Times New Roman" w:hAnsi="Times New Roman"/>
          <w:sz w:val="24"/>
          <w:szCs w:val="24"/>
          <w:lang w:bidi="ar-SA"/>
        </w:rPr>
        <w:t>1</w:t>
      </w:r>
      <w:r w:rsidR="000C5443" w:rsidRPr="004A3188">
        <w:rPr>
          <w:rFonts w:ascii="Times New Roman" w:hAnsi="Times New Roman"/>
          <w:sz w:val="24"/>
          <w:szCs w:val="24"/>
          <w:lang w:bidi="ar-SA"/>
        </w:rPr>
        <w:t>)</w:t>
      </w:r>
      <w:r w:rsidR="001D1018" w:rsidRPr="004A3188">
        <w:rPr>
          <w:rFonts w:ascii="Times New Roman" w:hAnsi="Times New Roman"/>
          <w:sz w:val="24"/>
          <w:szCs w:val="24"/>
          <w:lang w:bidi="ar-SA"/>
        </w:rPr>
        <w:t>.</w:t>
      </w:r>
    </w:p>
    <w:p w14:paraId="53F5646E" w14:textId="77777777" w:rsidR="00586EEE" w:rsidRPr="004A3188" w:rsidRDefault="00586EEE" w:rsidP="00586EEE">
      <w:pPr>
        <w:spacing w:after="0" w:line="360" w:lineRule="auto"/>
        <w:jc w:val="left"/>
        <w:rPr>
          <w:rFonts w:ascii="Times New Roman" w:hAnsi="Times New Roman"/>
          <w:sz w:val="24"/>
          <w:szCs w:val="24"/>
          <w:lang w:bidi="ar-SA"/>
        </w:rPr>
      </w:pPr>
    </w:p>
    <w:p w14:paraId="081AB2A5" w14:textId="77777777" w:rsidR="00586EEE" w:rsidRPr="004A3188" w:rsidRDefault="00586EEE" w:rsidP="00586EEE">
      <w:pPr>
        <w:spacing w:after="0" w:line="360" w:lineRule="auto"/>
        <w:jc w:val="left"/>
        <w:rPr>
          <w:rFonts w:ascii="Times New Roman" w:hAnsi="Times New Roman"/>
          <w:sz w:val="24"/>
          <w:szCs w:val="24"/>
          <w:lang w:bidi="ar-SA"/>
        </w:rPr>
      </w:pPr>
      <w:r w:rsidRPr="004A3188">
        <w:rPr>
          <w:rFonts w:ascii="Times New Roman" w:hAnsi="Times New Roman"/>
          <w:sz w:val="24"/>
          <w:szCs w:val="24"/>
          <w:lang w:bidi="ar-SA"/>
        </w:rPr>
        <w:t>Figure 6.</w:t>
      </w:r>
    </w:p>
    <w:p w14:paraId="03441FE3" w14:textId="77777777" w:rsidR="00586EEE" w:rsidRPr="004A3188" w:rsidRDefault="00E30481" w:rsidP="00586EEE">
      <w:pPr>
        <w:spacing w:after="0" w:line="360" w:lineRule="auto"/>
        <w:rPr>
          <w:rFonts w:ascii="Times New Roman" w:hAnsi="Times New Roman"/>
          <w:b/>
          <w:bCs/>
          <w:sz w:val="24"/>
          <w:szCs w:val="24"/>
          <w:lang w:bidi="ar-SA"/>
        </w:rPr>
      </w:pPr>
      <w:r w:rsidRPr="004A3188">
        <w:rPr>
          <w:rFonts w:ascii="Times New Roman" w:hAnsi="Times New Roman"/>
          <w:b/>
          <w:bCs/>
          <w:sz w:val="24"/>
          <w:szCs w:val="24"/>
        </w:rPr>
        <w:t>E</w:t>
      </w:r>
      <w:r w:rsidR="00586EEE" w:rsidRPr="004A3188">
        <w:rPr>
          <w:rFonts w:ascii="Times New Roman" w:hAnsi="Times New Roman"/>
          <w:b/>
          <w:bCs/>
          <w:sz w:val="24"/>
          <w:szCs w:val="24"/>
        </w:rPr>
        <w:t>ctopic expression</w:t>
      </w:r>
      <w:r w:rsidRPr="004A3188">
        <w:rPr>
          <w:rFonts w:ascii="Times New Roman" w:hAnsi="Times New Roman"/>
          <w:b/>
          <w:bCs/>
          <w:sz w:val="24"/>
          <w:szCs w:val="24"/>
        </w:rPr>
        <w:t xml:space="preserve"> of McIdas</w:t>
      </w:r>
      <w:r w:rsidR="00586EEE" w:rsidRPr="004A3188">
        <w:rPr>
          <w:rFonts w:ascii="Times New Roman" w:hAnsi="Times New Roman"/>
          <w:b/>
          <w:bCs/>
          <w:sz w:val="24"/>
          <w:szCs w:val="24"/>
        </w:rPr>
        <w:t xml:space="preserve"> restores the subventricular zone niche cytoarchitecture. </w:t>
      </w:r>
    </w:p>
    <w:p w14:paraId="678806ED" w14:textId="142CA361" w:rsidR="00586EEE" w:rsidRPr="004A3188" w:rsidRDefault="00586EEE" w:rsidP="00586EEE">
      <w:pPr>
        <w:spacing w:after="0" w:line="360" w:lineRule="auto"/>
        <w:rPr>
          <w:rFonts w:ascii="Times New Roman" w:hAnsi="Times New Roman"/>
          <w:sz w:val="24"/>
          <w:szCs w:val="24"/>
          <w:lang w:bidi="ar-SA"/>
        </w:rPr>
      </w:pPr>
      <w:r w:rsidRPr="004A3188">
        <w:rPr>
          <w:rFonts w:ascii="Times New Roman" w:hAnsi="Times New Roman"/>
          <w:sz w:val="24"/>
          <w:szCs w:val="24"/>
          <w:lang w:bidi="ar-SA"/>
        </w:rPr>
        <w:t xml:space="preserve">(A-B) GemC1-knockout mouse brains were electroporated with plasmids encoding GFP or McIdas-GFP (McIdas) at postnatal day 1 (P1). Mice were sacrificed at ages P7-P9 and lateral ventricular wall whole-mount immunofluorescence was conducted with antibodies against GFP (green), β-catenin (red), and Vascular Cell adhesion Molecule 1 (VCAM1, grey) (A) or Glial Fibrillary Acidic Protein (GFAP, grey) (B). </w:t>
      </w:r>
    </w:p>
    <w:p w14:paraId="687EAC88" w14:textId="478DD316" w:rsidR="00586EEE" w:rsidRPr="004A3188" w:rsidRDefault="00586EEE" w:rsidP="00586EEE">
      <w:pPr>
        <w:spacing w:after="0" w:line="360" w:lineRule="auto"/>
        <w:rPr>
          <w:rFonts w:ascii="Times New Roman" w:hAnsi="Times New Roman"/>
          <w:sz w:val="24"/>
          <w:szCs w:val="24"/>
          <w:lang w:bidi="ar-SA"/>
        </w:rPr>
      </w:pPr>
      <w:r w:rsidRPr="004A3188">
        <w:rPr>
          <w:rFonts w:ascii="Times New Roman" w:hAnsi="Times New Roman"/>
          <w:sz w:val="24"/>
          <w:szCs w:val="24"/>
          <w:lang w:bidi="ar-SA"/>
        </w:rPr>
        <w:t xml:space="preserve">Formation of pinwheel structures by McIdas-reprogrammed ependymal cells surrounding VCAM1+ neural stem cells (arrow, A) or GFAP-expressing neural stem cells (B) was observed. Note the enlarged apical domain of McIdas-reprogrammed ependymal cells. </w:t>
      </w:r>
    </w:p>
    <w:p w14:paraId="6A96BFC6" w14:textId="77777777" w:rsidR="001D1018" w:rsidRPr="004A3188" w:rsidRDefault="00586EEE" w:rsidP="00586EEE">
      <w:pPr>
        <w:spacing w:after="0" w:line="360" w:lineRule="auto"/>
        <w:rPr>
          <w:rFonts w:ascii="Times New Roman" w:hAnsi="Times New Roman"/>
          <w:sz w:val="24"/>
          <w:szCs w:val="24"/>
          <w:lang w:bidi="ar-SA"/>
        </w:rPr>
      </w:pPr>
      <w:r w:rsidRPr="004A3188">
        <w:rPr>
          <w:rFonts w:ascii="Times New Roman" w:hAnsi="Times New Roman"/>
          <w:sz w:val="24"/>
          <w:szCs w:val="24"/>
          <w:lang w:bidi="ar-SA"/>
        </w:rPr>
        <w:t xml:space="preserve">Higher magnification of the boxed region is shown in the right panel. </w:t>
      </w:r>
    </w:p>
    <w:p w14:paraId="3FD9B19E" w14:textId="6B7A9C80" w:rsidR="0078697E" w:rsidRPr="004A3188" w:rsidRDefault="001D1018" w:rsidP="0078697E">
      <w:pPr>
        <w:spacing w:after="0" w:line="360" w:lineRule="auto"/>
        <w:rPr>
          <w:rFonts w:ascii="Times New Roman" w:hAnsi="Times New Roman"/>
          <w:sz w:val="24"/>
          <w:szCs w:val="24"/>
          <w:lang w:bidi="ar-SA"/>
        </w:rPr>
      </w:pPr>
      <w:r w:rsidRPr="004A3188">
        <w:rPr>
          <w:rFonts w:ascii="Times New Roman" w:hAnsi="Times New Roman"/>
          <w:sz w:val="24"/>
          <w:szCs w:val="24"/>
          <w:lang w:bidi="ar-SA"/>
        </w:rPr>
        <w:t>(C) The graph shows the percentage of electroporated cells</w:t>
      </w:r>
      <w:r w:rsidR="00721386" w:rsidRPr="004A3188">
        <w:rPr>
          <w:rFonts w:ascii="Times New Roman" w:hAnsi="Times New Roman"/>
          <w:sz w:val="24"/>
          <w:szCs w:val="24"/>
          <w:lang w:bidi="ar-SA"/>
        </w:rPr>
        <w:t>, shown in A,</w:t>
      </w:r>
      <w:r w:rsidRPr="004A3188">
        <w:rPr>
          <w:rFonts w:ascii="Times New Roman" w:hAnsi="Times New Roman"/>
          <w:sz w:val="24"/>
          <w:szCs w:val="24"/>
          <w:lang w:bidi="ar-SA"/>
        </w:rPr>
        <w:t xml:space="preserve"> identified in pinwheel structures. Data are presented as the median ±IQR (n=3 for GFP (control) and n=4 for McIdas). </w:t>
      </w:r>
      <w:r w:rsidR="0078697E" w:rsidRPr="004A3188">
        <w:rPr>
          <w:rFonts w:ascii="Times New Roman" w:hAnsi="Times New Roman"/>
          <w:sz w:val="24"/>
          <w:szCs w:val="24"/>
        </w:rPr>
        <w:t>Statistical significance was determined using the non-parametric two-tailed Mann–Whitney test</w:t>
      </w:r>
      <w:r w:rsidR="00607ABA" w:rsidRPr="004A3188">
        <w:rPr>
          <w:rFonts w:ascii="Times New Roman" w:hAnsi="Times New Roman"/>
          <w:sz w:val="24"/>
          <w:szCs w:val="24"/>
        </w:rPr>
        <w:t xml:space="preserve"> (</w:t>
      </w:r>
      <w:r w:rsidR="00607ABA" w:rsidRPr="004A3188">
        <w:rPr>
          <w:rFonts w:ascii="Times New Roman" w:hAnsi="Times New Roman"/>
          <w:sz w:val="24"/>
          <w:szCs w:val="24"/>
          <w:lang w:bidi="ar-SA"/>
        </w:rPr>
        <w:t>***p &lt; 0.00</w:t>
      </w:r>
      <w:r w:rsidR="00756B61" w:rsidRPr="004A3188">
        <w:rPr>
          <w:rFonts w:ascii="Times New Roman" w:hAnsi="Times New Roman"/>
          <w:sz w:val="24"/>
          <w:szCs w:val="24"/>
          <w:lang w:bidi="ar-SA"/>
        </w:rPr>
        <w:t>0</w:t>
      </w:r>
      <w:r w:rsidR="00607ABA" w:rsidRPr="004A3188">
        <w:rPr>
          <w:rFonts w:ascii="Times New Roman" w:hAnsi="Times New Roman"/>
          <w:sz w:val="24"/>
          <w:szCs w:val="24"/>
          <w:lang w:bidi="ar-SA"/>
        </w:rPr>
        <w:t>1.)</w:t>
      </w:r>
      <w:r w:rsidR="0078697E" w:rsidRPr="004A3188">
        <w:rPr>
          <w:rFonts w:ascii="Times New Roman" w:hAnsi="Times New Roman"/>
          <w:sz w:val="24"/>
          <w:szCs w:val="24"/>
        </w:rPr>
        <w:t xml:space="preserve">. </w:t>
      </w:r>
    </w:p>
    <w:p w14:paraId="5EADC69B" w14:textId="7C14DC7D" w:rsidR="00586EEE" w:rsidRPr="004A3188" w:rsidRDefault="00586EEE" w:rsidP="00586EEE">
      <w:pPr>
        <w:spacing w:after="0" w:line="360" w:lineRule="auto"/>
        <w:rPr>
          <w:rFonts w:ascii="Times New Roman" w:hAnsi="Times New Roman"/>
          <w:sz w:val="24"/>
          <w:szCs w:val="24"/>
          <w:lang w:bidi="ar-SA"/>
        </w:rPr>
      </w:pPr>
      <w:r w:rsidRPr="004A3188">
        <w:rPr>
          <w:rFonts w:ascii="Times New Roman" w:hAnsi="Times New Roman"/>
          <w:sz w:val="24"/>
          <w:szCs w:val="24"/>
          <w:lang w:bidi="ar-SA"/>
        </w:rPr>
        <w:t xml:space="preserve">Scale bars, 10 </w:t>
      </w:r>
      <w:proofErr w:type="spellStart"/>
      <w:r w:rsidRPr="004A3188">
        <w:rPr>
          <w:rFonts w:ascii="Times New Roman" w:hAnsi="Times New Roman"/>
          <w:sz w:val="24"/>
          <w:szCs w:val="24"/>
          <w:lang w:bidi="ar-SA"/>
        </w:rPr>
        <w:t>μm</w:t>
      </w:r>
      <w:proofErr w:type="spellEnd"/>
      <w:r w:rsidRPr="004A3188">
        <w:rPr>
          <w:rFonts w:ascii="Times New Roman" w:hAnsi="Times New Roman"/>
          <w:sz w:val="24"/>
          <w:szCs w:val="24"/>
          <w:lang w:bidi="ar-SA"/>
        </w:rPr>
        <w:t>.</w:t>
      </w:r>
      <w:r w:rsidR="001D1018" w:rsidRPr="004A3188">
        <w:rPr>
          <w:rFonts w:ascii="Times New Roman" w:hAnsi="Times New Roman"/>
          <w:sz w:val="24"/>
          <w:szCs w:val="24"/>
          <w:lang w:bidi="ar-SA"/>
        </w:rPr>
        <w:t xml:space="preserve"> </w:t>
      </w:r>
    </w:p>
    <w:p w14:paraId="4BA9030C" w14:textId="77777777" w:rsidR="00A34F0C" w:rsidRPr="004A3188" w:rsidRDefault="00A34F0C" w:rsidP="00BE4C93">
      <w:pPr>
        <w:spacing w:after="0" w:line="360" w:lineRule="auto"/>
        <w:jc w:val="left"/>
        <w:rPr>
          <w:rFonts w:ascii="Times New Roman" w:hAnsi="Times New Roman"/>
          <w:sz w:val="24"/>
          <w:szCs w:val="24"/>
          <w:lang w:bidi="ar-SA"/>
        </w:rPr>
      </w:pPr>
    </w:p>
    <w:p w14:paraId="548DCD94" w14:textId="77777777" w:rsidR="008F0E35" w:rsidRPr="004A3188" w:rsidRDefault="008F0E35" w:rsidP="00BE4C93">
      <w:pPr>
        <w:spacing w:after="0" w:line="360" w:lineRule="auto"/>
        <w:jc w:val="left"/>
        <w:rPr>
          <w:rFonts w:ascii="Times New Roman" w:hAnsi="Times New Roman"/>
          <w:sz w:val="24"/>
          <w:szCs w:val="24"/>
          <w:lang w:bidi="ar-SA"/>
        </w:rPr>
      </w:pPr>
    </w:p>
    <w:p w14:paraId="2DE6BBED" w14:textId="6622A262" w:rsidR="003811A0" w:rsidRPr="004A3188" w:rsidRDefault="00C01DF3" w:rsidP="00BE4C93">
      <w:pPr>
        <w:spacing w:after="0" w:line="360" w:lineRule="auto"/>
        <w:jc w:val="left"/>
        <w:rPr>
          <w:rFonts w:ascii="Times New Roman" w:hAnsi="Times New Roman"/>
          <w:sz w:val="24"/>
          <w:szCs w:val="24"/>
          <w:lang w:bidi="ar-SA"/>
        </w:rPr>
      </w:pPr>
      <w:r w:rsidRPr="004A3188">
        <w:rPr>
          <w:rFonts w:ascii="Times New Roman" w:hAnsi="Times New Roman"/>
          <w:sz w:val="24"/>
          <w:szCs w:val="24"/>
          <w:lang w:bidi="ar-SA"/>
        </w:rPr>
        <w:t>E</w:t>
      </w:r>
      <w:r w:rsidR="002D4C44" w:rsidRPr="004A3188">
        <w:rPr>
          <w:rFonts w:ascii="Times New Roman" w:hAnsi="Times New Roman"/>
          <w:sz w:val="24"/>
          <w:szCs w:val="24"/>
          <w:lang w:bidi="ar-SA"/>
        </w:rPr>
        <w:t>V</w:t>
      </w:r>
      <w:r w:rsidRPr="004A3188">
        <w:rPr>
          <w:rFonts w:ascii="Times New Roman" w:hAnsi="Times New Roman"/>
          <w:sz w:val="24"/>
          <w:szCs w:val="24"/>
          <w:lang w:bidi="ar-SA"/>
        </w:rPr>
        <w:t xml:space="preserve"> </w:t>
      </w:r>
      <w:r w:rsidR="00743073" w:rsidRPr="004A3188">
        <w:rPr>
          <w:rFonts w:ascii="Times New Roman" w:hAnsi="Times New Roman"/>
          <w:sz w:val="24"/>
          <w:szCs w:val="24"/>
          <w:lang w:bidi="ar-SA"/>
        </w:rPr>
        <w:t>Figure</w:t>
      </w:r>
      <w:r w:rsidR="00AE4090" w:rsidRPr="004A3188">
        <w:rPr>
          <w:rFonts w:ascii="Times New Roman" w:hAnsi="Times New Roman"/>
          <w:sz w:val="24"/>
          <w:szCs w:val="24"/>
          <w:lang w:bidi="ar-SA"/>
        </w:rPr>
        <w:t xml:space="preserve"> Legends</w:t>
      </w:r>
    </w:p>
    <w:p w14:paraId="07C44167" w14:textId="77777777" w:rsidR="00BE4C93" w:rsidRPr="004A3188" w:rsidRDefault="00BE4C93" w:rsidP="00BE4C93">
      <w:pPr>
        <w:spacing w:after="0" w:line="360" w:lineRule="auto"/>
        <w:jc w:val="left"/>
        <w:rPr>
          <w:rFonts w:ascii="Times New Roman" w:hAnsi="Times New Roman"/>
          <w:sz w:val="24"/>
          <w:szCs w:val="24"/>
          <w:lang w:bidi="ar-SA"/>
        </w:rPr>
      </w:pPr>
    </w:p>
    <w:p w14:paraId="0F0DB8C7" w14:textId="59BC7DBD" w:rsidR="00743073" w:rsidRPr="004A3188" w:rsidRDefault="00743073" w:rsidP="00BE4C93">
      <w:pPr>
        <w:spacing w:after="0" w:line="360" w:lineRule="auto"/>
        <w:jc w:val="left"/>
        <w:rPr>
          <w:rFonts w:ascii="Times New Roman" w:hAnsi="Times New Roman"/>
          <w:sz w:val="24"/>
          <w:szCs w:val="24"/>
          <w:lang w:bidi="ar-SA"/>
        </w:rPr>
      </w:pPr>
      <w:r w:rsidRPr="004A3188">
        <w:rPr>
          <w:rFonts w:ascii="Times New Roman" w:hAnsi="Times New Roman"/>
          <w:sz w:val="24"/>
          <w:szCs w:val="24"/>
          <w:lang w:bidi="ar-SA"/>
        </w:rPr>
        <w:t xml:space="preserve">Figure </w:t>
      </w:r>
      <w:r w:rsidR="002D4C44" w:rsidRPr="004A3188">
        <w:rPr>
          <w:rFonts w:ascii="Times New Roman" w:hAnsi="Times New Roman"/>
          <w:sz w:val="24"/>
          <w:szCs w:val="24"/>
          <w:lang w:bidi="ar-SA"/>
        </w:rPr>
        <w:t>EV</w:t>
      </w:r>
      <w:r w:rsidRPr="004A3188">
        <w:rPr>
          <w:rFonts w:ascii="Times New Roman" w:hAnsi="Times New Roman"/>
          <w:sz w:val="24"/>
          <w:szCs w:val="24"/>
          <w:lang w:bidi="ar-SA"/>
        </w:rPr>
        <w:t>1.</w:t>
      </w:r>
    </w:p>
    <w:p w14:paraId="1C767227" w14:textId="2B23F003" w:rsidR="002B67B1" w:rsidRPr="004A3188" w:rsidRDefault="002B67B1" w:rsidP="00BE4C93">
      <w:pPr>
        <w:spacing w:after="0" w:line="360" w:lineRule="auto"/>
        <w:rPr>
          <w:rFonts w:ascii="Times New Roman" w:hAnsi="Times New Roman"/>
          <w:b/>
          <w:bCs/>
          <w:sz w:val="24"/>
          <w:szCs w:val="24"/>
          <w:lang w:bidi="ar-SA"/>
        </w:rPr>
      </w:pPr>
      <w:r w:rsidRPr="004A3188">
        <w:rPr>
          <w:rFonts w:ascii="Times New Roman" w:hAnsi="Times New Roman"/>
          <w:b/>
          <w:bCs/>
          <w:sz w:val="24"/>
          <w:szCs w:val="24"/>
          <w:lang w:bidi="ar-SA"/>
        </w:rPr>
        <w:t>Mouse embryonic stem cells programming into ependymal cells.</w:t>
      </w:r>
    </w:p>
    <w:p w14:paraId="0705FD11" w14:textId="20A4A9B0" w:rsidR="002B67B1" w:rsidRPr="004A3188" w:rsidRDefault="002B67B1" w:rsidP="00BE4C93">
      <w:pPr>
        <w:spacing w:after="0" w:line="360" w:lineRule="auto"/>
        <w:rPr>
          <w:rFonts w:ascii="Times New Roman" w:hAnsi="Times New Roman"/>
          <w:sz w:val="24"/>
          <w:szCs w:val="24"/>
          <w:lang w:bidi="ar-SA"/>
        </w:rPr>
      </w:pPr>
      <w:r w:rsidRPr="004A3188">
        <w:rPr>
          <w:rFonts w:ascii="Times New Roman" w:hAnsi="Times New Roman"/>
          <w:sz w:val="24"/>
          <w:szCs w:val="24"/>
          <w:lang w:bidi="ar-SA"/>
        </w:rPr>
        <w:t>(A) Mouse embryonic stem cells (</w:t>
      </w:r>
      <w:proofErr w:type="spellStart"/>
      <w:r w:rsidRPr="004A3188">
        <w:rPr>
          <w:rFonts w:ascii="Times New Roman" w:hAnsi="Times New Roman"/>
          <w:sz w:val="24"/>
          <w:szCs w:val="24"/>
          <w:lang w:bidi="ar-SA"/>
        </w:rPr>
        <w:t>mESCs</w:t>
      </w:r>
      <w:proofErr w:type="spellEnd"/>
      <w:r w:rsidRPr="004A3188">
        <w:rPr>
          <w:rFonts w:ascii="Times New Roman" w:hAnsi="Times New Roman"/>
          <w:sz w:val="24"/>
          <w:szCs w:val="24"/>
          <w:lang w:bidi="ar-SA"/>
        </w:rPr>
        <w:t xml:space="preserve">) were transfected with GFP, GFP-McIdas (McIdas) or GFP-GemC1 (GemC1) expressing vectors and subsequently cultured under differentiating conditions. Immunofluorescence was performed with antibodies against GFP (green), FoxJ1 (red) and </w:t>
      </w:r>
      <w:r w:rsidR="00C34799" w:rsidRPr="004A3188">
        <w:rPr>
          <w:rFonts w:ascii="Times New Roman" w:hAnsi="Times New Roman"/>
          <w:sz w:val="24"/>
          <w:szCs w:val="24"/>
          <w:lang w:bidi="ar-SA"/>
        </w:rPr>
        <w:t>P</w:t>
      </w:r>
      <w:r w:rsidRPr="004A3188">
        <w:rPr>
          <w:rFonts w:ascii="Times New Roman" w:hAnsi="Times New Roman"/>
          <w:sz w:val="24"/>
          <w:szCs w:val="24"/>
          <w:lang w:bidi="ar-SA"/>
        </w:rPr>
        <w:t>ericentrin (PCNT, magenta) at differentiation day 4. The arrow points to multiple basal bodies in McIdas and GemC1 transfected cells which co-express the ependymal marker FoxJ1. Higher magnification of the boxed regions is shown in the right panels</w:t>
      </w:r>
      <w:r w:rsidR="00663735" w:rsidRPr="004A3188">
        <w:rPr>
          <w:rFonts w:ascii="Times New Roman" w:hAnsi="Times New Roman"/>
          <w:sz w:val="24"/>
          <w:szCs w:val="24"/>
          <w:lang w:bidi="ar-SA"/>
        </w:rPr>
        <w:t>.</w:t>
      </w:r>
    </w:p>
    <w:p w14:paraId="3DA3D375" w14:textId="5A854C1D" w:rsidR="0078697E" w:rsidRPr="004A3188" w:rsidRDefault="002B67B1" w:rsidP="0078697E">
      <w:pPr>
        <w:spacing w:after="0" w:line="360" w:lineRule="auto"/>
        <w:rPr>
          <w:rFonts w:ascii="Times New Roman" w:hAnsi="Times New Roman"/>
          <w:sz w:val="24"/>
          <w:szCs w:val="24"/>
          <w:lang w:bidi="ar-SA"/>
        </w:rPr>
      </w:pPr>
      <w:r w:rsidRPr="004A3188">
        <w:rPr>
          <w:rFonts w:ascii="Times New Roman" w:hAnsi="Times New Roman"/>
          <w:sz w:val="24"/>
          <w:szCs w:val="24"/>
          <w:lang w:bidi="ar-SA"/>
        </w:rPr>
        <w:lastRenderedPageBreak/>
        <w:t xml:space="preserve">(B-C) The graphs present the percentage of transfected </w:t>
      </w:r>
      <w:proofErr w:type="spellStart"/>
      <w:r w:rsidRPr="004A3188">
        <w:rPr>
          <w:rFonts w:ascii="Times New Roman" w:hAnsi="Times New Roman"/>
          <w:sz w:val="24"/>
          <w:szCs w:val="24"/>
          <w:lang w:bidi="ar-SA"/>
        </w:rPr>
        <w:t>mESCs</w:t>
      </w:r>
      <w:proofErr w:type="spellEnd"/>
      <w:r w:rsidRPr="004A3188">
        <w:rPr>
          <w:rFonts w:ascii="Times New Roman" w:hAnsi="Times New Roman"/>
          <w:sz w:val="24"/>
          <w:szCs w:val="24"/>
          <w:lang w:bidi="ar-SA"/>
        </w:rPr>
        <w:t xml:space="preserve"> that express FoxJ1 over the total number of the transfected cells (B) and the percentage of transfected cells which display multiple basal bodies based on the accumulation of PCNT signal (C) </w:t>
      </w:r>
      <w:r w:rsidR="00346EE2" w:rsidRPr="004A3188">
        <w:rPr>
          <w:rFonts w:ascii="Times New Roman" w:hAnsi="Times New Roman"/>
          <w:sz w:val="24"/>
          <w:szCs w:val="24"/>
          <w:lang w:bidi="ar-SA"/>
        </w:rPr>
        <w:t xml:space="preserve">Data are presented as the median ±IQR of two independent experiments. </w:t>
      </w:r>
      <w:r w:rsidR="0078697E" w:rsidRPr="004A3188">
        <w:rPr>
          <w:rFonts w:ascii="Times New Roman" w:hAnsi="Times New Roman"/>
          <w:sz w:val="24"/>
          <w:szCs w:val="24"/>
        </w:rPr>
        <w:t>Statistical significance was determined using the non-parametric two-tailed Mann–Whitney test</w:t>
      </w:r>
      <w:r w:rsidR="00AE1A5B" w:rsidRPr="004A3188">
        <w:rPr>
          <w:rFonts w:ascii="Times New Roman" w:hAnsi="Times New Roman"/>
          <w:sz w:val="24"/>
          <w:szCs w:val="24"/>
        </w:rPr>
        <w:t xml:space="preserve"> (</w:t>
      </w:r>
      <w:r w:rsidR="00AE1A5B" w:rsidRPr="004A3188">
        <w:rPr>
          <w:rFonts w:ascii="Times New Roman" w:hAnsi="Times New Roman"/>
          <w:sz w:val="24"/>
          <w:szCs w:val="24"/>
          <w:lang w:bidi="ar-SA"/>
        </w:rPr>
        <w:t>***p &lt; 0.00</w:t>
      </w:r>
      <w:r w:rsidR="00B73E31" w:rsidRPr="004A3188">
        <w:rPr>
          <w:rFonts w:ascii="Times New Roman" w:hAnsi="Times New Roman"/>
          <w:sz w:val="24"/>
          <w:szCs w:val="24"/>
          <w:lang w:bidi="ar-SA"/>
        </w:rPr>
        <w:t>0</w:t>
      </w:r>
      <w:r w:rsidR="00AE1A5B" w:rsidRPr="004A3188">
        <w:rPr>
          <w:rFonts w:ascii="Times New Roman" w:hAnsi="Times New Roman"/>
          <w:sz w:val="24"/>
          <w:szCs w:val="24"/>
          <w:lang w:bidi="ar-SA"/>
        </w:rPr>
        <w:t>1)</w:t>
      </w:r>
      <w:r w:rsidR="0078697E" w:rsidRPr="004A3188">
        <w:rPr>
          <w:rFonts w:ascii="Times New Roman" w:hAnsi="Times New Roman"/>
          <w:sz w:val="24"/>
          <w:szCs w:val="24"/>
        </w:rPr>
        <w:t xml:space="preserve">. </w:t>
      </w:r>
    </w:p>
    <w:p w14:paraId="64332F99" w14:textId="77777777" w:rsidR="002B67B1" w:rsidRPr="004A3188" w:rsidRDefault="002B67B1" w:rsidP="00BE4C93">
      <w:pPr>
        <w:spacing w:after="0" w:line="360" w:lineRule="auto"/>
        <w:rPr>
          <w:rFonts w:ascii="Times New Roman" w:hAnsi="Times New Roman"/>
          <w:sz w:val="24"/>
          <w:szCs w:val="24"/>
          <w:lang w:bidi="ar-SA"/>
        </w:rPr>
      </w:pPr>
      <w:r w:rsidRPr="004A3188">
        <w:rPr>
          <w:rFonts w:ascii="Times New Roman" w:hAnsi="Times New Roman"/>
          <w:sz w:val="24"/>
          <w:szCs w:val="24"/>
          <w:lang w:bidi="ar-SA"/>
        </w:rPr>
        <w:t xml:space="preserve">(D) GFP (green), PCNT (magenta) and acetylated-a-tubulin (ACT red) immunostaining in transfected </w:t>
      </w:r>
      <w:proofErr w:type="spellStart"/>
      <w:r w:rsidRPr="004A3188">
        <w:rPr>
          <w:rFonts w:ascii="Times New Roman" w:hAnsi="Times New Roman"/>
          <w:sz w:val="24"/>
          <w:szCs w:val="24"/>
          <w:lang w:bidi="ar-SA"/>
        </w:rPr>
        <w:t>mESCs</w:t>
      </w:r>
      <w:proofErr w:type="spellEnd"/>
      <w:r w:rsidRPr="004A3188">
        <w:rPr>
          <w:rFonts w:ascii="Times New Roman" w:hAnsi="Times New Roman"/>
          <w:sz w:val="24"/>
          <w:szCs w:val="24"/>
          <w:lang w:bidi="ar-SA"/>
        </w:rPr>
        <w:t xml:space="preserve"> at differentiation day 6. McIdas and GemC1 transfected </w:t>
      </w:r>
      <w:proofErr w:type="spellStart"/>
      <w:r w:rsidRPr="004A3188">
        <w:rPr>
          <w:rFonts w:ascii="Times New Roman" w:hAnsi="Times New Roman"/>
          <w:sz w:val="24"/>
          <w:szCs w:val="24"/>
          <w:lang w:bidi="ar-SA"/>
        </w:rPr>
        <w:t>mESCs</w:t>
      </w:r>
      <w:proofErr w:type="spellEnd"/>
      <w:r w:rsidRPr="004A3188">
        <w:rPr>
          <w:rFonts w:ascii="Times New Roman" w:hAnsi="Times New Roman"/>
          <w:sz w:val="24"/>
          <w:szCs w:val="24"/>
          <w:lang w:bidi="ar-SA"/>
        </w:rPr>
        <w:t xml:space="preserve"> present multiple basal bodies and cilia.</w:t>
      </w:r>
    </w:p>
    <w:p w14:paraId="10D8599C" w14:textId="079692C1" w:rsidR="0078697E" w:rsidRPr="004A3188" w:rsidRDefault="002B67B1" w:rsidP="0078697E">
      <w:pPr>
        <w:spacing w:after="0" w:line="360" w:lineRule="auto"/>
        <w:rPr>
          <w:rFonts w:ascii="Times New Roman" w:hAnsi="Times New Roman"/>
          <w:sz w:val="24"/>
          <w:szCs w:val="24"/>
          <w:lang w:bidi="ar-SA"/>
        </w:rPr>
      </w:pPr>
      <w:r w:rsidRPr="004A3188">
        <w:rPr>
          <w:rFonts w:ascii="Times New Roman" w:hAnsi="Times New Roman"/>
          <w:sz w:val="24"/>
          <w:szCs w:val="24"/>
          <w:lang w:bidi="ar-SA"/>
        </w:rPr>
        <w:t>(E) The graph shows the percentage of transfected cells with multiple basal bodies (PCNT accumulation) and multiple cilia (ACT labeled cilia) over the total number of the transfected cells.</w:t>
      </w:r>
      <w:r w:rsidR="00346EE2" w:rsidRPr="004A3188">
        <w:rPr>
          <w:rFonts w:ascii="Times New Roman" w:hAnsi="Times New Roman"/>
          <w:sz w:val="24"/>
          <w:szCs w:val="24"/>
          <w:lang w:bidi="ar-SA"/>
        </w:rPr>
        <w:t xml:space="preserve"> Data are presented as the median ±IQR of two independent experiments. </w:t>
      </w:r>
      <w:r w:rsidR="0078697E" w:rsidRPr="004A3188">
        <w:rPr>
          <w:rFonts w:ascii="Times New Roman" w:hAnsi="Times New Roman"/>
          <w:sz w:val="24"/>
          <w:szCs w:val="24"/>
        </w:rPr>
        <w:t>Statistical significance was determined using the non-parametric two-tailed Mann–Whitney test</w:t>
      </w:r>
      <w:r w:rsidR="00AE1A5B" w:rsidRPr="004A3188">
        <w:rPr>
          <w:rFonts w:ascii="Times New Roman" w:hAnsi="Times New Roman"/>
          <w:sz w:val="24"/>
          <w:szCs w:val="24"/>
        </w:rPr>
        <w:t xml:space="preserve"> (</w:t>
      </w:r>
      <w:r w:rsidR="00AE1A5B" w:rsidRPr="004A3188">
        <w:rPr>
          <w:rFonts w:ascii="Times New Roman" w:hAnsi="Times New Roman"/>
          <w:sz w:val="24"/>
          <w:szCs w:val="24"/>
          <w:lang w:bidi="ar-SA"/>
        </w:rPr>
        <w:t>***p &lt; 0.00</w:t>
      </w:r>
      <w:r w:rsidR="00053FFA" w:rsidRPr="004A3188">
        <w:rPr>
          <w:rFonts w:ascii="Times New Roman" w:hAnsi="Times New Roman"/>
          <w:sz w:val="24"/>
          <w:szCs w:val="24"/>
          <w:lang w:bidi="ar-SA"/>
        </w:rPr>
        <w:t>0</w:t>
      </w:r>
      <w:r w:rsidR="00AE1A5B" w:rsidRPr="004A3188">
        <w:rPr>
          <w:rFonts w:ascii="Times New Roman" w:hAnsi="Times New Roman"/>
          <w:sz w:val="24"/>
          <w:szCs w:val="24"/>
          <w:lang w:bidi="ar-SA"/>
        </w:rPr>
        <w:t>1)</w:t>
      </w:r>
      <w:r w:rsidR="0078697E" w:rsidRPr="004A3188">
        <w:rPr>
          <w:rFonts w:ascii="Times New Roman" w:hAnsi="Times New Roman"/>
          <w:sz w:val="24"/>
          <w:szCs w:val="24"/>
        </w:rPr>
        <w:t xml:space="preserve">. </w:t>
      </w:r>
    </w:p>
    <w:p w14:paraId="515A86EF" w14:textId="2F30AA55" w:rsidR="002B67B1" w:rsidRPr="004A3188" w:rsidRDefault="002B67B1" w:rsidP="00BE4C93">
      <w:pPr>
        <w:spacing w:after="0" w:line="360" w:lineRule="auto"/>
        <w:rPr>
          <w:rFonts w:ascii="Times New Roman" w:hAnsi="Times New Roman"/>
          <w:sz w:val="24"/>
          <w:szCs w:val="24"/>
          <w:lang w:bidi="ar-SA"/>
        </w:rPr>
      </w:pPr>
      <w:bookmarkStart w:id="28" w:name="OLE_LINK1"/>
      <w:r w:rsidRPr="004A3188">
        <w:rPr>
          <w:rFonts w:ascii="Times New Roman" w:hAnsi="Times New Roman"/>
          <w:sz w:val="24"/>
          <w:szCs w:val="24"/>
          <w:lang w:bidi="ar-SA"/>
        </w:rPr>
        <w:t xml:space="preserve">DNA was stained with </w:t>
      </w:r>
      <w:proofErr w:type="spellStart"/>
      <w:r w:rsidRPr="004A3188">
        <w:rPr>
          <w:rFonts w:ascii="Times New Roman" w:hAnsi="Times New Roman"/>
          <w:sz w:val="24"/>
          <w:szCs w:val="24"/>
          <w:lang w:bidi="ar-SA"/>
        </w:rPr>
        <w:t>Dapi</w:t>
      </w:r>
      <w:proofErr w:type="spellEnd"/>
      <w:r w:rsidRPr="004A3188">
        <w:rPr>
          <w:rFonts w:ascii="Times New Roman" w:hAnsi="Times New Roman"/>
          <w:sz w:val="24"/>
          <w:szCs w:val="24"/>
          <w:lang w:bidi="ar-SA"/>
        </w:rPr>
        <w:t xml:space="preserve"> (blue). Scale bars, 10 </w:t>
      </w:r>
      <w:proofErr w:type="spellStart"/>
      <w:r w:rsidRPr="004A3188">
        <w:rPr>
          <w:rFonts w:ascii="Times New Roman" w:hAnsi="Times New Roman"/>
          <w:sz w:val="24"/>
          <w:szCs w:val="24"/>
          <w:lang w:bidi="ar-SA"/>
        </w:rPr>
        <w:t>μm</w:t>
      </w:r>
      <w:proofErr w:type="spellEnd"/>
      <w:r w:rsidR="00346EE2" w:rsidRPr="004A3188">
        <w:rPr>
          <w:rFonts w:ascii="Times New Roman" w:hAnsi="Times New Roman"/>
          <w:sz w:val="24"/>
          <w:szCs w:val="24"/>
          <w:lang w:bidi="ar-SA"/>
        </w:rPr>
        <w:t>,</w:t>
      </w:r>
      <w:r w:rsidRPr="004A3188">
        <w:rPr>
          <w:rFonts w:ascii="Times New Roman" w:hAnsi="Times New Roman"/>
          <w:sz w:val="24"/>
          <w:szCs w:val="24"/>
          <w:lang w:bidi="ar-SA"/>
        </w:rPr>
        <w:t xml:space="preserve"> </w:t>
      </w:r>
    </w:p>
    <w:bookmarkEnd w:id="28"/>
    <w:p w14:paraId="18F76A80" w14:textId="77777777" w:rsidR="00743073" w:rsidRPr="004A3188" w:rsidRDefault="002B67B1" w:rsidP="00BE4C93">
      <w:pPr>
        <w:spacing w:after="0" w:line="360" w:lineRule="auto"/>
        <w:rPr>
          <w:rFonts w:ascii="Times New Roman" w:hAnsi="Times New Roman"/>
          <w:sz w:val="24"/>
          <w:szCs w:val="24"/>
          <w:lang w:bidi="ar-SA"/>
        </w:rPr>
      </w:pPr>
      <w:r w:rsidRPr="004A3188">
        <w:rPr>
          <w:rFonts w:ascii="Times New Roman" w:hAnsi="Times New Roman"/>
          <w:sz w:val="24"/>
          <w:szCs w:val="24"/>
          <w:lang w:bidi="ar-SA"/>
        </w:rPr>
        <w:t>Abbreviations, dd: differentiation day</w:t>
      </w:r>
    </w:p>
    <w:p w14:paraId="66BD64A6" w14:textId="77777777" w:rsidR="00743073" w:rsidRPr="004A3188" w:rsidRDefault="00743073" w:rsidP="00BE4C93">
      <w:pPr>
        <w:spacing w:after="0" w:line="360" w:lineRule="auto"/>
        <w:rPr>
          <w:rFonts w:ascii="Times New Roman" w:hAnsi="Times New Roman"/>
          <w:sz w:val="24"/>
          <w:szCs w:val="24"/>
          <w:lang w:bidi="ar-SA"/>
        </w:rPr>
      </w:pPr>
    </w:p>
    <w:p w14:paraId="0ACB1E55" w14:textId="65736E62" w:rsidR="00743073" w:rsidRPr="004A3188" w:rsidRDefault="00743073" w:rsidP="00BE4C93">
      <w:pPr>
        <w:spacing w:after="0" w:line="360" w:lineRule="auto"/>
        <w:rPr>
          <w:rFonts w:ascii="Times New Roman" w:hAnsi="Times New Roman"/>
          <w:sz w:val="24"/>
          <w:szCs w:val="24"/>
          <w:lang w:bidi="ar-SA"/>
        </w:rPr>
      </w:pPr>
      <w:r w:rsidRPr="004A3188">
        <w:rPr>
          <w:rFonts w:ascii="Times New Roman" w:hAnsi="Times New Roman"/>
          <w:sz w:val="24"/>
          <w:szCs w:val="24"/>
          <w:lang w:bidi="ar-SA"/>
        </w:rPr>
        <w:t xml:space="preserve">Figure </w:t>
      </w:r>
      <w:r w:rsidR="002D4C44" w:rsidRPr="004A3188">
        <w:rPr>
          <w:rFonts w:ascii="Times New Roman" w:hAnsi="Times New Roman"/>
          <w:sz w:val="24"/>
          <w:szCs w:val="24"/>
          <w:lang w:bidi="ar-SA"/>
        </w:rPr>
        <w:t>EV</w:t>
      </w:r>
      <w:r w:rsidRPr="004A3188">
        <w:rPr>
          <w:rFonts w:ascii="Times New Roman" w:hAnsi="Times New Roman"/>
          <w:sz w:val="24"/>
          <w:szCs w:val="24"/>
          <w:lang w:bidi="ar-SA"/>
        </w:rPr>
        <w:t>2.</w:t>
      </w:r>
    </w:p>
    <w:p w14:paraId="2D57572E" w14:textId="77777777" w:rsidR="002B67B1" w:rsidRPr="004A3188" w:rsidRDefault="002B67B1" w:rsidP="00BE4C93">
      <w:pPr>
        <w:spacing w:after="0" w:line="360" w:lineRule="auto"/>
        <w:rPr>
          <w:rFonts w:ascii="Times New Roman" w:hAnsi="Times New Roman"/>
          <w:b/>
          <w:bCs/>
          <w:sz w:val="24"/>
          <w:szCs w:val="24"/>
          <w:lang w:bidi="ar-SA"/>
        </w:rPr>
      </w:pPr>
      <w:r w:rsidRPr="004A3188">
        <w:rPr>
          <w:rFonts w:ascii="Times New Roman" w:hAnsi="Times New Roman"/>
          <w:b/>
          <w:bCs/>
          <w:sz w:val="24"/>
          <w:szCs w:val="24"/>
          <w:lang w:bidi="ar-SA"/>
        </w:rPr>
        <w:t xml:space="preserve">GemC1 drives the commitment of murine cortical astrocytes towards the ependymal cell lineage. </w:t>
      </w:r>
    </w:p>
    <w:p w14:paraId="0AB85150" w14:textId="723E624B" w:rsidR="002B67B1" w:rsidRPr="004A3188" w:rsidRDefault="002B67B1" w:rsidP="00BE4C93">
      <w:pPr>
        <w:spacing w:after="0" w:line="360" w:lineRule="auto"/>
        <w:rPr>
          <w:rFonts w:ascii="Times New Roman" w:hAnsi="Times New Roman"/>
          <w:sz w:val="24"/>
          <w:szCs w:val="24"/>
          <w:lang w:bidi="ar-SA"/>
        </w:rPr>
      </w:pPr>
      <w:r w:rsidRPr="004A3188">
        <w:rPr>
          <w:rFonts w:ascii="Times New Roman" w:hAnsi="Times New Roman"/>
          <w:sz w:val="24"/>
          <w:szCs w:val="24"/>
          <w:lang w:bidi="ar-SA"/>
        </w:rPr>
        <w:t xml:space="preserve">(A) Cortical astrocytes were transduced with lentiviruses encoding GFP or GFP-GemC1 (GemC1). Immunofluorescence experiments were performed at day 7 of differentiation with specific antibodies against GFP (green) to mark the infected cells, P73 (grey) and S100β (red). Arrow point to </w:t>
      </w:r>
      <w:r w:rsidR="00294AF6" w:rsidRPr="004A3188">
        <w:rPr>
          <w:rFonts w:ascii="Times New Roman" w:hAnsi="Times New Roman"/>
          <w:sz w:val="24"/>
          <w:szCs w:val="24"/>
          <w:lang w:bidi="ar-SA"/>
        </w:rPr>
        <w:t xml:space="preserve">a </w:t>
      </w:r>
      <w:r w:rsidRPr="004A3188">
        <w:rPr>
          <w:rFonts w:ascii="Times New Roman" w:hAnsi="Times New Roman"/>
          <w:sz w:val="24"/>
          <w:szCs w:val="24"/>
          <w:lang w:bidi="ar-SA"/>
        </w:rPr>
        <w:t>P73+ infected cell</w:t>
      </w:r>
      <w:r w:rsidR="00294AF6" w:rsidRPr="004A3188">
        <w:rPr>
          <w:rFonts w:ascii="Times New Roman" w:hAnsi="Times New Roman"/>
          <w:sz w:val="24"/>
          <w:szCs w:val="24"/>
          <w:lang w:bidi="ar-SA"/>
        </w:rPr>
        <w:t>,</w:t>
      </w:r>
      <w:r w:rsidRPr="004A3188">
        <w:rPr>
          <w:rFonts w:ascii="Times New Roman" w:hAnsi="Times New Roman"/>
          <w:sz w:val="24"/>
          <w:szCs w:val="24"/>
          <w:lang w:bidi="ar-SA"/>
        </w:rPr>
        <w:t xml:space="preserve"> committed to the ependymal lineage.</w:t>
      </w:r>
    </w:p>
    <w:p w14:paraId="281D8BD8" w14:textId="5587C070" w:rsidR="0078697E" w:rsidRPr="004A3188" w:rsidRDefault="002B67B1" w:rsidP="0078697E">
      <w:pPr>
        <w:spacing w:after="0" w:line="360" w:lineRule="auto"/>
        <w:rPr>
          <w:rFonts w:ascii="Times New Roman" w:hAnsi="Times New Roman"/>
          <w:sz w:val="24"/>
          <w:szCs w:val="24"/>
          <w:lang w:bidi="ar-SA"/>
        </w:rPr>
      </w:pPr>
      <w:r w:rsidRPr="004A3188">
        <w:rPr>
          <w:rFonts w:ascii="Times New Roman" w:hAnsi="Times New Roman"/>
          <w:sz w:val="24"/>
          <w:szCs w:val="24"/>
          <w:lang w:bidi="ar-SA"/>
        </w:rPr>
        <w:t xml:space="preserve">(B-C) </w:t>
      </w:r>
      <w:r w:rsidR="00294AF6" w:rsidRPr="004A3188">
        <w:rPr>
          <w:rFonts w:ascii="Times New Roman" w:hAnsi="Times New Roman"/>
          <w:sz w:val="24"/>
          <w:szCs w:val="24"/>
          <w:lang w:bidi="ar-SA"/>
        </w:rPr>
        <w:t xml:space="preserve">Graph </w:t>
      </w:r>
      <w:r w:rsidRPr="004A3188">
        <w:rPr>
          <w:rFonts w:ascii="Times New Roman" w:hAnsi="Times New Roman"/>
          <w:sz w:val="24"/>
          <w:szCs w:val="24"/>
          <w:lang w:bidi="ar-SA"/>
        </w:rPr>
        <w:t>depicting the percentage of infected cells which express P73 over the total number of infected cells (B). The graph shows the percentage of the infected cells which display S100β staining around their cell body</w:t>
      </w:r>
      <w:r w:rsidR="00294AF6" w:rsidRPr="004A3188">
        <w:rPr>
          <w:rFonts w:ascii="Times New Roman" w:hAnsi="Times New Roman"/>
          <w:sz w:val="24"/>
          <w:szCs w:val="24"/>
          <w:lang w:bidi="ar-SA"/>
        </w:rPr>
        <w:t xml:space="preserve"> </w:t>
      </w:r>
      <w:r w:rsidRPr="004A3188">
        <w:rPr>
          <w:rFonts w:ascii="Times New Roman" w:hAnsi="Times New Roman"/>
          <w:sz w:val="24"/>
          <w:szCs w:val="24"/>
          <w:lang w:bidi="ar-SA"/>
        </w:rPr>
        <w:t xml:space="preserve">(C). Three independent experiments were analyzed. Data are presented as the </w:t>
      </w:r>
      <w:r w:rsidR="00294AF6" w:rsidRPr="004A3188">
        <w:rPr>
          <w:rFonts w:ascii="Times New Roman" w:hAnsi="Times New Roman"/>
          <w:sz w:val="24"/>
          <w:szCs w:val="24"/>
          <w:lang w:bidi="ar-SA"/>
        </w:rPr>
        <w:t>median</w:t>
      </w:r>
      <w:r w:rsidRPr="004A3188">
        <w:rPr>
          <w:rFonts w:ascii="Times New Roman" w:hAnsi="Times New Roman"/>
          <w:sz w:val="24"/>
          <w:szCs w:val="24"/>
          <w:lang w:bidi="ar-SA"/>
        </w:rPr>
        <w:t xml:space="preserve"> ±</w:t>
      </w:r>
      <w:r w:rsidR="00294AF6" w:rsidRPr="004A3188">
        <w:rPr>
          <w:rFonts w:ascii="Times New Roman" w:hAnsi="Times New Roman"/>
          <w:sz w:val="24"/>
          <w:szCs w:val="24"/>
          <w:lang w:bidi="ar-SA"/>
        </w:rPr>
        <w:t>IQR</w:t>
      </w:r>
      <w:r w:rsidRPr="004A3188">
        <w:rPr>
          <w:rFonts w:ascii="Times New Roman" w:hAnsi="Times New Roman"/>
          <w:sz w:val="24"/>
          <w:szCs w:val="24"/>
          <w:lang w:bidi="ar-SA"/>
        </w:rPr>
        <w:t>.</w:t>
      </w:r>
      <w:r w:rsidR="0078697E" w:rsidRPr="004A3188">
        <w:rPr>
          <w:rFonts w:ascii="Times New Roman" w:hAnsi="Times New Roman"/>
          <w:sz w:val="24"/>
          <w:szCs w:val="24"/>
          <w:lang w:bidi="ar-SA"/>
        </w:rPr>
        <w:t xml:space="preserve"> </w:t>
      </w:r>
      <w:r w:rsidR="0078697E" w:rsidRPr="004A3188">
        <w:rPr>
          <w:rFonts w:ascii="Times New Roman" w:hAnsi="Times New Roman"/>
          <w:sz w:val="24"/>
          <w:szCs w:val="24"/>
        </w:rPr>
        <w:t>Statistical significance was determined using the non-parametric two-tailed Mann–Whitney test</w:t>
      </w:r>
      <w:r w:rsidR="00FC6A27" w:rsidRPr="004A3188">
        <w:rPr>
          <w:rFonts w:ascii="Times New Roman" w:hAnsi="Times New Roman"/>
          <w:sz w:val="24"/>
          <w:szCs w:val="24"/>
        </w:rPr>
        <w:t xml:space="preserve"> (</w:t>
      </w:r>
      <w:r w:rsidR="00FC6A27" w:rsidRPr="004A3188">
        <w:rPr>
          <w:rFonts w:ascii="Times New Roman" w:hAnsi="Times New Roman"/>
          <w:sz w:val="24"/>
          <w:szCs w:val="24"/>
          <w:lang w:bidi="ar-SA"/>
        </w:rPr>
        <w:t>***p &lt; 0.00</w:t>
      </w:r>
      <w:r w:rsidR="00662082" w:rsidRPr="004A3188">
        <w:rPr>
          <w:rFonts w:ascii="Times New Roman" w:hAnsi="Times New Roman"/>
          <w:sz w:val="24"/>
          <w:szCs w:val="24"/>
          <w:lang w:bidi="ar-SA"/>
        </w:rPr>
        <w:t>0</w:t>
      </w:r>
      <w:r w:rsidR="00FC6A27" w:rsidRPr="004A3188">
        <w:rPr>
          <w:rFonts w:ascii="Times New Roman" w:hAnsi="Times New Roman"/>
          <w:sz w:val="24"/>
          <w:szCs w:val="24"/>
          <w:lang w:bidi="ar-SA"/>
        </w:rPr>
        <w:t>1)</w:t>
      </w:r>
      <w:r w:rsidR="0078697E" w:rsidRPr="004A3188">
        <w:rPr>
          <w:rFonts w:ascii="Times New Roman" w:hAnsi="Times New Roman"/>
          <w:sz w:val="24"/>
          <w:szCs w:val="24"/>
        </w:rPr>
        <w:t xml:space="preserve">. </w:t>
      </w:r>
    </w:p>
    <w:p w14:paraId="09A1759D" w14:textId="00C306B1" w:rsidR="002B67B1" w:rsidRPr="004A3188" w:rsidRDefault="002B67B1" w:rsidP="00BE4C93">
      <w:pPr>
        <w:spacing w:after="0" w:line="360" w:lineRule="auto"/>
        <w:rPr>
          <w:rFonts w:ascii="Times New Roman" w:hAnsi="Times New Roman"/>
          <w:sz w:val="24"/>
          <w:szCs w:val="24"/>
          <w:lang w:bidi="ar-SA"/>
        </w:rPr>
      </w:pPr>
      <w:r w:rsidRPr="004A3188">
        <w:rPr>
          <w:rFonts w:ascii="Times New Roman" w:hAnsi="Times New Roman"/>
          <w:sz w:val="24"/>
          <w:szCs w:val="24"/>
          <w:lang w:bidi="ar-SA"/>
        </w:rPr>
        <w:t xml:space="preserve">(D) Astrocytes were </w:t>
      </w:r>
      <w:proofErr w:type="spellStart"/>
      <w:r w:rsidRPr="004A3188">
        <w:rPr>
          <w:rFonts w:ascii="Times New Roman" w:hAnsi="Times New Roman"/>
          <w:sz w:val="24"/>
          <w:szCs w:val="24"/>
          <w:lang w:bidi="ar-SA"/>
        </w:rPr>
        <w:t>immunostained</w:t>
      </w:r>
      <w:proofErr w:type="spellEnd"/>
      <w:r w:rsidRPr="004A3188">
        <w:rPr>
          <w:rFonts w:ascii="Times New Roman" w:hAnsi="Times New Roman"/>
          <w:sz w:val="24"/>
          <w:szCs w:val="24"/>
          <w:lang w:bidi="ar-SA"/>
        </w:rPr>
        <w:t xml:space="preserve"> against GFP (green), FoxJ1 (grey) and </w:t>
      </w:r>
      <w:proofErr w:type="spellStart"/>
      <w:r w:rsidRPr="004A3188">
        <w:rPr>
          <w:rFonts w:ascii="Times New Roman" w:hAnsi="Times New Roman"/>
          <w:sz w:val="24"/>
          <w:szCs w:val="24"/>
          <w:lang w:bidi="ar-SA"/>
        </w:rPr>
        <w:t>pericentrin</w:t>
      </w:r>
      <w:proofErr w:type="spellEnd"/>
      <w:r w:rsidRPr="004A3188">
        <w:rPr>
          <w:rFonts w:ascii="Times New Roman" w:hAnsi="Times New Roman"/>
          <w:sz w:val="24"/>
          <w:szCs w:val="24"/>
          <w:lang w:bidi="ar-SA"/>
        </w:rPr>
        <w:t xml:space="preserve"> (PCNT red) at differentiation day 14. The arrow points to </w:t>
      </w:r>
      <w:r w:rsidR="00294AF6" w:rsidRPr="004A3188">
        <w:rPr>
          <w:rFonts w:ascii="Times New Roman" w:hAnsi="Times New Roman"/>
          <w:sz w:val="24"/>
          <w:szCs w:val="24"/>
          <w:lang w:bidi="ar-SA"/>
        </w:rPr>
        <w:t xml:space="preserve">a </w:t>
      </w:r>
      <w:r w:rsidRPr="004A3188">
        <w:rPr>
          <w:rFonts w:ascii="Times New Roman" w:hAnsi="Times New Roman"/>
          <w:sz w:val="24"/>
          <w:szCs w:val="24"/>
          <w:lang w:bidi="ar-SA"/>
        </w:rPr>
        <w:t>GemC1-infected cell which express</w:t>
      </w:r>
      <w:r w:rsidR="00294AF6" w:rsidRPr="004A3188">
        <w:rPr>
          <w:rFonts w:ascii="Times New Roman" w:hAnsi="Times New Roman"/>
          <w:sz w:val="24"/>
          <w:szCs w:val="24"/>
          <w:lang w:bidi="ar-SA"/>
        </w:rPr>
        <w:t>es</w:t>
      </w:r>
      <w:r w:rsidRPr="004A3188">
        <w:rPr>
          <w:rFonts w:ascii="Times New Roman" w:hAnsi="Times New Roman"/>
          <w:sz w:val="24"/>
          <w:szCs w:val="24"/>
          <w:lang w:bidi="ar-SA"/>
        </w:rPr>
        <w:t xml:space="preserve"> FoxJ1 and possess</w:t>
      </w:r>
      <w:r w:rsidR="00294AF6" w:rsidRPr="004A3188">
        <w:rPr>
          <w:rFonts w:ascii="Times New Roman" w:hAnsi="Times New Roman"/>
          <w:sz w:val="24"/>
          <w:szCs w:val="24"/>
          <w:lang w:bidi="ar-SA"/>
        </w:rPr>
        <w:t>es</w:t>
      </w:r>
      <w:r w:rsidRPr="004A3188">
        <w:rPr>
          <w:rFonts w:ascii="Times New Roman" w:hAnsi="Times New Roman"/>
          <w:sz w:val="24"/>
          <w:szCs w:val="24"/>
          <w:lang w:bidi="ar-SA"/>
        </w:rPr>
        <w:t xml:space="preserve"> multiple basal bodies.</w:t>
      </w:r>
    </w:p>
    <w:p w14:paraId="33F39382" w14:textId="53BCFC09" w:rsidR="0078697E" w:rsidRPr="004A3188" w:rsidRDefault="002B67B1" w:rsidP="0078697E">
      <w:pPr>
        <w:spacing w:after="0" w:line="360" w:lineRule="auto"/>
        <w:rPr>
          <w:rFonts w:ascii="Times New Roman" w:hAnsi="Times New Roman"/>
          <w:sz w:val="24"/>
          <w:szCs w:val="24"/>
          <w:lang w:bidi="ar-SA"/>
        </w:rPr>
      </w:pPr>
      <w:r w:rsidRPr="004A3188">
        <w:rPr>
          <w:rFonts w:ascii="Times New Roman" w:hAnsi="Times New Roman"/>
          <w:sz w:val="24"/>
          <w:szCs w:val="24"/>
          <w:lang w:bidi="ar-SA"/>
        </w:rPr>
        <w:t xml:space="preserve">(E-F) </w:t>
      </w:r>
      <w:r w:rsidR="00294AF6" w:rsidRPr="004A3188">
        <w:rPr>
          <w:rFonts w:ascii="Times New Roman" w:hAnsi="Times New Roman"/>
          <w:sz w:val="24"/>
          <w:szCs w:val="24"/>
          <w:lang w:bidi="ar-SA"/>
        </w:rPr>
        <w:t xml:space="preserve">Graph </w:t>
      </w:r>
      <w:r w:rsidRPr="004A3188">
        <w:rPr>
          <w:rFonts w:ascii="Times New Roman" w:hAnsi="Times New Roman"/>
          <w:sz w:val="24"/>
          <w:szCs w:val="24"/>
          <w:lang w:bidi="ar-SA"/>
        </w:rPr>
        <w:t xml:space="preserve">presenting the percentage of the infected cells that express FoxJ1 over the total number of the infected cells (E) The graph shows the percentage of infected cells which express the ependymal </w:t>
      </w:r>
      <w:r w:rsidRPr="004A3188">
        <w:rPr>
          <w:rFonts w:ascii="Times New Roman" w:hAnsi="Times New Roman"/>
          <w:sz w:val="24"/>
          <w:szCs w:val="24"/>
          <w:lang w:bidi="ar-SA"/>
        </w:rPr>
        <w:lastRenderedPageBreak/>
        <w:t xml:space="preserve">marker FoxJ1 and display accumulation of PCNT signal (F). Data are presented as the </w:t>
      </w:r>
      <w:r w:rsidR="00294AF6" w:rsidRPr="004A3188">
        <w:rPr>
          <w:rFonts w:ascii="Times New Roman" w:hAnsi="Times New Roman"/>
          <w:sz w:val="24"/>
          <w:szCs w:val="24"/>
          <w:lang w:bidi="ar-SA"/>
        </w:rPr>
        <w:t>median</w:t>
      </w:r>
      <w:r w:rsidRPr="004A3188">
        <w:rPr>
          <w:rFonts w:ascii="Times New Roman" w:hAnsi="Times New Roman"/>
          <w:sz w:val="24"/>
          <w:szCs w:val="24"/>
          <w:lang w:bidi="ar-SA"/>
        </w:rPr>
        <w:t xml:space="preserve"> ±</w:t>
      </w:r>
      <w:r w:rsidR="00294AF6" w:rsidRPr="004A3188">
        <w:rPr>
          <w:rFonts w:ascii="Times New Roman" w:hAnsi="Times New Roman"/>
          <w:sz w:val="24"/>
          <w:szCs w:val="24"/>
          <w:lang w:bidi="ar-SA"/>
        </w:rPr>
        <w:t>IQR</w:t>
      </w:r>
      <w:r w:rsidRPr="004A3188">
        <w:rPr>
          <w:rFonts w:ascii="Times New Roman" w:hAnsi="Times New Roman"/>
          <w:sz w:val="24"/>
          <w:szCs w:val="24"/>
          <w:lang w:bidi="ar-SA"/>
        </w:rPr>
        <w:t xml:space="preserve"> </w:t>
      </w:r>
      <w:r w:rsidR="00294AF6" w:rsidRPr="004A3188">
        <w:rPr>
          <w:rFonts w:ascii="Times New Roman" w:hAnsi="Times New Roman"/>
          <w:sz w:val="24"/>
          <w:szCs w:val="24"/>
          <w:lang w:bidi="ar-SA"/>
        </w:rPr>
        <w:t xml:space="preserve">from </w:t>
      </w:r>
      <w:r w:rsidRPr="004A3188">
        <w:rPr>
          <w:rFonts w:ascii="Times New Roman" w:hAnsi="Times New Roman"/>
          <w:sz w:val="24"/>
          <w:szCs w:val="24"/>
          <w:lang w:bidi="ar-SA"/>
        </w:rPr>
        <w:t>three independent experiments.</w:t>
      </w:r>
      <w:r w:rsidR="0078697E" w:rsidRPr="004A3188">
        <w:rPr>
          <w:rFonts w:ascii="Times New Roman" w:hAnsi="Times New Roman"/>
          <w:sz w:val="24"/>
          <w:szCs w:val="24"/>
          <w:lang w:bidi="ar-SA"/>
        </w:rPr>
        <w:t xml:space="preserve"> </w:t>
      </w:r>
      <w:r w:rsidR="0078697E" w:rsidRPr="004A3188">
        <w:rPr>
          <w:rFonts w:ascii="Times New Roman" w:hAnsi="Times New Roman"/>
          <w:sz w:val="24"/>
          <w:szCs w:val="24"/>
        </w:rPr>
        <w:t>Statistical significance was determined using the non-parametric two-tailed Mann–Whitney test</w:t>
      </w:r>
      <w:r w:rsidR="00FC6A27" w:rsidRPr="004A3188">
        <w:rPr>
          <w:rFonts w:ascii="Times New Roman" w:hAnsi="Times New Roman"/>
          <w:sz w:val="24"/>
          <w:szCs w:val="24"/>
        </w:rPr>
        <w:t xml:space="preserve"> (</w:t>
      </w:r>
      <w:r w:rsidR="00FC6A27" w:rsidRPr="004A3188">
        <w:rPr>
          <w:rFonts w:ascii="Times New Roman" w:hAnsi="Times New Roman"/>
          <w:sz w:val="24"/>
          <w:szCs w:val="24"/>
          <w:lang w:bidi="ar-SA"/>
        </w:rPr>
        <w:t>***p &lt; 0.00</w:t>
      </w:r>
      <w:r w:rsidR="00767C6B" w:rsidRPr="004A3188">
        <w:rPr>
          <w:rFonts w:ascii="Times New Roman" w:hAnsi="Times New Roman"/>
          <w:sz w:val="24"/>
          <w:szCs w:val="24"/>
          <w:lang w:bidi="ar-SA"/>
        </w:rPr>
        <w:t>0</w:t>
      </w:r>
      <w:r w:rsidR="00FC6A27" w:rsidRPr="004A3188">
        <w:rPr>
          <w:rFonts w:ascii="Times New Roman" w:hAnsi="Times New Roman"/>
          <w:sz w:val="24"/>
          <w:szCs w:val="24"/>
          <w:lang w:bidi="ar-SA"/>
        </w:rPr>
        <w:t>1)</w:t>
      </w:r>
      <w:r w:rsidR="0078697E" w:rsidRPr="004A3188">
        <w:rPr>
          <w:rFonts w:ascii="Times New Roman" w:hAnsi="Times New Roman"/>
          <w:sz w:val="24"/>
          <w:szCs w:val="24"/>
        </w:rPr>
        <w:t xml:space="preserve">. </w:t>
      </w:r>
    </w:p>
    <w:p w14:paraId="63E09B38" w14:textId="185E9CE4" w:rsidR="002B67B1" w:rsidRPr="004A3188" w:rsidRDefault="002B67B1" w:rsidP="00BE4C93">
      <w:pPr>
        <w:spacing w:after="0" w:line="360" w:lineRule="auto"/>
        <w:rPr>
          <w:rFonts w:ascii="Times New Roman" w:hAnsi="Times New Roman"/>
          <w:sz w:val="24"/>
          <w:szCs w:val="24"/>
          <w:lang w:bidi="ar-SA"/>
        </w:rPr>
      </w:pPr>
      <w:r w:rsidRPr="004A3188">
        <w:rPr>
          <w:rFonts w:ascii="Times New Roman" w:hAnsi="Times New Roman"/>
          <w:sz w:val="24"/>
          <w:szCs w:val="24"/>
          <w:lang w:bidi="ar-SA"/>
        </w:rPr>
        <w:t xml:space="preserve">DNA was stained with </w:t>
      </w:r>
      <w:proofErr w:type="spellStart"/>
      <w:r w:rsidRPr="004A3188">
        <w:rPr>
          <w:rFonts w:ascii="Times New Roman" w:hAnsi="Times New Roman"/>
          <w:sz w:val="24"/>
          <w:szCs w:val="24"/>
          <w:lang w:bidi="ar-SA"/>
        </w:rPr>
        <w:t>Dapi</w:t>
      </w:r>
      <w:proofErr w:type="spellEnd"/>
      <w:r w:rsidRPr="004A3188">
        <w:rPr>
          <w:rFonts w:ascii="Times New Roman" w:hAnsi="Times New Roman"/>
          <w:sz w:val="24"/>
          <w:szCs w:val="24"/>
          <w:lang w:bidi="ar-SA"/>
        </w:rPr>
        <w:t xml:space="preserve"> (blue). Scale bars, 10 </w:t>
      </w:r>
      <w:proofErr w:type="spellStart"/>
      <w:r w:rsidRPr="004A3188">
        <w:rPr>
          <w:rFonts w:ascii="Times New Roman" w:hAnsi="Times New Roman"/>
          <w:sz w:val="24"/>
          <w:szCs w:val="24"/>
          <w:lang w:bidi="ar-SA"/>
        </w:rPr>
        <w:t>μm</w:t>
      </w:r>
      <w:proofErr w:type="spellEnd"/>
    </w:p>
    <w:p w14:paraId="3AAFA8D5" w14:textId="77777777" w:rsidR="00C70341" w:rsidRPr="004A3188" w:rsidRDefault="002B67B1" w:rsidP="00BE4C93">
      <w:pPr>
        <w:spacing w:after="0" w:line="360" w:lineRule="auto"/>
        <w:rPr>
          <w:rFonts w:ascii="Times New Roman" w:hAnsi="Times New Roman"/>
          <w:sz w:val="24"/>
          <w:szCs w:val="24"/>
          <w:lang w:bidi="ar-SA"/>
        </w:rPr>
      </w:pPr>
      <w:r w:rsidRPr="004A3188">
        <w:rPr>
          <w:rFonts w:ascii="Times New Roman" w:hAnsi="Times New Roman"/>
          <w:sz w:val="24"/>
          <w:szCs w:val="24"/>
          <w:lang w:bidi="ar-SA"/>
        </w:rPr>
        <w:t>Abbreviations, dd: differentiation day</w:t>
      </w:r>
    </w:p>
    <w:p w14:paraId="070F3DB1" w14:textId="77777777" w:rsidR="00383A74" w:rsidRPr="004A3188" w:rsidRDefault="00383A74" w:rsidP="00383A74">
      <w:pPr>
        <w:spacing w:after="0" w:line="360" w:lineRule="auto"/>
        <w:rPr>
          <w:rFonts w:ascii="Times New Roman" w:hAnsi="Times New Roman"/>
          <w:b/>
          <w:bCs/>
          <w:sz w:val="24"/>
          <w:szCs w:val="24"/>
          <w:lang w:bidi="ar-SA"/>
        </w:rPr>
      </w:pPr>
    </w:p>
    <w:p w14:paraId="3975BB6E" w14:textId="764B7C6E" w:rsidR="00C70341" w:rsidRPr="004A3188" w:rsidRDefault="00C70341" w:rsidP="001637CB">
      <w:pPr>
        <w:spacing w:after="0" w:line="360" w:lineRule="auto"/>
        <w:rPr>
          <w:rFonts w:ascii="Times New Roman" w:hAnsi="Times New Roman"/>
          <w:sz w:val="24"/>
          <w:szCs w:val="24"/>
          <w:lang w:bidi="ar-SA"/>
        </w:rPr>
      </w:pPr>
      <w:r w:rsidRPr="004A3188">
        <w:rPr>
          <w:rFonts w:ascii="Times New Roman" w:hAnsi="Times New Roman"/>
          <w:sz w:val="24"/>
          <w:szCs w:val="24"/>
          <w:lang w:bidi="ar-SA"/>
        </w:rPr>
        <w:t xml:space="preserve">Figure </w:t>
      </w:r>
      <w:r w:rsidR="002D4C44" w:rsidRPr="004A3188">
        <w:rPr>
          <w:rFonts w:ascii="Times New Roman" w:hAnsi="Times New Roman"/>
          <w:sz w:val="24"/>
          <w:szCs w:val="24"/>
          <w:lang w:bidi="ar-SA"/>
        </w:rPr>
        <w:t>EV</w:t>
      </w:r>
      <w:r w:rsidRPr="004A3188">
        <w:rPr>
          <w:rFonts w:ascii="Times New Roman" w:hAnsi="Times New Roman"/>
          <w:sz w:val="24"/>
          <w:szCs w:val="24"/>
          <w:lang w:bidi="ar-SA"/>
        </w:rPr>
        <w:t>3.</w:t>
      </w:r>
    </w:p>
    <w:p w14:paraId="74A4507C" w14:textId="77777777" w:rsidR="002B67B1" w:rsidRPr="004A3188" w:rsidRDefault="002B67B1" w:rsidP="001637CB">
      <w:pPr>
        <w:spacing w:after="0" w:line="360" w:lineRule="auto"/>
        <w:rPr>
          <w:rFonts w:ascii="Times New Roman" w:hAnsi="Times New Roman"/>
          <w:b/>
          <w:bCs/>
          <w:sz w:val="24"/>
          <w:szCs w:val="24"/>
          <w:lang w:bidi="ar-SA"/>
        </w:rPr>
      </w:pPr>
      <w:r w:rsidRPr="004A3188">
        <w:rPr>
          <w:rFonts w:ascii="Times New Roman" w:hAnsi="Times New Roman"/>
          <w:b/>
          <w:bCs/>
          <w:sz w:val="24"/>
          <w:szCs w:val="24"/>
          <w:lang w:bidi="ar-SA"/>
        </w:rPr>
        <w:t>Lysophosphatidic Acid (LPA) administration causes hydrocephalus in early postnatal stages in mice.</w:t>
      </w:r>
    </w:p>
    <w:p w14:paraId="5EB0A9F8" w14:textId="77777777" w:rsidR="002B67B1" w:rsidRPr="004A3188" w:rsidRDefault="002B67B1" w:rsidP="001637CB">
      <w:pPr>
        <w:spacing w:after="0" w:line="360" w:lineRule="auto"/>
        <w:rPr>
          <w:rFonts w:ascii="Times New Roman" w:hAnsi="Times New Roman"/>
          <w:sz w:val="24"/>
          <w:szCs w:val="24"/>
          <w:lang w:bidi="ar-SA"/>
        </w:rPr>
      </w:pPr>
      <w:r w:rsidRPr="004A3188">
        <w:rPr>
          <w:rFonts w:ascii="Times New Roman" w:hAnsi="Times New Roman"/>
          <w:sz w:val="24"/>
          <w:szCs w:val="24"/>
          <w:lang w:bidi="ar-SA"/>
        </w:rPr>
        <w:t xml:space="preserve">(A) Top views of Postnatal day 7 (P7) wild type mouse brains that either received or not injection of LPA at the lateral ventricle at P5. No differences on the size of the brain were observed macroscopically. </w:t>
      </w:r>
    </w:p>
    <w:p w14:paraId="3A7571ED" w14:textId="62B7BACE" w:rsidR="002B67B1" w:rsidRPr="004A3188" w:rsidRDefault="002B67B1" w:rsidP="001637CB">
      <w:pPr>
        <w:spacing w:after="0" w:line="360" w:lineRule="auto"/>
        <w:rPr>
          <w:rFonts w:ascii="Times New Roman" w:hAnsi="Times New Roman"/>
          <w:sz w:val="24"/>
          <w:szCs w:val="24"/>
          <w:lang w:bidi="ar-SA"/>
        </w:rPr>
      </w:pPr>
      <w:r w:rsidRPr="004A3188">
        <w:rPr>
          <w:rFonts w:ascii="Times New Roman" w:hAnsi="Times New Roman"/>
          <w:sz w:val="24"/>
          <w:szCs w:val="24"/>
          <w:lang w:bidi="ar-SA"/>
        </w:rPr>
        <w:t xml:space="preserve">(B) </w:t>
      </w:r>
      <w:proofErr w:type="spellStart"/>
      <w:r w:rsidRPr="004A3188">
        <w:rPr>
          <w:rFonts w:ascii="Times New Roman" w:hAnsi="Times New Roman"/>
          <w:sz w:val="24"/>
          <w:szCs w:val="24"/>
          <w:lang w:bidi="ar-SA"/>
        </w:rPr>
        <w:t>Dapi</w:t>
      </w:r>
      <w:proofErr w:type="spellEnd"/>
      <w:r w:rsidRPr="004A3188">
        <w:rPr>
          <w:rFonts w:ascii="Times New Roman" w:hAnsi="Times New Roman"/>
          <w:sz w:val="24"/>
          <w:szCs w:val="24"/>
          <w:lang w:bidi="ar-SA"/>
        </w:rPr>
        <w:t xml:space="preserve"> staining on coronal brain sections from P7 mouse brains reveals the dilation of the lateral ventricles after LPA injections. </w:t>
      </w:r>
      <w:r w:rsidR="00546870" w:rsidRPr="004A3188">
        <w:rPr>
          <w:rFonts w:ascii="Times New Roman" w:hAnsi="Times New Roman"/>
          <w:sz w:val="24"/>
          <w:szCs w:val="24"/>
          <w:lang w:bidi="ar-SA"/>
        </w:rPr>
        <w:t xml:space="preserve">Scale bar, 100 </w:t>
      </w:r>
      <w:r w:rsidR="00546870" w:rsidRPr="004A3188">
        <w:rPr>
          <w:rFonts w:ascii="Times New Roman" w:hAnsi="Times New Roman"/>
          <w:sz w:val="24"/>
          <w:szCs w:val="24"/>
          <w:lang w:val="el-GR" w:bidi="ar-SA"/>
        </w:rPr>
        <w:t>μ</w:t>
      </w:r>
      <w:r w:rsidR="00546870" w:rsidRPr="004A3188">
        <w:rPr>
          <w:rFonts w:ascii="Times New Roman" w:hAnsi="Times New Roman"/>
          <w:sz w:val="24"/>
          <w:szCs w:val="24"/>
          <w:lang w:bidi="ar-SA"/>
        </w:rPr>
        <w:t>m.</w:t>
      </w:r>
    </w:p>
    <w:p w14:paraId="3F778175" w14:textId="77777777" w:rsidR="00546870" w:rsidRPr="004A3188" w:rsidRDefault="002B67B1" w:rsidP="00546870">
      <w:pPr>
        <w:spacing w:after="0" w:line="360" w:lineRule="auto"/>
        <w:rPr>
          <w:rFonts w:ascii="Times New Roman" w:hAnsi="Times New Roman"/>
          <w:sz w:val="24"/>
          <w:szCs w:val="24"/>
          <w:lang w:bidi="ar-SA"/>
        </w:rPr>
      </w:pPr>
      <w:r w:rsidRPr="004A3188">
        <w:rPr>
          <w:rFonts w:ascii="Times New Roman" w:hAnsi="Times New Roman"/>
          <w:sz w:val="24"/>
          <w:szCs w:val="24"/>
          <w:lang w:bidi="ar-SA"/>
        </w:rPr>
        <w:t>(C) Immunofluorescence for Glial Fibrillary Acidic Protein (GFAP, green) which labels astrocytes and acetylated a-tubulin (ACT, red), a marker of ciliary axonemes on coronal sections from P7 mouse brains at the dorsal-lateral and lateral regions of the lateral walls.  Arrowheads point to multiple cilia in control ependymal cells (ep). Arrows show GFAP positive astrocytes (as) in the lateral wall of LPA-injected brains, where ciliary disruption is observed. Higher magnification of the boxed regions is shown in the right panels.</w:t>
      </w:r>
      <w:r w:rsidR="00546870" w:rsidRPr="004A3188">
        <w:rPr>
          <w:rFonts w:ascii="Times New Roman" w:hAnsi="Times New Roman"/>
          <w:sz w:val="24"/>
          <w:szCs w:val="24"/>
          <w:lang w:bidi="ar-SA"/>
        </w:rPr>
        <w:t xml:space="preserve"> Scale bars, 10 </w:t>
      </w:r>
      <w:proofErr w:type="spellStart"/>
      <w:r w:rsidR="00546870" w:rsidRPr="004A3188">
        <w:rPr>
          <w:rFonts w:ascii="Times New Roman" w:hAnsi="Times New Roman"/>
          <w:sz w:val="24"/>
          <w:szCs w:val="24"/>
          <w:lang w:bidi="ar-SA"/>
        </w:rPr>
        <w:t>μm</w:t>
      </w:r>
      <w:proofErr w:type="spellEnd"/>
    </w:p>
    <w:p w14:paraId="10CF0669" w14:textId="5706C07E" w:rsidR="002B67B1" w:rsidRPr="004A3188" w:rsidRDefault="002B67B1" w:rsidP="001637CB">
      <w:pPr>
        <w:spacing w:after="0" w:line="360" w:lineRule="auto"/>
        <w:rPr>
          <w:rFonts w:ascii="Times New Roman" w:hAnsi="Times New Roman"/>
          <w:sz w:val="24"/>
          <w:szCs w:val="24"/>
          <w:lang w:bidi="ar-SA"/>
        </w:rPr>
      </w:pPr>
      <w:r w:rsidRPr="004A3188">
        <w:rPr>
          <w:rFonts w:ascii="Times New Roman" w:hAnsi="Times New Roman"/>
          <w:sz w:val="24"/>
          <w:szCs w:val="24"/>
          <w:lang w:bidi="ar-SA"/>
        </w:rPr>
        <w:t xml:space="preserve">DNA was stained with </w:t>
      </w:r>
      <w:proofErr w:type="spellStart"/>
      <w:r w:rsidRPr="004A3188">
        <w:rPr>
          <w:rFonts w:ascii="Times New Roman" w:hAnsi="Times New Roman"/>
          <w:sz w:val="24"/>
          <w:szCs w:val="24"/>
          <w:lang w:bidi="ar-SA"/>
        </w:rPr>
        <w:t>Dapi</w:t>
      </w:r>
      <w:proofErr w:type="spellEnd"/>
      <w:r w:rsidRPr="004A3188">
        <w:rPr>
          <w:rFonts w:ascii="Times New Roman" w:hAnsi="Times New Roman"/>
          <w:sz w:val="24"/>
          <w:szCs w:val="24"/>
          <w:lang w:bidi="ar-SA"/>
        </w:rPr>
        <w:t xml:space="preserve"> or Draq-5 (blue). </w:t>
      </w:r>
    </w:p>
    <w:p w14:paraId="71359899" w14:textId="77777777" w:rsidR="00BE4C93" w:rsidRPr="004A3188" w:rsidRDefault="00BE4C93" w:rsidP="001637CB">
      <w:pPr>
        <w:spacing w:after="0" w:line="360" w:lineRule="auto"/>
        <w:rPr>
          <w:rFonts w:ascii="Times New Roman" w:hAnsi="Times New Roman"/>
          <w:sz w:val="24"/>
          <w:szCs w:val="24"/>
          <w:lang w:bidi="ar-SA"/>
        </w:rPr>
      </w:pPr>
    </w:p>
    <w:p w14:paraId="302C171A" w14:textId="7442059C" w:rsidR="00BE4C93" w:rsidRPr="004A3188" w:rsidRDefault="00746D61" w:rsidP="001637CB">
      <w:pPr>
        <w:spacing w:after="0" w:line="360" w:lineRule="auto"/>
        <w:rPr>
          <w:rFonts w:ascii="Times New Roman" w:hAnsi="Times New Roman"/>
          <w:sz w:val="24"/>
          <w:szCs w:val="24"/>
          <w:lang w:bidi="ar-SA"/>
        </w:rPr>
      </w:pPr>
      <w:r w:rsidRPr="004A3188">
        <w:rPr>
          <w:rFonts w:ascii="Times New Roman" w:hAnsi="Times New Roman"/>
          <w:sz w:val="24"/>
          <w:szCs w:val="24"/>
          <w:lang w:bidi="ar-SA"/>
        </w:rPr>
        <w:t xml:space="preserve">Figure </w:t>
      </w:r>
      <w:r w:rsidR="002D4C44" w:rsidRPr="004A3188">
        <w:rPr>
          <w:rFonts w:ascii="Times New Roman" w:hAnsi="Times New Roman"/>
          <w:sz w:val="24"/>
          <w:szCs w:val="24"/>
          <w:lang w:bidi="ar-SA"/>
        </w:rPr>
        <w:t>EV</w:t>
      </w:r>
      <w:r w:rsidRPr="004A3188">
        <w:rPr>
          <w:rFonts w:ascii="Times New Roman" w:hAnsi="Times New Roman"/>
          <w:sz w:val="24"/>
          <w:szCs w:val="24"/>
          <w:lang w:bidi="ar-SA"/>
        </w:rPr>
        <w:t>4</w:t>
      </w:r>
      <w:r w:rsidR="00BE4C93" w:rsidRPr="004A3188">
        <w:rPr>
          <w:rFonts w:ascii="Times New Roman" w:hAnsi="Times New Roman"/>
          <w:sz w:val="24"/>
          <w:szCs w:val="24"/>
          <w:lang w:bidi="ar-SA"/>
        </w:rPr>
        <w:t>.</w:t>
      </w:r>
    </w:p>
    <w:p w14:paraId="267EFB1E" w14:textId="77777777" w:rsidR="00BE4C93" w:rsidRPr="004A3188" w:rsidRDefault="00BE4C93" w:rsidP="001637CB">
      <w:pPr>
        <w:spacing w:after="0" w:line="360" w:lineRule="auto"/>
        <w:rPr>
          <w:rFonts w:ascii="Times New Roman" w:hAnsi="Times New Roman"/>
          <w:b/>
          <w:bCs/>
          <w:sz w:val="24"/>
          <w:szCs w:val="24"/>
          <w:lang w:bidi="ar-SA"/>
        </w:rPr>
      </w:pPr>
      <w:r w:rsidRPr="004A3188">
        <w:rPr>
          <w:rFonts w:ascii="Times New Roman" w:hAnsi="Times New Roman"/>
          <w:b/>
          <w:bCs/>
          <w:i/>
          <w:iCs/>
          <w:sz w:val="24"/>
          <w:szCs w:val="24"/>
          <w:lang w:bidi="ar-SA"/>
        </w:rPr>
        <w:t>Ex vivo</w:t>
      </w:r>
      <w:r w:rsidRPr="004A3188">
        <w:rPr>
          <w:rFonts w:ascii="Times New Roman" w:hAnsi="Times New Roman"/>
          <w:b/>
          <w:bCs/>
          <w:sz w:val="24"/>
          <w:szCs w:val="24"/>
          <w:lang w:bidi="ar-SA"/>
        </w:rPr>
        <w:t xml:space="preserve"> reprogramming of radial glial cells to ependyma can be achieved through McIdas ectopic expression. </w:t>
      </w:r>
    </w:p>
    <w:p w14:paraId="707469FD" w14:textId="77777777" w:rsidR="00BE4C93" w:rsidRPr="004A3188" w:rsidRDefault="00BE4C93" w:rsidP="001637CB">
      <w:pPr>
        <w:spacing w:after="0" w:line="360" w:lineRule="auto"/>
        <w:rPr>
          <w:rFonts w:ascii="Times New Roman" w:hAnsi="Times New Roman"/>
          <w:sz w:val="24"/>
          <w:szCs w:val="24"/>
          <w:lang w:bidi="ar-SA"/>
        </w:rPr>
      </w:pPr>
      <w:r w:rsidRPr="004A3188">
        <w:rPr>
          <w:rFonts w:ascii="Times New Roman" w:hAnsi="Times New Roman"/>
          <w:sz w:val="24"/>
          <w:szCs w:val="24"/>
          <w:lang w:bidi="ar-SA"/>
        </w:rPr>
        <w:t>(A) Schematic representation of experimental procedures for (B-E). Postnatal radial glial cells (</w:t>
      </w:r>
      <w:proofErr w:type="spellStart"/>
      <w:r w:rsidRPr="004A3188">
        <w:rPr>
          <w:rFonts w:ascii="Times New Roman" w:hAnsi="Times New Roman"/>
          <w:sz w:val="24"/>
          <w:szCs w:val="24"/>
          <w:lang w:bidi="ar-SA"/>
        </w:rPr>
        <w:t>pRGCs</w:t>
      </w:r>
      <w:proofErr w:type="spellEnd"/>
      <w:r w:rsidRPr="004A3188">
        <w:rPr>
          <w:rFonts w:ascii="Times New Roman" w:hAnsi="Times New Roman"/>
          <w:sz w:val="24"/>
          <w:szCs w:val="24"/>
          <w:lang w:bidi="ar-SA"/>
        </w:rPr>
        <w:t>) were isolated from GemC1-knockout newborn mice, cultured and infected with lentiviruses expressing a GFP-McIdas (McIdas) or a GFP-P73 (P73) fusion protein, while GFP alone was used as a control. Cells were then cultured under differentiating conditions and analyzed at indicated timepoints.</w:t>
      </w:r>
    </w:p>
    <w:p w14:paraId="3D1302AD" w14:textId="77777777" w:rsidR="00BE4C93" w:rsidRPr="004A3188" w:rsidRDefault="00BE4C93" w:rsidP="001637CB">
      <w:pPr>
        <w:spacing w:after="0" w:line="360" w:lineRule="auto"/>
        <w:rPr>
          <w:rFonts w:ascii="Times New Roman" w:hAnsi="Times New Roman"/>
          <w:sz w:val="24"/>
          <w:szCs w:val="24"/>
          <w:lang w:bidi="ar-SA"/>
        </w:rPr>
      </w:pPr>
      <w:r w:rsidRPr="004A3188">
        <w:rPr>
          <w:rFonts w:ascii="Times New Roman" w:hAnsi="Times New Roman"/>
          <w:sz w:val="24"/>
          <w:szCs w:val="24"/>
          <w:lang w:bidi="ar-SA"/>
        </w:rPr>
        <w:t xml:space="preserve">(B) Transduced radial glial cells were co-stained with antibodies against GFP (green) to mark infected cells, FoxJ1 (red) and </w:t>
      </w:r>
      <w:proofErr w:type="spellStart"/>
      <w:r w:rsidRPr="004A3188">
        <w:rPr>
          <w:rFonts w:ascii="Times New Roman" w:hAnsi="Times New Roman"/>
          <w:sz w:val="24"/>
          <w:szCs w:val="24"/>
          <w:lang w:bidi="ar-SA"/>
        </w:rPr>
        <w:t>pericentrin</w:t>
      </w:r>
      <w:proofErr w:type="spellEnd"/>
      <w:r w:rsidRPr="004A3188">
        <w:rPr>
          <w:rFonts w:ascii="Times New Roman" w:hAnsi="Times New Roman"/>
          <w:sz w:val="24"/>
          <w:szCs w:val="24"/>
          <w:lang w:bidi="ar-SA"/>
        </w:rPr>
        <w:t xml:space="preserve"> (PCNT, grey) 5 days after the initiation of differentiation. The arrow indicates the accumulation of PCNT signal in FoxJ1 expressing cells upon McIdas ectopic expression.</w:t>
      </w:r>
    </w:p>
    <w:p w14:paraId="40D5EA2A" w14:textId="349748CC" w:rsidR="0078697E" w:rsidRPr="004A3188" w:rsidRDefault="00BE4C93" w:rsidP="0078697E">
      <w:pPr>
        <w:spacing w:after="0" w:line="360" w:lineRule="auto"/>
        <w:rPr>
          <w:rFonts w:ascii="Times New Roman" w:hAnsi="Times New Roman"/>
          <w:sz w:val="24"/>
          <w:szCs w:val="24"/>
          <w:lang w:bidi="ar-SA"/>
        </w:rPr>
      </w:pPr>
      <w:r w:rsidRPr="004A3188">
        <w:rPr>
          <w:rFonts w:ascii="Times New Roman" w:hAnsi="Times New Roman"/>
          <w:sz w:val="24"/>
          <w:szCs w:val="24"/>
          <w:lang w:bidi="ar-SA"/>
        </w:rPr>
        <w:lastRenderedPageBreak/>
        <w:t xml:space="preserve">(C) The graph presents the percentage of infected cells which express FoxJ1 and display multiple basal bodies (accumulation of PCNT signal). Three independent experiments were analyzed. </w:t>
      </w:r>
      <w:r w:rsidR="00620FF4" w:rsidRPr="004A3188">
        <w:rPr>
          <w:rFonts w:ascii="Times New Roman" w:hAnsi="Times New Roman"/>
          <w:sz w:val="24"/>
          <w:szCs w:val="24"/>
          <w:lang w:bidi="ar-SA"/>
        </w:rPr>
        <w:t xml:space="preserve">Data are presented as the median ±IQR. </w:t>
      </w:r>
      <w:r w:rsidR="0078697E" w:rsidRPr="004A3188">
        <w:rPr>
          <w:rFonts w:ascii="Times New Roman" w:hAnsi="Times New Roman"/>
          <w:sz w:val="24"/>
          <w:szCs w:val="24"/>
        </w:rPr>
        <w:t>Statistical significance was determined using the non-parametric two-tailed Mann–Whitney test</w:t>
      </w:r>
      <w:r w:rsidR="00781B89" w:rsidRPr="004A3188">
        <w:rPr>
          <w:rFonts w:ascii="Times New Roman" w:hAnsi="Times New Roman"/>
          <w:sz w:val="24"/>
          <w:szCs w:val="24"/>
        </w:rPr>
        <w:t xml:space="preserve"> (</w:t>
      </w:r>
      <w:r w:rsidR="00781B89" w:rsidRPr="004A3188">
        <w:rPr>
          <w:rFonts w:ascii="Times New Roman" w:hAnsi="Times New Roman"/>
          <w:sz w:val="24"/>
          <w:szCs w:val="24"/>
          <w:lang w:bidi="ar-SA"/>
        </w:rPr>
        <w:t>***p &lt; 0.00</w:t>
      </w:r>
      <w:r w:rsidR="00767C6B" w:rsidRPr="004A3188">
        <w:rPr>
          <w:rFonts w:ascii="Times New Roman" w:hAnsi="Times New Roman"/>
          <w:sz w:val="24"/>
          <w:szCs w:val="24"/>
          <w:lang w:bidi="ar-SA"/>
        </w:rPr>
        <w:t>0</w:t>
      </w:r>
      <w:r w:rsidR="00781B89" w:rsidRPr="004A3188">
        <w:rPr>
          <w:rFonts w:ascii="Times New Roman" w:hAnsi="Times New Roman"/>
          <w:sz w:val="24"/>
          <w:szCs w:val="24"/>
          <w:lang w:bidi="ar-SA"/>
        </w:rPr>
        <w:t>1)</w:t>
      </w:r>
      <w:r w:rsidR="0078697E" w:rsidRPr="004A3188">
        <w:rPr>
          <w:rFonts w:ascii="Times New Roman" w:hAnsi="Times New Roman"/>
          <w:sz w:val="24"/>
          <w:szCs w:val="24"/>
        </w:rPr>
        <w:t xml:space="preserve">. </w:t>
      </w:r>
    </w:p>
    <w:p w14:paraId="31F109AA" w14:textId="269A05D8" w:rsidR="00BE4C93" w:rsidRPr="004A3188" w:rsidRDefault="00BE4C93" w:rsidP="001637CB">
      <w:pPr>
        <w:spacing w:after="0" w:line="360" w:lineRule="auto"/>
        <w:rPr>
          <w:rFonts w:ascii="Times New Roman" w:hAnsi="Times New Roman"/>
          <w:sz w:val="24"/>
          <w:szCs w:val="24"/>
          <w:lang w:bidi="ar-SA"/>
        </w:rPr>
      </w:pPr>
      <w:r w:rsidRPr="004A3188">
        <w:rPr>
          <w:rFonts w:ascii="Times New Roman" w:hAnsi="Times New Roman"/>
          <w:sz w:val="24"/>
          <w:szCs w:val="24"/>
          <w:lang w:bidi="ar-SA"/>
        </w:rPr>
        <w:t xml:space="preserve">(D) Radial glial cells infected with GFP, McIdas, or P73 lentiviruses were labeled with antibodies against GFP (green), </w:t>
      </w:r>
      <w:proofErr w:type="spellStart"/>
      <w:r w:rsidRPr="004A3188">
        <w:rPr>
          <w:rFonts w:ascii="Times New Roman" w:hAnsi="Times New Roman"/>
          <w:sz w:val="24"/>
          <w:szCs w:val="24"/>
          <w:lang w:bidi="ar-SA"/>
        </w:rPr>
        <w:t>pericentrin</w:t>
      </w:r>
      <w:proofErr w:type="spellEnd"/>
      <w:r w:rsidRPr="004A3188">
        <w:rPr>
          <w:rFonts w:ascii="Times New Roman" w:hAnsi="Times New Roman"/>
          <w:sz w:val="24"/>
          <w:szCs w:val="24"/>
          <w:lang w:bidi="ar-SA"/>
        </w:rPr>
        <w:t xml:space="preserve"> (PCNT, grey) and acetylated a-tubulin (ACT, red) to detect mature multiciliated cells at differentiation day 15 (arrow). </w:t>
      </w:r>
    </w:p>
    <w:p w14:paraId="1FB0045B" w14:textId="3E3BBFAB" w:rsidR="0078697E" w:rsidRPr="004A3188" w:rsidRDefault="00BE4C93" w:rsidP="0078697E">
      <w:pPr>
        <w:spacing w:after="0" w:line="360" w:lineRule="auto"/>
        <w:rPr>
          <w:rFonts w:ascii="Times New Roman" w:hAnsi="Times New Roman"/>
          <w:sz w:val="24"/>
          <w:szCs w:val="24"/>
          <w:lang w:bidi="ar-SA"/>
        </w:rPr>
      </w:pPr>
      <w:r w:rsidRPr="004A3188">
        <w:rPr>
          <w:rFonts w:ascii="Times New Roman" w:hAnsi="Times New Roman"/>
          <w:sz w:val="24"/>
          <w:szCs w:val="24"/>
          <w:lang w:bidi="ar-SA"/>
        </w:rPr>
        <w:t>(E) The percentage of the infected cells which displayed multiple basal bodies, based on PCNT staining and simultaneously multiple cilia, based on ACT staining, was analyzed.</w:t>
      </w:r>
      <w:r w:rsidR="00620FF4" w:rsidRPr="004A3188">
        <w:rPr>
          <w:rFonts w:ascii="Times New Roman" w:hAnsi="Times New Roman"/>
          <w:sz w:val="24"/>
          <w:szCs w:val="24"/>
          <w:lang w:bidi="ar-SA"/>
        </w:rPr>
        <w:t xml:space="preserve"> Data are presented as the median ±IQR of three independent experiments.</w:t>
      </w:r>
      <w:r w:rsidR="0078697E" w:rsidRPr="004A3188">
        <w:rPr>
          <w:rFonts w:ascii="Times New Roman" w:hAnsi="Times New Roman"/>
          <w:sz w:val="24"/>
          <w:szCs w:val="24"/>
          <w:lang w:bidi="ar-SA"/>
        </w:rPr>
        <w:t xml:space="preserve"> </w:t>
      </w:r>
      <w:r w:rsidR="0078697E" w:rsidRPr="004A3188">
        <w:rPr>
          <w:rFonts w:ascii="Times New Roman" w:hAnsi="Times New Roman"/>
          <w:sz w:val="24"/>
          <w:szCs w:val="24"/>
        </w:rPr>
        <w:t>Statistical significance was determined using the non-parametric two-tailed Mann–Whitney test</w:t>
      </w:r>
      <w:r w:rsidR="00781B89" w:rsidRPr="004A3188">
        <w:rPr>
          <w:rFonts w:ascii="Times New Roman" w:hAnsi="Times New Roman"/>
          <w:sz w:val="24"/>
          <w:szCs w:val="24"/>
        </w:rPr>
        <w:t xml:space="preserve"> (</w:t>
      </w:r>
      <w:r w:rsidR="00781B89" w:rsidRPr="004A3188">
        <w:rPr>
          <w:rFonts w:ascii="Times New Roman" w:hAnsi="Times New Roman"/>
          <w:sz w:val="24"/>
          <w:szCs w:val="24"/>
          <w:lang w:bidi="ar-SA"/>
        </w:rPr>
        <w:t>***p &lt; 0.00</w:t>
      </w:r>
      <w:r w:rsidR="00767C6B" w:rsidRPr="004A3188">
        <w:rPr>
          <w:rFonts w:ascii="Times New Roman" w:hAnsi="Times New Roman"/>
          <w:sz w:val="24"/>
          <w:szCs w:val="24"/>
          <w:lang w:bidi="ar-SA"/>
        </w:rPr>
        <w:t>0</w:t>
      </w:r>
      <w:r w:rsidR="00781B89" w:rsidRPr="004A3188">
        <w:rPr>
          <w:rFonts w:ascii="Times New Roman" w:hAnsi="Times New Roman"/>
          <w:sz w:val="24"/>
          <w:szCs w:val="24"/>
          <w:lang w:bidi="ar-SA"/>
        </w:rPr>
        <w:t>1)</w:t>
      </w:r>
      <w:r w:rsidR="0078697E" w:rsidRPr="004A3188">
        <w:rPr>
          <w:rFonts w:ascii="Times New Roman" w:hAnsi="Times New Roman"/>
          <w:sz w:val="24"/>
          <w:szCs w:val="24"/>
        </w:rPr>
        <w:t xml:space="preserve">. </w:t>
      </w:r>
    </w:p>
    <w:p w14:paraId="08D2ACCA" w14:textId="23DE2091" w:rsidR="00620FF4" w:rsidRPr="004A3188" w:rsidRDefault="00620FF4" w:rsidP="00620FF4">
      <w:pPr>
        <w:spacing w:after="0" w:line="360" w:lineRule="auto"/>
        <w:rPr>
          <w:rFonts w:ascii="Times New Roman" w:hAnsi="Times New Roman"/>
          <w:sz w:val="24"/>
          <w:szCs w:val="24"/>
          <w:lang w:bidi="ar-SA"/>
        </w:rPr>
      </w:pPr>
      <w:r w:rsidRPr="004A3188">
        <w:rPr>
          <w:rFonts w:ascii="Times New Roman" w:hAnsi="Times New Roman"/>
          <w:sz w:val="24"/>
          <w:szCs w:val="24"/>
          <w:lang w:bidi="ar-SA"/>
        </w:rPr>
        <w:t xml:space="preserve">DNA was stained with Hoechst (blue). Scale bars, 10 </w:t>
      </w:r>
      <w:proofErr w:type="spellStart"/>
      <w:r w:rsidRPr="004A3188">
        <w:rPr>
          <w:rFonts w:ascii="Times New Roman" w:hAnsi="Times New Roman"/>
          <w:sz w:val="24"/>
          <w:szCs w:val="24"/>
          <w:lang w:bidi="ar-SA"/>
        </w:rPr>
        <w:t>μ</w:t>
      </w:r>
      <w:proofErr w:type="gramStart"/>
      <w:r w:rsidRPr="004A3188">
        <w:rPr>
          <w:rFonts w:ascii="Times New Roman" w:hAnsi="Times New Roman"/>
          <w:sz w:val="24"/>
          <w:szCs w:val="24"/>
          <w:lang w:bidi="ar-SA"/>
        </w:rPr>
        <w:t>m</w:t>
      </w:r>
      <w:proofErr w:type="spellEnd"/>
      <w:r w:rsidRPr="004A3188">
        <w:rPr>
          <w:rFonts w:ascii="Times New Roman" w:hAnsi="Times New Roman"/>
          <w:sz w:val="24"/>
          <w:szCs w:val="24"/>
          <w:lang w:bidi="ar-SA"/>
        </w:rPr>
        <w:t>,.</w:t>
      </w:r>
      <w:proofErr w:type="gramEnd"/>
    </w:p>
    <w:p w14:paraId="0918F954" w14:textId="77777777" w:rsidR="00BE4C93" w:rsidRPr="004A3188" w:rsidRDefault="00BE4C93" w:rsidP="001637CB">
      <w:pPr>
        <w:spacing w:after="0" w:line="360" w:lineRule="auto"/>
        <w:rPr>
          <w:rFonts w:ascii="Times New Roman" w:hAnsi="Times New Roman"/>
          <w:sz w:val="24"/>
          <w:szCs w:val="24"/>
          <w:lang w:bidi="ar-SA"/>
        </w:rPr>
      </w:pPr>
    </w:p>
    <w:p w14:paraId="1E21B3C1" w14:textId="1B942DEC" w:rsidR="009C4E3A" w:rsidRPr="004A3188" w:rsidRDefault="00746D61" w:rsidP="001637CB">
      <w:pPr>
        <w:spacing w:after="0" w:line="360" w:lineRule="auto"/>
        <w:rPr>
          <w:rFonts w:ascii="Times New Roman" w:hAnsi="Times New Roman"/>
          <w:sz w:val="24"/>
          <w:szCs w:val="24"/>
          <w:lang w:bidi="ar-SA"/>
        </w:rPr>
      </w:pPr>
      <w:r w:rsidRPr="004A3188">
        <w:rPr>
          <w:rFonts w:ascii="Times New Roman" w:hAnsi="Times New Roman"/>
          <w:sz w:val="24"/>
          <w:szCs w:val="24"/>
          <w:lang w:bidi="ar-SA"/>
        </w:rPr>
        <w:t xml:space="preserve">Figure </w:t>
      </w:r>
      <w:r w:rsidR="002D4C44" w:rsidRPr="004A3188">
        <w:rPr>
          <w:rFonts w:ascii="Times New Roman" w:hAnsi="Times New Roman"/>
          <w:sz w:val="24"/>
          <w:szCs w:val="24"/>
          <w:lang w:bidi="ar-SA"/>
        </w:rPr>
        <w:t>EV</w:t>
      </w:r>
      <w:r w:rsidRPr="004A3188">
        <w:rPr>
          <w:rFonts w:ascii="Times New Roman" w:hAnsi="Times New Roman"/>
          <w:sz w:val="24"/>
          <w:szCs w:val="24"/>
          <w:lang w:bidi="ar-SA"/>
        </w:rPr>
        <w:t>5</w:t>
      </w:r>
      <w:r w:rsidR="009C4E3A" w:rsidRPr="004A3188">
        <w:rPr>
          <w:rFonts w:ascii="Times New Roman" w:hAnsi="Times New Roman"/>
          <w:sz w:val="24"/>
          <w:szCs w:val="24"/>
          <w:lang w:bidi="ar-SA"/>
        </w:rPr>
        <w:t>.</w:t>
      </w:r>
    </w:p>
    <w:p w14:paraId="0DF9BB59" w14:textId="77777777" w:rsidR="009C4E3A" w:rsidRPr="004A3188" w:rsidRDefault="009C4E3A" w:rsidP="001637CB">
      <w:pPr>
        <w:spacing w:after="0" w:line="360" w:lineRule="auto"/>
        <w:rPr>
          <w:rFonts w:ascii="Times New Roman" w:hAnsi="Times New Roman"/>
          <w:b/>
          <w:bCs/>
          <w:sz w:val="24"/>
          <w:szCs w:val="24"/>
          <w:lang w:bidi="ar-SA"/>
        </w:rPr>
      </w:pPr>
      <w:r w:rsidRPr="004A3188">
        <w:rPr>
          <w:rFonts w:ascii="Times New Roman" w:hAnsi="Times New Roman"/>
          <w:b/>
          <w:bCs/>
          <w:sz w:val="24"/>
          <w:szCs w:val="24"/>
          <w:lang w:bidi="ar-SA"/>
        </w:rPr>
        <w:t>McIdas drives the commitment to the ependymal cell lineage in a genetic mouse model for hydrocephalus.</w:t>
      </w:r>
    </w:p>
    <w:p w14:paraId="4094FCB4" w14:textId="77777777" w:rsidR="009C4E3A" w:rsidRPr="004A3188" w:rsidRDefault="009C4E3A" w:rsidP="001637CB">
      <w:pPr>
        <w:spacing w:after="0" w:line="360" w:lineRule="auto"/>
        <w:rPr>
          <w:rFonts w:ascii="Times New Roman" w:hAnsi="Times New Roman"/>
          <w:sz w:val="24"/>
          <w:szCs w:val="24"/>
          <w:lang w:bidi="ar-SA"/>
        </w:rPr>
      </w:pPr>
      <w:r w:rsidRPr="004A3188">
        <w:rPr>
          <w:rFonts w:ascii="Times New Roman" w:hAnsi="Times New Roman"/>
          <w:sz w:val="24"/>
          <w:szCs w:val="24"/>
          <w:lang w:bidi="ar-SA"/>
        </w:rPr>
        <w:t>(A) Subventricular zone electroporation was conducted at postnatal day 1 (P1) GemC1-knockout mice with plasmids encoding GFP, or GFP-McIdas (McIdas). Coronal brain sections were stained with antibodies against GFP (green) to mark the electroporated cells and FoxJ1 (red), a marker of committed ependymal cells, 4 days post electroporation. Arrows point to McIdas-electroporated cells expressing FoxJ1. Higher magnification of the boxed region is shown in the right panel.</w:t>
      </w:r>
    </w:p>
    <w:p w14:paraId="1E20910B" w14:textId="71FB96CF" w:rsidR="0078697E" w:rsidRPr="004A3188" w:rsidRDefault="009C4E3A" w:rsidP="0078697E">
      <w:pPr>
        <w:spacing w:after="0" w:line="360" w:lineRule="auto"/>
        <w:rPr>
          <w:rFonts w:ascii="Times New Roman" w:hAnsi="Times New Roman"/>
          <w:sz w:val="24"/>
          <w:szCs w:val="24"/>
          <w:lang w:bidi="ar-SA"/>
        </w:rPr>
      </w:pPr>
      <w:r w:rsidRPr="004A3188">
        <w:rPr>
          <w:rFonts w:ascii="Times New Roman" w:hAnsi="Times New Roman"/>
          <w:sz w:val="24"/>
          <w:szCs w:val="24"/>
          <w:lang w:bidi="ar-SA"/>
        </w:rPr>
        <w:t xml:space="preserve">(B) </w:t>
      </w:r>
      <w:r w:rsidR="003B533F" w:rsidRPr="004A3188">
        <w:rPr>
          <w:rFonts w:ascii="Times New Roman" w:hAnsi="Times New Roman"/>
          <w:sz w:val="24"/>
          <w:szCs w:val="24"/>
          <w:lang w:bidi="ar-SA"/>
        </w:rPr>
        <w:t xml:space="preserve">Graph </w:t>
      </w:r>
      <w:r w:rsidRPr="004A3188">
        <w:rPr>
          <w:rFonts w:ascii="Times New Roman" w:hAnsi="Times New Roman"/>
          <w:sz w:val="24"/>
          <w:szCs w:val="24"/>
          <w:lang w:bidi="ar-SA"/>
        </w:rPr>
        <w:t xml:space="preserve">depicting the percentage of electroporated cells that express FoxJ1 over the total number of the electroporated cells. Two independent experiments were analyzed. Data are presented as </w:t>
      </w:r>
      <w:r w:rsidR="003B533F" w:rsidRPr="004A3188">
        <w:rPr>
          <w:rFonts w:ascii="Times New Roman" w:hAnsi="Times New Roman"/>
          <w:sz w:val="24"/>
          <w:szCs w:val="24"/>
          <w:lang w:bidi="ar-SA"/>
        </w:rPr>
        <w:t>the median ±IQR</w:t>
      </w:r>
      <w:r w:rsidRPr="004A3188">
        <w:rPr>
          <w:rFonts w:ascii="Times New Roman" w:hAnsi="Times New Roman"/>
          <w:sz w:val="24"/>
          <w:szCs w:val="24"/>
          <w:lang w:bidi="ar-SA"/>
        </w:rPr>
        <w:t>.</w:t>
      </w:r>
      <w:r w:rsidR="0078697E" w:rsidRPr="004A3188">
        <w:rPr>
          <w:rFonts w:ascii="Times New Roman" w:hAnsi="Times New Roman"/>
          <w:sz w:val="24"/>
          <w:szCs w:val="24"/>
          <w:lang w:bidi="ar-SA"/>
        </w:rPr>
        <w:t xml:space="preserve"> </w:t>
      </w:r>
      <w:r w:rsidR="0078697E" w:rsidRPr="004A3188">
        <w:rPr>
          <w:rFonts w:ascii="Times New Roman" w:hAnsi="Times New Roman"/>
          <w:sz w:val="24"/>
          <w:szCs w:val="24"/>
        </w:rPr>
        <w:t>Statistical significance was determined using the non-parametric two-tailed Mann–Whitney test</w:t>
      </w:r>
      <w:r w:rsidR="00781B89" w:rsidRPr="004A3188">
        <w:rPr>
          <w:rFonts w:ascii="Times New Roman" w:hAnsi="Times New Roman"/>
          <w:sz w:val="24"/>
          <w:szCs w:val="24"/>
        </w:rPr>
        <w:t xml:space="preserve"> (</w:t>
      </w:r>
      <w:r w:rsidR="00781B89" w:rsidRPr="004A3188">
        <w:rPr>
          <w:rFonts w:ascii="Times New Roman" w:hAnsi="Times New Roman"/>
          <w:sz w:val="24"/>
          <w:szCs w:val="24"/>
          <w:lang w:bidi="ar-SA"/>
        </w:rPr>
        <w:t>***p &lt; 0.00</w:t>
      </w:r>
      <w:r w:rsidR="00EC4C29" w:rsidRPr="004A3188">
        <w:rPr>
          <w:rFonts w:ascii="Times New Roman" w:hAnsi="Times New Roman"/>
          <w:sz w:val="24"/>
          <w:szCs w:val="24"/>
          <w:lang w:bidi="ar-SA"/>
        </w:rPr>
        <w:t>0</w:t>
      </w:r>
      <w:r w:rsidR="00781B89" w:rsidRPr="004A3188">
        <w:rPr>
          <w:rFonts w:ascii="Times New Roman" w:hAnsi="Times New Roman"/>
          <w:sz w:val="24"/>
          <w:szCs w:val="24"/>
          <w:lang w:bidi="ar-SA"/>
        </w:rPr>
        <w:t>1)</w:t>
      </w:r>
      <w:r w:rsidR="0078697E" w:rsidRPr="004A3188">
        <w:rPr>
          <w:rFonts w:ascii="Times New Roman" w:hAnsi="Times New Roman"/>
          <w:sz w:val="24"/>
          <w:szCs w:val="24"/>
        </w:rPr>
        <w:t xml:space="preserve">. </w:t>
      </w:r>
    </w:p>
    <w:p w14:paraId="1A3B3CB8" w14:textId="1EB28902" w:rsidR="00D84BA9" w:rsidRPr="00B25812" w:rsidRDefault="003B533F" w:rsidP="001637CB">
      <w:pPr>
        <w:spacing w:after="0" w:line="360" w:lineRule="auto"/>
        <w:rPr>
          <w:rFonts w:ascii="Times New Roman" w:hAnsi="Times New Roman"/>
          <w:sz w:val="24"/>
          <w:szCs w:val="24"/>
          <w:lang w:bidi="ar-SA"/>
        </w:rPr>
      </w:pPr>
      <w:r w:rsidRPr="004A3188">
        <w:rPr>
          <w:rFonts w:ascii="Times New Roman" w:hAnsi="Times New Roman"/>
          <w:sz w:val="24"/>
          <w:szCs w:val="24"/>
          <w:lang w:bidi="ar-SA"/>
        </w:rPr>
        <w:t xml:space="preserve">DNA was stained with </w:t>
      </w:r>
      <w:proofErr w:type="spellStart"/>
      <w:r w:rsidRPr="004A3188">
        <w:rPr>
          <w:rFonts w:ascii="Times New Roman" w:hAnsi="Times New Roman"/>
          <w:sz w:val="24"/>
          <w:szCs w:val="24"/>
          <w:lang w:bidi="ar-SA"/>
        </w:rPr>
        <w:t>Dapi</w:t>
      </w:r>
      <w:proofErr w:type="spellEnd"/>
      <w:r w:rsidRPr="004A3188">
        <w:rPr>
          <w:rFonts w:ascii="Times New Roman" w:hAnsi="Times New Roman"/>
          <w:sz w:val="24"/>
          <w:szCs w:val="24"/>
          <w:lang w:bidi="ar-SA"/>
        </w:rPr>
        <w:t xml:space="preserve"> (blue). Scale bars, 10 </w:t>
      </w:r>
      <w:proofErr w:type="spellStart"/>
      <w:r w:rsidRPr="004A3188">
        <w:rPr>
          <w:rFonts w:ascii="Times New Roman" w:hAnsi="Times New Roman"/>
          <w:sz w:val="24"/>
          <w:szCs w:val="24"/>
          <w:lang w:bidi="ar-SA"/>
        </w:rPr>
        <w:t>μm</w:t>
      </w:r>
      <w:proofErr w:type="spellEnd"/>
      <w:r w:rsidRPr="00B25812">
        <w:rPr>
          <w:rFonts w:ascii="Times New Roman" w:hAnsi="Times New Roman"/>
          <w:sz w:val="24"/>
          <w:szCs w:val="24"/>
          <w:lang w:bidi="ar-SA"/>
        </w:rPr>
        <w:t xml:space="preserve"> </w:t>
      </w:r>
    </w:p>
    <w:p w14:paraId="6D951A2F" w14:textId="77777777" w:rsidR="001637CB" w:rsidRPr="00B25812" w:rsidRDefault="001637CB" w:rsidP="001637CB">
      <w:pPr>
        <w:spacing w:after="0" w:line="360" w:lineRule="auto"/>
        <w:rPr>
          <w:rFonts w:ascii="Times New Roman" w:hAnsi="Times New Roman"/>
          <w:sz w:val="24"/>
          <w:szCs w:val="24"/>
          <w:lang w:bidi="ar-SA"/>
        </w:rPr>
      </w:pPr>
    </w:p>
    <w:p w14:paraId="1B0111E7" w14:textId="30839135" w:rsidR="00D84BA9" w:rsidRPr="00EB327F" w:rsidRDefault="00D84BA9" w:rsidP="00005953">
      <w:pPr>
        <w:spacing w:after="0" w:line="360" w:lineRule="auto"/>
        <w:rPr>
          <w:rFonts w:ascii="Times New Roman" w:hAnsi="Times New Roman"/>
          <w:sz w:val="24"/>
          <w:szCs w:val="24"/>
          <w:lang w:bidi="ar-SA"/>
        </w:rPr>
      </w:pPr>
    </w:p>
    <w:sectPr w:rsidR="00D84BA9" w:rsidRPr="00EB327F" w:rsidSect="00C34260">
      <w:headerReference w:type="default" r:id="rId9"/>
      <w:footerReference w:type="default" r:id="rId10"/>
      <w:pgSz w:w="12240" w:h="15840"/>
      <w:pgMar w:top="1440" w:right="1080" w:bottom="1440" w:left="108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EDEAB4" w14:textId="77777777" w:rsidR="00BF5C05" w:rsidRDefault="00BF5C05">
      <w:pPr>
        <w:spacing w:line="240" w:lineRule="auto"/>
      </w:pPr>
      <w:r>
        <w:separator/>
      </w:r>
    </w:p>
  </w:endnote>
  <w:endnote w:type="continuationSeparator" w:id="0">
    <w:p w14:paraId="1C3D9A54" w14:textId="77777777" w:rsidR="00BF5C05" w:rsidRDefault="00BF5C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altName w:val="Symbol"/>
    <w:panose1 w:val="05050102010706020507"/>
    <w:charset w:val="02"/>
    <w:family w:val="decorative"/>
    <w:pitch w:val="variable"/>
    <w:sig w:usb0="00000000" w:usb1="10000000" w:usb2="00000000" w:usb3="00000000" w:csb0="80000000" w:csb1="00000000"/>
  </w:font>
  <w:font w:name="Times New Roman">
    <w:altName w:val="Titling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91162" w14:textId="77777777" w:rsidR="0022637A" w:rsidRPr="00AB407E" w:rsidRDefault="0022637A">
    <w:pPr>
      <w:pStyle w:val="Footer"/>
      <w:jc w:val="center"/>
    </w:pPr>
    <w:r w:rsidRPr="00AB407E">
      <w:rPr>
        <w:rFonts w:ascii="Times New Roman" w:hAnsi="Times New Roman"/>
      </w:rPr>
      <w:fldChar w:fldCharType="begin"/>
    </w:r>
    <w:r w:rsidRPr="00AB407E">
      <w:instrText>PAGE   \* MERGEFORMAT</w:instrText>
    </w:r>
    <w:r w:rsidRPr="00AB407E">
      <w:rPr>
        <w:rFonts w:ascii="Times New Roman" w:hAnsi="Times New Roman"/>
      </w:rPr>
      <w:fldChar w:fldCharType="separate"/>
    </w:r>
    <w:r w:rsidRPr="00AB407E">
      <w:rPr>
        <w:lang w:val="el-GR"/>
      </w:rPr>
      <w:t>2</w:t>
    </w:r>
    <w:r w:rsidRPr="00AB407E">
      <w:rPr>
        <w:rFonts w:ascii="Times New Roman" w:hAnsi="Times New Roman"/>
      </w:rPr>
      <w:fldChar w:fldCharType="end"/>
    </w:r>
  </w:p>
  <w:p w14:paraId="62240B87" w14:textId="77777777" w:rsidR="0022637A" w:rsidRDefault="002263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C11C9A" w14:textId="77777777" w:rsidR="00BF5C05" w:rsidRDefault="00BF5C05">
      <w:pPr>
        <w:spacing w:line="240" w:lineRule="auto"/>
      </w:pPr>
      <w:r>
        <w:separator/>
      </w:r>
    </w:p>
  </w:footnote>
  <w:footnote w:type="continuationSeparator" w:id="0">
    <w:p w14:paraId="2B76AEBB" w14:textId="77777777" w:rsidR="00BF5C05" w:rsidRDefault="00BF5C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B2F6C" w14:textId="00A72391" w:rsidR="00DC4FB6" w:rsidRDefault="00DC4FB6" w:rsidP="0022637A">
    <w:pPr>
      <w:pStyle w:val="YourName"/>
      <w:tabs>
        <w:tab w:val="left" w:pos="6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DEA8647C"/>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937A2F0A"/>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C19E5E36"/>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44107DA0"/>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40140DE3"/>
    <w:multiLevelType w:val="hybridMultilevel"/>
    <w:tmpl w:val="F94ED9C4"/>
    <w:lvl w:ilvl="0" w:tplc="DA8E3574">
      <w:start w:val="1"/>
      <w:numFmt w:val="decimal"/>
      <w:lvlText w:val="%1)"/>
      <w:lvlJc w:val="left"/>
      <w:pPr>
        <w:ind w:left="1020" w:hanging="360"/>
      </w:pPr>
    </w:lvl>
    <w:lvl w:ilvl="1" w:tplc="263639A0">
      <w:start w:val="1"/>
      <w:numFmt w:val="decimal"/>
      <w:lvlText w:val="%2)"/>
      <w:lvlJc w:val="left"/>
      <w:pPr>
        <w:ind w:left="1020" w:hanging="360"/>
      </w:pPr>
    </w:lvl>
    <w:lvl w:ilvl="2" w:tplc="2CE4AAD6">
      <w:start w:val="1"/>
      <w:numFmt w:val="decimal"/>
      <w:lvlText w:val="%3)"/>
      <w:lvlJc w:val="left"/>
      <w:pPr>
        <w:ind w:left="1020" w:hanging="360"/>
      </w:pPr>
    </w:lvl>
    <w:lvl w:ilvl="3" w:tplc="81261F54">
      <w:start w:val="1"/>
      <w:numFmt w:val="decimal"/>
      <w:lvlText w:val="%4)"/>
      <w:lvlJc w:val="left"/>
      <w:pPr>
        <w:ind w:left="1020" w:hanging="360"/>
      </w:pPr>
    </w:lvl>
    <w:lvl w:ilvl="4" w:tplc="54FCCAF0">
      <w:start w:val="1"/>
      <w:numFmt w:val="decimal"/>
      <w:lvlText w:val="%5)"/>
      <w:lvlJc w:val="left"/>
      <w:pPr>
        <w:ind w:left="1020" w:hanging="360"/>
      </w:pPr>
    </w:lvl>
    <w:lvl w:ilvl="5" w:tplc="03448608">
      <w:start w:val="1"/>
      <w:numFmt w:val="decimal"/>
      <w:lvlText w:val="%6)"/>
      <w:lvlJc w:val="left"/>
      <w:pPr>
        <w:ind w:left="1020" w:hanging="360"/>
      </w:pPr>
    </w:lvl>
    <w:lvl w:ilvl="6" w:tplc="3F76E32E">
      <w:start w:val="1"/>
      <w:numFmt w:val="decimal"/>
      <w:lvlText w:val="%7)"/>
      <w:lvlJc w:val="left"/>
      <w:pPr>
        <w:ind w:left="1020" w:hanging="360"/>
      </w:pPr>
    </w:lvl>
    <w:lvl w:ilvl="7" w:tplc="E58E3BA2">
      <w:start w:val="1"/>
      <w:numFmt w:val="decimal"/>
      <w:lvlText w:val="%8)"/>
      <w:lvlJc w:val="left"/>
      <w:pPr>
        <w:ind w:left="1020" w:hanging="360"/>
      </w:pPr>
    </w:lvl>
    <w:lvl w:ilvl="8" w:tplc="2EF4C3A8">
      <w:start w:val="1"/>
      <w:numFmt w:val="decimal"/>
      <w:lvlText w:val="%9)"/>
      <w:lvlJc w:val="left"/>
      <w:pPr>
        <w:ind w:left="1020" w:hanging="360"/>
      </w:pPr>
    </w:lvl>
  </w:abstractNum>
  <w:abstractNum w:abstractNumId="5" w15:restartNumberingAfterBreak="0">
    <w:nsid w:val="6AAC0C83"/>
    <w:multiLevelType w:val="hybridMultilevel"/>
    <w:tmpl w:val="AD80A814"/>
    <w:lvl w:ilvl="0" w:tplc="882C8480">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1776833">
    <w:abstractNumId w:val="3"/>
  </w:num>
  <w:num w:numId="2" w16cid:durableId="1237742358">
    <w:abstractNumId w:val="2"/>
  </w:num>
  <w:num w:numId="3" w16cid:durableId="1495338144">
    <w:abstractNumId w:val="1"/>
  </w:num>
  <w:num w:numId="4" w16cid:durableId="52975373">
    <w:abstractNumId w:val="0"/>
  </w:num>
  <w:num w:numId="5" w16cid:durableId="1167095957">
    <w:abstractNumId w:val="5"/>
  </w:num>
  <w:num w:numId="6" w16cid:durableId="105508208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ise Roth | Review Commons">
    <w15:presenceInfo w15:providerId="AD" w15:userId="S::l.roth@reviewcommons.org::94dcbb54-7ca9-419c-ba8b-70fa03b4b3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325"/>
    <w:rsid w:val="00000D79"/>
    <w:rsid w:val="00000E4C"/>
    <w:rsid w:val="00001077"/>
    <w:rsid w:val="00005953"/>
    <w:rsid w:val="00007A2F"/>
    <w:rsid w:val="00010737"/>
    <w:rsid w:val="00012B1C"/>
    <w:rsid w:val="000137D6"/>
    <w:rsid w:val="000255B1"/>
    <w:rsid w:val="000262F9"/>
    <w:rsid w:val="00027EC7"/>
    <w:rsid w:val="000307CC"/>
    <w:rsid w:val="00034886"/>
    <w:rsid w:val="00040AB3"/>
    <w:rsid w:val="00050617"/>
    <w:rsid w:val="00051F8E"/>
    <w:rsid w:val="00053FFA"/>
    <w:rsid w:val="000639D5"/>
    <w:rsid w:val="00071720"/>
    <w:rsid w:val="0007240D"/>
    <w:rsid w:val="0007356D"/>
    <w:rsid w:val="0007493A"/>
    <w:rsid w:val="000808C6"/>
    <w:rsid w:val="000906B8"/>
    <w:rsid w:val="00091DA4"/>
    <w:rsid w:val="000925D9"/>
    <w:rsid w:val="00095498"/>
    <w:rsid w:val="00096801"/>
    <w:rsid w:val="000973CA"/>
    <w:rsid w:val="000A48CB"/>
    <w:rsid w:val="000B2012"/>
    <w:rsid w:val="000B379C"/>
    <w:rsid w:val="000B5189"/>
    <w:rsid w:val="000C5443"/>
    <w:rsid w:val="000C6A9C"/>
    <w:rsid w:val="000C71DD"/>
    <w:rsid w:val="000D176B"/>
    <w:rsid w:val="000E2F21"/>
    <w:rsid w:val="000E5CAF"/>
    <w:rsid w:val="000F0E06"/>
    <w:rsid w:val="000F28B5"/>
    <w:rsid w:val="000F2B0D"/>
    <w:rsid w:val="000F552E"/>
    <w:rsid w:val="000F5BC2"/>
    <w:rsid w:val="00102667"/>
    <w:rsid w:val="00102ED6"/>
    <w:rsid w:val="0010451A"/>
    <w:rsid w:val="00104639"/>
    <w:rsid w:val="00106571"/>
    <w:rsid w:val="00106C3F"/>
    <w:rsid w:val="00111BF7"/>
    <w:rsid w:val="001133FB"/>
    <w:rsid w:val="001209C5"/>
    <w:rsid w:val="001223FE"/>
    <w:rsid w:val="0012481E"/>
    <w:rsid w:val="00125293"/>
    <w:rsid w:val="00125D83"/>
    <w:rsid w:val="00130271"/>
    <w:rsid w:val="0013345A"/>
    <w:rsid w:val="001416E8"/>
    <w:rsid w:val="00141B10"/>
    <w:rsid w:val="00143545"/>
    <w:rsid w:val="00146A7C"/>
    <w:rsid w:val="00146E1B"/>
    <w:rsid w:val="00153325"/>
    <w:rsid w:val="001533D1"/>
    <w:rsid w:val="001560B0"/>
    <w:rsid w:val="001570D9"/>
    <w:rsid w:val="001601FA"/>
    <w:rsid w:val="001613C7"/>
    <w:rsid w:val="00161442"/>
    <w:rsid w:val="001637CB"/>
    <w:rsid w:val="00167BB1"/>
    <w:rsid w:val="001710C4"/>
    <w:rsid w:val="00173A22"/>
    <w:rsid w:val="00182921"/>
    <w:rsid w:val="00186D62"/>
    <w:rsid w:val="001871DF"/>
    <w:rsid w:val="00187691"/>
    <w:rsid w:val="0019193E"/>
    <w:rsid w:val="00192973"/>
    <w:rsid w:val="001935EE"/>
    <w:rsid w:val="00197EBC"/>
    <w:rsid w:val="001A5D61"/>
    <w:rsid w:val="001B36AE"/>
    <w:rsid w:val="001B4082"/>
    <w:rsid w:val="001B40FE"/>
    <w:rsid w:val="001B6A5A"/>
    <w:rsid w:val="001B7BA9"/>
    <w:rsid w:val="001C20F2"/>
    <w:rsid w:val="001C2ABA"/>
    <w:rsid w:val="001D04BE"/>
    <w:rsid w:val="001D1018"/>
    <w:rsid w:val="001D1A32"/>
    <w:rsid w:val="001D26B6"/>
    <w:rsid w:val="001D44F2"/>
    <w:rsid w:val="001E0789"/>
    <w:rsid w:val="001E5FB1"/>
    <w:rsid w:val="001E71CC"/>
    <w:rsid w:val="001F1D64"/>
    <w:rsid w:val="001F369D"/>
    <w:rsid w:val="001F3A17"/>
    <w:rsid w:val="001F4094"/>
    <w:rsid w:val="001F7EE3"/>
    <w:rsid w:val="0020168B"/>
    <w:rsid w:val="0020309D"/>
    <w:rsid w:val="0020483D"/>
    <w:rsid w:val="00204B18"/>
    <w:rsid w:val="00204F6C"/>
    <w:rsid w:val="0021056D"/>
    <w:rsid w:val="00211D9A"/>
    <w:rsid w:val="0021239E"/>
    <w:rsid w:val="00212EC9"/>
    <w:rsid w:val="00213598"/>
    <w:rsid w:val="00214824"/>
    <w:rsid w:val="0021725A"/>
    <w:rsid w:val="0022637A"/>
    <w:rsid w:val="0022685A"/>
    <w:rsid w:val="002314D8"/>
    <w:rsid w:val="00235379"/>
    <w:rsid w:val="00237680"/>
    <w:rsid w:val="002411FB"/>
    <w:rsid w:val="00251B72"/>
    <w:rsid w:val="00260B5F"/>
    <w:rsid w:val="002645B6"/>
    <w:rsid w:val="0026646A"/>
    <w:rsid w:val="00266BEA"/>
    <w:rsid w:val="00270D2E"/>
    <w:rsid w:val="002712BC"/>
    <w:rsid w:val="00272102"/>
    <w:rsid w:val="00274699"/>
    <w:rsid w:val="00274AD1"/>
    <w:rsid w:val="00281234"/>
    <w:rsid w:val="0028130E"/>
    <w:rsid w:val="002819B5"/>
    <w:rsid w:val="00281F3E"/>
    <w:rsid w:val="0028222A"/>
    <w:rsid w:val="002825E5"/>
    <w:rsid w:val="00282C6E"/>
    <w:rsid w:val="00284536"/>
    <w:rsid w:val="0028692F"/>
    <w:rsid w:val="00294AF6"/>
    <w:rsid w:val="002972EB"/>
    <w:rsid w:val="002A1209"/>
    <w:rsid w:val="002A25FA"/>
    <w:rsid w:val="002A5F74"/>
    <w:rsid w:val="002B1703"/>
    <w:rsid w:val="002B4B56"/>
    <w:rsid w:val="002B4C05"/>
    <w:rsid w:val="002B67B1"/>
    <w:rsid w:val="002B75A3"/>
    <w:rsid w:val="002B7943"/>
    <w:rsid w:val="002C3844"/>
    <w:rsid w:val="002C5EEF"/>
    <w:rsid w:val="002C7099"/>
    <w:rsid w:val="002C7562"/>
    <w:rsid w:val="002C774E"/>
    <w:rsid w:val="002D1A88"/>
    <w:rsid w:val="002D1E15"/>
    <w:rsid w:val="002D4C44"/>
    <w:rsid w:val="002D4FA0"/>
    <w:rsid w:val="002D68A7"/>
    <w:rsid w:val="002E0A24"/>
    <w:rsid w:val="002F35EF"/>
    <w:rsid w:val="002F4750"/>
    <w:rsid w:val="00300456"/>
    <w:rsid w:val="00311146"/>
    <w:rsid w:val="00312651"/>
    <w:rsid w:val="003258BF"/>
    <w:rsid w:val="0032605C"/>
    <w:rsid w:val="0033205D"/>
    <w:rsid w:val="0033515D"/>
    <w:rsid w:val="003352C5"/>
    <w:rsid w:val="00341E44"/>
    <w:rsid w:val="0034423F"/>
    <w:rsid w:val="00346EE2"/>
    <w:rsid w:val="00355210"/>
    <w:rsid w:val="0036123F"/>
    <w:rsid w:val="003767D5"/>
    <w:rsid w:val="00376E55"/>
    <w:rsid w:val="00377560"/>
    <w:rsid w:val="003811A0"/>
    <w:rsid w:val="00383A74"/>
    <w:rsid w:val="003948B3"/>
    <w:rsid w:val="003968AD"/>
    <w:rsid w:val="003A1A04"/>
    <w:rsid w:val="003A5BD6"/>
    <w:rsid w:val="003B533F"/>
    <w:rsid w:val="003B7ADC"/>
    <w:rsid w:val="003B7EF7"/>
    <w:rsid w:val="003C40CB"/>
    <w:rsid w:val="003C5FCA"/>
    <w:rsid w:val="003C7326"/>
    <w:rsid w:val="003D3386"/>
    <w:rsid w:val="003D6164"/>
    <w:rsid w:val="003E0E55"/>
    <w:rsid w:val="003E1846"/>
    <w:rsid w:val="003E5783"/>
    <w:rsid w:val="003E789C"/>
    <w:rsid w:val="003F1E9E"/>
    <w:rsid w:val="003F545B"/>
    <w:rsid w:val="004016D6"/>
    <w:rsid w:val="00401A7B"/>
    <w:rsid w:val="00402DBD"/>
    <w:rsid w:val="00407192"/>
    <w:rsid w:val="0040796F"/>
    <w:rsid w:val="0041190C"/>
    <w:rsid w:val="004137DC"/>
    <w:rsid w:val="00413E61"/>
    <w:rsid w:val="004144E8"/>
    <w:rsid w:val="00421DE8"/>
    <w:rsid w:val="004374A5"/>
    <w:rsid w:val="004402BA"/>
    <w:rsid w:val="0044103C"/>
    <w:rsid w:val="00442DF6"/>
    <w:rsid w:val="004439BF"/>
    <w:rsid w:val="00444317"/>
    <w:rsid w:val="004458A0"/>
    <w:rsid w:val="00446095"/>
    <w:rsid w:val="004548D1"/>
    <w:rsid w:val="00455913"/>
    <w:rsid w:val="00456B0C"/>
    <w:rsid w:val="00460C92"/>
    <w:rsid w:val="004638D0"/>
    <w:rsid w:val="0046645F"/>
    <w:rsid w:val="0047503E"/>
    <w:rsid w:val="00481B01"/>
    <w:rsid w:val="00484E71"/>
    <w:rsid w:val="00486FF0"/>
    <w:rsid w:val="00492F86"/>
    <w:rsid w:val="004931E9"/>
    <w:rsid w:val="004932C6"/>
    <w:rsid w:val="00495247"/>
    <w:rsid w:val="004952A7"/>
    <w:rsid w:val="004974F6"/>
    <w:rsid w:val="004975C4"/>
    <w:rsid w:val="004A3188"/>
    <w:rsid w:val="004B0BBC"/>
    <w:rsid w:val="004B3322"/>
    <w:rsid w:val="004B4747"/>
    <w:rsid w:val="004C7989"/>
    <w:rsid w:val="004D30EA"/>
    <w:rsid w:val="004D32FB"/>
    <w:rsid w:val="004E3B92"/>
    <w:rsid w:val="004E7F4B"/>
    <w:rsid w:val="0051049F"/>
    <w:rsid w:val="005148CB"/>
    <w:rsid w:val="005223A0"/>
    <w:rsid w:val="00522669"/>
    <w:rsid w:val="00526796"/>
    <w:rsid w:val="00530D66"/>
    <w:rsid w:val="005311B8"/>
    <w:rsid w:val="00532D7B"/>
    <w:rsid w:val="00541AC2"/>
    <w:rsid w:val="00543241"/>
    <w:rsid w:val="005460E0"/>
    <w:rsid w:val="00546870"/>
    <w:rsid w:val="00547496"/>
    <w:rsid w:val="0055073F"/>
    <w:rsid w:val="00552663"/>
    <w:rsid w:val="00552B3D"/>
    <w:rsid w:val="00552DBD"/>
    <w:rsid w:val="00557440"/>
    <w:rsid w:val="005609D8"/>
    <w:rsid w:val="00561880"/>
    <w:rsid w:val="00563FE0"/>
    <w:rsid w:val="0056639F"/>
    <w:rsid w:val="00567ACC"/>
    <w:rsid w:val="00567C5D"/>
    <w:rsid w:val="00570C37"/>
    <w:rsid w:val="0057395E"/>
    <w:rsid w:val="00575EB7"/>
    <w:rsid w:val="00576BA4"/>
    <w:rsid w:val="00577049"/>
    <w:rsid w:val="005821D2"/>
    <w:rsid w:val="00583126"/>
    <w:rsid w:val="00585529"/>
    <w:rsid w:val="00585730"/>
    <w:rsid w:val="00586EEE"/>
    <w:rsid w:val="00592897"/>
    <w:rsid w:val="00593765"/>
    <w:rsid w:val="0059619F"/>
    <w:rsid w:val="005A09A3"/>
    <w:rsid w:val="005A48B4"/>
    <w:rsid w:val="005A7B72"/>
    <w:rsid w:val="005B19C9"/>
    <w:rsid w:val="005B33E0"/>
    <w:rsid w:val="005B7ACF"/>
    <w:rsid w:val="005C7824"/>
    <w:rsid w:val="005C7A80"/>
    <w:rsid w:val="005D437B"/>
    <w:rsid w:val="005E3610"/>
    <w:rsid w:val="005F22A5"/>
    <w:rsid w:val="005F5036"/>
    <w:rsid w:val="005F60C9"/>
    <w:rsid w:val="006019B1"/>
    <w:rsid w:val="00605CB0"/>
    <w:rsid w:val="00607ABA"/>
    <w:rsid w:val="0061632F"/>
    <w:rsid w:val="00620FF4"/>
    <w:rsid w:val="00630927"/>
    <w:rsid w:val="00630EF7"/>
    <w:rsid w:val="006317B0"/>
    <w:rsid w:val="00637F2A"/>
    <w:rsid w:val="006429F8"/>
    <w:rsid w:val="006463BC"/>
    <w:rsid w:val="00647CDA"/>
    <w:rsid w:val="00650183"/>
    <w:rsid w:val="00651E8D"/>
    <w:rsid w:val="00652D66"/>
    <w:rsid w:val="00653A6E"/>
    <w:rsid w:val="006579CF"/>
    <w:rsid w:val="00662082"/>
    <w:rsid w:val="00663735"/>
    <w:rsid w:val="00664686"/>
    <w:rsid w:val="0068084A"/>
    <w:rsid w:val="006836F8"/>
    <w:rsid w:val="0069120C"/>
    <w:rsid w:val="00694A38"/>
    <w:rsid w:val="006A3073"/>
    <w:rsid w:val="006A5B35"/>
    <w:rsid w:val="006B1F19"/>
    <w:rsid w:val="006B4F2F"/>
    <w:rsid w:val="006C0C7B"/>
    <w:rsid w:val="006C10FC"/>
    <w:rsid w:val="006C23DC"/>
    <w:rsid w:val="006C48E7"/>
    <w:rsid w:val="006C6826"/>
    <w:rsid w:val="006D7B59"/>
    <w:rsid w:val="006E1C47"/>
    <w:rsid w:val="006E75E3"/>
    <w:rsid w:val="0070109A"/>
    <w:rsid w:val="00703116"/>
    <w:rsid w:val="0070333C"/>
    <w:rsid w:val="00710CB6"/>
    <w:rsid w:val="007154B2"/>
    <w:rsid w:val="00716C6B"/>
    <w:rsid w:val="00721386"/>
    <w:rsid w:val="00725E20"/>
    <w:rsid w:val="007323D9"/>
    <w:rsid w:val="00741E80"/>
    <w:rsid w:val="00743073"/>
    <w:rsid w:val="00746D61"/>
    <w:rsid w:val="00750451"/>
    <w:rsid w:val="007507CE"/>
    <w:rsid w:val="00752649"/>
    <w:rsid w:val="00756B61"/>
    <w:rsid w:val="0076070C"/>
    <w:rsid w:val="007614D6"/>
    <w:rsid w:val="00764E3C"/>
    <w:rsid w:val="00766C14"/>
    <w:rsid w:val="00767C6B"/>
    <w:rsid w:val="00767E3C"/>
    <w:rsid w:val="00772A30"/>
    <w:rsid w:val="007735E4"/>
    <w:rsid w:val="00781B89"/>
    <w:rsid w:val="00782F21"/>
    <w:rsid w:val="00785491"/>
    <w:rsid w:val="0078697E"/>
    <w:rsid w:val="007918A5"/>
    <w:rsid w:val="007942CB"/>
    <w:rsid w:val="007A49F8"/>
    <w:rsid w:val="007A52C9"/>
    <w:rsid w:val="007A77FD"/>
    <w:rsid w:val="007B1B2A"/>
    <w:rsid w:val="007B1B87"/>
    <w:rsid w:val="007B70F4"/>
    <w:rsid w:val="007C111E"/>
    <w:rsid w:val="007C1F94"/>
    <w:rsid w:val="007C4184"/>
    <w:rsid w:val="007E0D56"/>
    <w:rsid w:val="007E4428"/>
    <w:rsid w:val="007E4572"/>
    <w:rsid w:val="008015C8"/>
    <w:rsid w:val="0080202B"/>
    <w:rsid w:val="00802A1B"/>
    <w:rsid w:val="0080308E"/>
    <w:rsid w:val="00803691"/>
    <w:rsid w:val="00806579"/>
    <w:rsid w:val="008077C4"/>
    <w:rsid w:val="00812E70"/>
    <w:rsid w:val="00813D46"/>
    <w:rsid w:val="00817620"/>
    <w:rsid w:val="0082038C"/>
    <w:rsid w:val="00821651"/>
    <w:rsid w:val="00823CCA"/>
    <w:rsid w:val="00831E29"/>
    <w:rsid w:val="008359D1"/>
    <w:rsid w:val="00837B03"/>
    <w:rsid w:val="008454B0"/>
    <w:rsid w:val="00847440"/>
    <w:rsid w:val="00855E14"/>
    <w:rsid w:val="00862C61"/>
    <w:rsid w:val="008765D2"/>
    <w:rsid w:val="008770B7"/>
    <w:rsid w:val="0088286D"/>
    <w:rsid w:val="00885CB6"/>
    <w:rsid w:val="00885EB5"/>
    <w:rsid w:val="008876D3"/>
    <w:rsid w:val="00890B69"/>
    <w:rsid w:val="00890CBD"/>
    <w:rsid w:val="008913F9"/>
    <w:rsid w:val="00892ACE"/>
    <w:rsid w:val="00893964"/>
    <w:rsid w:val="008A16E6"/>
    <w:rsid w:val="008A25B1"/>
    <w:rsid w:val="008A6ADC"/>
    <w:rsid w:val="008A7904"/>
    <w:rsid w:val="008A7B62"/>
    <w:rsid w:val="008B70EA"/>
    <w:rsid w:val="008C082B"/>
    <w:rsid w:val="008C1DF7"/>
    <w:rsid w:val="008C4FB4"/>
    <w:rsid w:val="008C65E3"/>
    <w:rsid w:val="008D2E1C"/>
    <w:rsid w:val="008D37F6"/>
    <w:rsid w:val="008E1410"/>
    <w:rsid w:val="008E53E3"/>
    <w:rsid w:val="008E6752"/>
    <w:rsid w:val="008F0E35"/>
    <w:rsid w:val="008F1E4A"/>
    <w:rsid w:val="008F4EC1"/>
    <w:rsid w:val="008F7775"/>
    <w:rsid w:val="0090035E"/>
    <w:rsid w:val="00900E88"/>
    <w:rsid w:val="00901CCE"/>
    <w:rsid w:val="009072C5"/>
    <w:rsid w:val="00907E59"/>
    <w:rsid w:val="00910868"/>
    <w:rsid w:val="00913DE9"/>
    <w:rsid w:val="009178D3"/>
    <w:rsid w:val="00920549"/>
    <w:rsid w:val="00920D8D"/>
    <w:rsid w:val="0093175E"/>
    <w:rsid w:val="00933825"/>
    <w:rsid w:val="0093687C"/>
    <w:rsid w:val="00937010"/>
    <w:rsid w:val="00946AB6"/>
    <w:rsid w:val="00955D48"/>
    <w:rsid w:val="00961778"/>
    <w:rsid w:val="00963305"/>
    <w:rsid w:val="00963B83"/>
    <w:rsid w:val="00967129"/>
    <w:rsid w:val="0097037B"/>
    <w:rsid w:val="00970F74"/>
    <w:rsid w:val="0097421A"/>
    <w:rsid w:val="0097465F"/>
    <w:rsid w:val="00975154"/>
    <w:rsid w:val="00981368"/>
    <w:rsid w:val="00983A08"/>
    <w:rsid w:val="0098547D"/>
    <w:rsid w:val="00986FC1"/>
    <w:rsid w:val="009A13F2"/>
    <w:rsid w:val="009A347E"/>
    <w:rsid w:val="009A3A08"/>
    <w:rsid w:val="009A7EFF"/>
    <w:rsid w:val="009B0C12"/>
    <w:rsid w:val="009B3357"/>
    <w:rsid w:val="009B4A4B"/>
    <w:rsid w:val="009B6A92"/>
    <w:rsid w:val="009C0A14"/>
    <w:rsid w:val="009C4E3A"/>
    <w:rsid w:val="009C7868"/>
    <w:rsid w:val="009D0CCB"/>
    <w:rsid w:val="009D14B3"/>
    <w:rsid w:val="009D1604"/>
    <w:rsid w:val="009D23AF"/>
    <w:rsid w:val="009D4940"/>
    <w:rsid w:val="009D741E"/>
    <w:rsid w:val="009E0D02"/>
    <w:rsid w:val="009E182E"/>
    <w:rsid w:val="009F6154"/>
    <w:rsid w:val="00A00380"/>
    <w:rsid w:val="00A01A44"/>
    <w:rsid w:val="00A05C00"/>
    <w:rsid w:val="00A06175"/>
    <w:rsid w:val="00A0620A"/>
    <w:rsid w:val="00A10558"/>
    <w:rsid w:val="00A10672"/>
    <w:rsid w:val="00A1197B"/>
    <w:rsid w:val="00A17DCD"/>
    <w:rsid w:val="00A246F3"/>
    <w:rsid w:val="00A27738"/>
    <w:rsid w:val="00A34F0C"/>
    <w:rsid w:val="00A41788"/>
    <w:rsid w:val="00A4277A"/>
    <w:rsid w:val="00A448A5"/>
    <w:rsid w:val="00A50C3C"/>
    <w:rsid w:val="00A52C58"/>
    <w:rsid w:val="00A5365A"/>
    <w:rsid w:val="00A53A05"/>
    <w:rsid w:val="00A5492D"/>
    <w:rsid w:val="00A575DB"/>
    <w:rsid w:val="00A60C30"/>
    <w:rsid w:val="00A64370"/>
    <w:rsid w:val="00A653DF"/>
    <w:rsid w:val="00A6682D"/>
    <w:rsid w:val="00A66FA0"/>
    <w:rsid w:val="00A710B4"/>
    <w:rsid w:val="00A849AC"/>
    <w:rsid w:val="00A84B60"/>
    <w:rsid w:val="00A86CD0"/>
    <w:rsid w:val="00A90728"/>
    <w:rsid w:val="00A94983"/>
    <w:rsid w:val="00AA34A7"/>
    <w:rsid w:val="00AA47E2"/>
    <w:rsid w:val="00AB407E"/>
    <w:rsid w:val="00AB427C"/>
    <w:rsid w:val="00AB5FF4"/>
    <w:rsid w:val="00AD0AE8"/>
    <w:rsid w:val="00AD4198"/>
    <w:rsid w:val="00AE1A5B"/>
    <w:rsid w:val="00AE4090"/>
    <w:rsid w:val="00AF207C"/>
    <w:rsid w:val="00AF2969"/>
    <w:rsid w:val="00AF341F"/>
    <w:rsid w:val="00B02EA2"/>
    <w:rsid w:val="00B03176"/>
    <w:rsid w:val="00B10D04"/>
    <w:rsid w:val="00B136A0"/>
    <w:rsid w:val="00B15117"/>
    <w:rsid w:val="00B20C25"/>
    <w:rsid w:val="00B23050"/>
    <w:rsid w:val="00B24178"/>
    <w:rsid w:val="00B25812"/>
    <w:rsid w:val="00B26D42"/>
    <w:rsid w:val="00B27642"/>
    <w:rsid w:val="00B27DF1"/>
    <w:rsid w:val="00B45325"/>
    <w:rsid w:val="00B463F3"/>
    <w:rsid w:val="00B4687A"/>
    <w:rsid w:val="00B46C2C"/>
    <w:rsid w:val="00B46C4C"/>
    <w:rsid w:val="00B479C8"/>
    <w:rsid w:val="00B527D3"/>
    <w:rsid w:val="00B548F7"/>
    <w:rsid w:val="00B577CA"/>
    <w:rsid w:val="00B600DE"/>
    <w:rsid w:val="00B61DF8"/>
    <w:rsid w:val="00B63079"/>
    <w:rsid w:val="00B63578"/>
    <w:rsid w:val="00B636EC"/>
    <w:rsid w:val="00B671DE"/>
    <w:rsid w:val="00B7094E"/>
    <w:rsid w:val="00B73E31"/>
    <w:rsid w:val="00B754C0"/>
    <w:rsid w:val="00B82E79"/>
    <w:rsid w:val="00B83148"/>
    <w:rsid w:val="00B87932"/>
    <w:rsid w:val="00B93B9A"/>
    <w:rsid w:val="00B9612C"/>
    <w:rsid w:val="00B97DAD"/>
    <w:rsid w:val="00BA3735"/>
    <w:rsid w:val="00BB3C83"/>
    <w:rsid w:val="00BB57F2"/>
    <w:rsid w:val="00BB6D7A"/>
    <w:rsid w:val="00BC5F98"/>
    <w:rsid w:val="00BD0407"/>
    <w:rsid w:val="00BE0B93"/>
    <w:rsid w:val="00BE4C93"/>
    <w:rsid w:val="00BE5422"/>
    <w:rsid w:val="00BF5C05"/>
    <w:rsid w:val="00BF6926"/>
    <w:rsid w:val="00C01DF3"/>
    <w:rsid w:val="00C04A57"/>
    <w:rsid w:val="00C104C4"/>
    <w:rsid w:val="00C111A4"/>
    <w:rsid w:val="00C13A1D"/>
    <w:rsid w:val="00C23C1E"/>
    <w:rsid w:val="00C23F27"/>
    <w:rsid w:val="00C24CD0"/>
    <w:rsid w:val="00C27957"/>
    <w:rsid w:val="00C30A14"/>
    <w:rsid w:val="00C33417"/>
    <w:rsid w:val="00C34260"/>
    <w:rsid w:val="00C34799"/>
    <w:rsid w:val="00C3748C"/>
    <w:rsid w:val="00C40E25"/>
    <w:rsid w:val="00C43212"/>
    <w:rsid w:val="00C43B16"/>
    <w:rsid w:val="00C50148"/>
    <w:rsid w:val="00C52AD7"/>
    <w:rsid w:val="00C55A4D"/>
    <w:rsid w:val="00C60B61"/>
    <w:rsid w:val="00C612A5"/>
    <w:rsid w:val="00C62C36"/>
    <w:rsid w:val="00C62CC4"/>
    <w:rsid w:val="00C62E5C"/>
    <w:rsid w:val="00C63D03"/>
    <w:rsid w:val="00C66998"/>
    <w:rsid w:val="00C7017F"/>
    <w:rsid w:val="00C70341"/>
    <w:rsid w:val="00C7050A"/>
    <w:rsid w:val="00C80744"/>
    <w:rsid w:val="00C81FD7"/>
    <w:rsid w:val="00C8289A"/>
    <w:rsid w:val="00C85B5C"/>
    <w:rsid w:val="00C85D33"/>
    <w:rsid w:val="00C95A67"/>
    <w:rsid w:val="00CA56FB"/>
    <w:rsid w:val="00CA6886"/>
    <w:rsid w:val="00CA6C53"/>
    <w:rsid w:val="00CA72F8"/>
    <w:rsid w:val="00CB0ED7"/>
    <w:rsid w:val="00CB1814"/>
    <w:rsid w:val="00CB1836"/>
    <w:rsid w:val="00CB3363"/>
    <w:rsid w:val="00CB5526"/>
    <w:rsid w:val="00CB5BDF"/>
    <w:rsid w:val="00CB7D3A"/>
    <w:rsid w:val="00CB7EB0"/>
    <w:rsid w:val="00CC61E1"/>
    <w:rsid w:val="00CD1C7B"/>
    <w:rsid w:val="00CE5ED1"/>
    <w:rsid w:val="00CE6E9A"/>
    <w:rsid w:val="00CE702D"/>
    <w:rsid w:val="00CE7BD3"/>
    <w:rsid w:val="00CF1883"/>
    <w:rsid w:val="00CF6F6C"/>
    <w:rsid w:val="00CF7049"/>
    <w:rsid w:val="00CF7459"/>
    <w:rsid w:val="00CF785A"/>
    <w:rsid w:val="00CF79AE"/>
    <w:rsid w:val="00D10DCA"/>
    <w:rsid w:val="00D13074"/>
    <w:rsid w:val="00D1349A"/>
    <w:rsid w:val="00D138EE"/>
    <w:rsid w:val="00D174AC"/>
    <w:rsid w:val="00D17534"/>
    <w:rsid w:val="00D32566"/>
    <w:rsid w:val="00D3333D"/>
    <w:rsid w:val="00D3385C"/>
    <w:rsid w:val="00D364FF"/>
    <w:rsid w:val="00D44ADB"/>
    <w:rsid w:val="00D45666"/>
    <w:rsid w:val="00D50EF8"/>
    <w:rsid w:val="00D53213"/>
    <w:rsid w:val="00D54187"/>
    <w:rsid w:val="00D545EA"/>
    <w:rsid w:val="00D558FD"/>
    <w:rsid w:val="00D560DF"/>
    <w:rsid w:val="00D56FDB"/>
    <w:rsid w:val="00D578B2"/>
    <w:rsid w:val="00D62384"/>
    <w:rsid w:val="00D636AA"/>
    <w:rsid w:val="00D76F22"/>
    <w:rsid w:val="00D81E3A"/>
    <w:rsid w:val="00D829E0"/>
    <w:rsid w:val="00D8443F"/>
    <w:rsid w:val="00D84BA9"/>
    <w:rsid w:val="00D943F1"/>
    <w:rsid w:val="00D95CAA"/>
    <w:rsid w:val="00DA0579"/>
    <w:rsid w:val="00DB4115"/>
    <w:rsid w:val="00DB6855"/>
    <w:rsid w:val="00DC4FB6"/>
    <w:rsid w:val="00DD09A0"/>
    <w:rsid w:val="00DD1636"/>
    <w:rsid w:val="00DD3F48"/>
    <w:rsid w:val="00DD50CD"/>
    <w:rsid w:val="00DD5A13"/>
    <w:rsid w:val="00DD72A4"/>
    <w:rsid w:val="00DD7C94"/>
    <w:rsid w:val="00DE3FAC"/>
    <w:rsid w:val="00DF1289"/>
    <w:rsid w:val="00DF49D5"/>
    <w:rsid w:val="00DF56B1"/>
    <w:rsid w:val="00DF5883"/>
    <w:rsid w:val="00E018BF"/>
    <w:rsid w:val="00E0231B"/>
    <w:rsid w:val="00E037EB"/>
    <w:rsid w:val="00E058A7"/>
    <w:rsid w:val="00E07EDB"/>
    <w:rsid w:val="00E24E3D"/>
    <w:rsid w:val="00E2529F"/>
    <w:rsid w:val="00E26F29"/>
    <w:rsid w:val="00E30481"/>
    <w:rsid w:val="00E369F1"/>
    <w:rsid w:val="00E41147"/>
    <w:rsid w:val="00E42B08"/>
    <w:rsid w:val="00E502EC"/>
    <w:rsid w:val="00E5325E"/>
    <w:rsid w:val="00E54B22"/>
    <w:rsid w:val="00E554DC"/>
    <w:rsid w:val="00E56AE4"/>
    <w:rsid w:val="00E60324"/>
    <w:rsid w:val="00E62BD3"/>
    <w:rsid w:val="00E63970"/>
    <w:rsid w:val="00E8160D"/>
    <w:rsid w:val="00E87042"/>
    <w:rsid w:val="00E966D9"/>
    <w:rsid w:val="00EA04B5"/>
    <w:rsid w:val="00EA3018"/>
    <w:rsid w:val="00EA43E8"/>
    <w:rsid w:val="00EA62F6"/>
    <w:rsid w:val="00EB309E"/>
    <w:rsid w:val="00EB327F"/>
    <w:rsid w:val="00EC0B60"/>
    <w:rsid w:val="00EC0CD3"/>
    <w:rsid w:val="00EC49A7"/>
    <w:rsid w:val="00EC4C29"/>
    <w:rsid w:val="00EC7E09"/>
    <w:rsid w:val="00EC7E9D"/>
    <w:rsid w:val="00ED05C5"/>
    <w:rsid w:val="00EE5E52"/>
    <w:rsid w:val="00EF052C"/>
    <w:rsid w:val="00EF087A"/>
    <w:rsid w:val="00EF1FEA"/>
    <w:rsid w:val="00EF4952"/>
    <w:rsid w:val="00EF7B81"/>
    <w:rsid w:val="00EF7E91"/>
    <w:rsid w:val="00F057F3"/>
    <w:rsid w:val="00F05809"/>
    <w:rsid w:val="00F0658F"/>
    <w:rsid w:val="00F074DD"/>
    <w:rsid w:val="00F12685"/>
    <w:rsid w:val="00F16AB9"/>
    <w:rsid w:val="00F206C7"/>
    <w:rsid w:val="00F214E9"/>
    <w:rsid w:val="00F22294"/>
    <w:rsid w:val="00F22806"/>
    <w:rsid w:val="00F24BA7"/>
    <w:rsid w:val="00F36A40"/>
    <w:rsid w:val="00F4094A"/>
    <w:rsid w:val="00F41088"/>
    <w:rsid w:val="00F427D4"/>
    <w:rsid w:val="00F42F81"/>
    <w:rsid w:val="00F50F5F"/>
    <w:rsid w:val="00F61DAC"/>
    <w:rsid w:val="00F64529"/>
    <w:rsid w:val="00F731B6"/>
    <w:rsid w:val="00F74A35"/>
    <w:rsid w:val="00F76075"/>
    <w:rsid w:val="00F76F64"/>
    <w:rsid w:val="00F81A64"/>
    <w:rsid w:val="00F81C16"/>
    <w:rsid w:val="00F8400F"/>
    <w:rsid w:val="00F858D3"/>
    <w:rsid w:val="00F94023"/>
    <w:rsid w:val="00F94097"/>
    <w:rsid w:val="00FA1536"/>
    <w:rsid w:val="00FA20B1"/>
    <w:rsid w:val="00FA77D5"/>
    <w:rsid w:val="00FB1BC9"/>
    <w:rsid w:val="00FB39BA"/>
    <w:rsid w:val="00FB4C09"/>
    <w:rsid w:val="00FC385E"/>
    <w:rsid w:val="00FC3EB1"/>
    <w:rsid w:val="00FC6194"/>
    <w:rsid w:val="00FC6A27"/>
    <w:rsid w:val="00FD5BFF"/>
    <w:rsid w:val="00FE0536"/>
    <w:rsid w:val="00FE47CB"/>
    <w:rsid w:val="00FE7976"/>
    <w:rsid w:val="00FF05C3"/>
    <w:rsid w:val="00FF0950"/>
    <w:rsid w:val="00FF1607"/>
    <w:rsid w:val="00FF345B"/>
    <w:rsid w:val="00FF54F7"/>
    <w:rsid w:val="00FF60F2"/>
    <w:rsid w:val="00FF6F37"/>
    <w:rsid w:val="00FF7BC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38A9B38"/>
  <w15:docId w15:val="{7BC746F0-792A-4093-8305-54970A106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lsdException w:name="List Number" w:uiPriority="9"/>
    <w:lsdException w:name="List 2" w:semiHidden="1" w:unhideWhenUsed="1"/>
    <w:lsdException w:name="List 3" w:semiHidden="1" w:unhideWhenUsed="1"/>
    <w:lsdException w:name="List 4" w:semiHidden="1" w:unhideWhenUsed="1"/>
    <w:lsdException w:name="List 5" w:semiHidden="1" w:unhideWhenUsed="1"/>
    <w:lsdException w:name="List Bullet 2" w:uiPriority="10"/>
    <w:lsdException w:name="List Bullet 3" w:semiHidden="1" w:unhideWhenUsed="1"/>
    <w:lsdException w:name="List Bullet 4" w:semiHidden="1" w:unhideWhenUsed="1"/>
    <w:lsdException w:name="List Bullet 5" w:semiHidden="1" w:unhideWhenUsed="1"/>
    <w:lsdException w:name="List Number 2" w:uiPriority="10"/>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lsdException w:name="List Continue 2" w:uiPriority="10"/>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97E"/>
    <w:pPr>
      <w:spacing w:after="200" w:line="276" w:lineRule="auto"/>
      <w:jc w:val="both"/>
    </w:pPr>
    <w:rPr>
      <w:lang w:val="en-US" w:eastAsia="en-US" w:bidi="en-US"/>
    </w:rPr>
  </w:style>
  <w:style w:type="paragraph" w:styleId="Heading1">
    <w:name w:val="heading 1"/>
    <w:basedOn w:val="Normal"/>
    <w:next w:val="Normal"/>
    <w:link w:val="Heading1Char"/>
    <w:uiPriority w:val="9"/>
    <w:qFormat/>
    <w:rsid w:val="007A52C9"/>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7A52C9"/>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7A52C9"/>
    <w:p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7A52C9"/>
    <w:p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7A52C9"/>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7A52C9"/>
    <w:p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7A52C9"/>
    <w:pPr>
      <w:spacing w:after="0"/>
      <w:jc w:val="left"/>
      <w:outlineLvl w:val="6"/>
    </w:pPr>
    <w:rPr>
      <w:b/>
      <w:smallCaps/>
      <w:color w:val="C0504D"/>
      <w:spacing w:val="10"/>
    </w:rPr>
  </w:style>
  <w:style w:type="paragraph" w:styleId="Heading8">
    <w:name w:val="heading 8"/>
    <w:basedOn w:val="Normal"/>
    <w:next w:val="Normal"/>
    <w:link w:val="Heading8Char"/>
    <w:uiPriority w:val="9"/>
    <w:qFormat/>
    <w:rsid w:val="007A52C9"/>
    <w:pPr>
      <w:spacing w:after="0"/>
      <w:jc w:val="left"/>
      <w:outlineLvl w:val="7"/>
    </w:pPr>
    <w:rPr>
      <w:b/>
      <w:i/>
      <w:smallCaps/>
      <w:color w:val="943634"/>
    </w:rPr>
  </w:style>
  <w:style w:type="paragraph" w:styleId="Heading9">
    <w:name w:val="heading 9"/>
    <w:basedOn w:val="Normal"/>
    <w:next w:val="Normal"/>
    <w:link w:val="Heading9Char"/>
    <w:uiPriority w:val="9"/>
    <w:qFormat/>
    <w:rsid w:val="007A52C9"/>
    <w:pPr>
      <w:spacing w:after="0"/>
      <w:jc w:val="left"/>
      <w:outlineLvl w:val="8"/>
    </w:pPr>
    <w:rPr>
      <w:b/>
      <w:i/>
      <w:smallCaps/>
      <w:color w:val="6224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A52C9"/>
    <w:rPr>
      <w:smallCaps/>
      <w:spacing w:val="5"/>
      <w:sz w:val="32"/>
      <w:szCs w:val="32"/>
    </w:rPr>
  </w:style>
  <w:style w:type="character" w:customStyle="1" w:styleId="Heading2Char">
    <w:name w:val="Heading 2 Char"/>
    <w:link w:val="Heading2"/>
    <w:uiPriority w:val="9"/>
    <w:semiHidden/>
    <w:rsid w:val="007A52C9"/>
    <w:rPr>
      <w:smallCaps/>
      <w:spacing w:val="5"/>
      <w:sz w:val="28"/>
      <w:szCs w:val="28"/>
    </w:rPr>
  </w:style>
  <w:style w:type="character" w:customStyle="1" w:styleId="Heading3Char">
    <w:name w:val="Heading 3 Char"/>
    <w:link w:val="Heading3"/>
    <w:uiPriority w:val="9"/>
    <w:semiHidden/>
    <w:rsid w:val="007A52C9"/>
    <w:rPr>
      <w:smallCaps/>
      <w:spacing w:val="5"/>
      <w:sz w:val="24"/>
      <w:szCs w:val="24"/>
    </w:rPr>
  </w:style>
  <w:style w:type="paragraph" w:customStyle="1" w:styleId="JobTitle">
    <w:name w:val="Job Title"/>
    <w:basedOn w:val="Normal"/>
    <w:link w:val="JobTitleChar"/>
    <w:rsid w:val="00DC4FB6"/>
    <w:pPr>
      <w:tabs>
        <w:tab w:val="left" w:pos="7560"/>
      </w:tabs>
      <w:ind w:left="288"/>
    </w:pPr>
    <w:rPr>
      <w:b/>
    </w:rPr>
  </w:style>
  <w:style w:type="character" w:customStyle="1" w:styleId="JobTitleChar">
    <w:name w:val="Job Title Char"/>
    <w:link w:val="JobTitle"/>
    <w:rsid w:val="00DC4FB6"/>
    <w:rPr>
      <w:b/>
      <w:sz w:val="16"/>
    </w:rPr>
  </w:style>
  <w:style w:type="paragraph" w:customStyle="1" w:styleId="ContactInformation">
    <w:name w:val="Contact Information"/>
    <w:basedOn w:val="Normal"/>
    <w:rsid w:val="00DC4FB6"/>
    <w:pPr>
      <w:spacing w:after="400"/>
      <w:ind w:left="288"/>
    </w:pPr>
  </w:style>
  <w:style w:type="paragraph" w:customStyle="1" w:styleId="NormalBodyText">
    <w:name w:val="Normal Body Text"/>
    <w:basedOn w:val="Normal"/>
    <w:rsid w:val="00DC4FB6"/>
    <w:pPr>
      <w:tabs>
        <w:tab w:val="left" w:pos="7560"/>
      </w:tabs>
      <w:ind w:left="288"/>
    </w:pPr>
  </w:style>
  <w:style w:type="paragraph" w:customStyle="1" w:styleId="AllCaps">
    <w:name w:val="All Caps"/>
    <w:basedOn w:val="Normal"/>
    <w:semiHidden/>
    <w:unhideWhenUsed/>
    <w:rsid w:val="00DC4FB6"/>
    <w:rPr>
      <w:caps/>
      <w:spacing w:val="20"/>
      <w:sz w:val="15"/>
    </w:rPr>
  </w:style>
  <w:style w:type="paragraph" w:customStyle="1" w:styleId="Location">
    <w:name w:val="Location"/>
    <w:basedOn w:val="Normal"/>
    <w:rsid w:val="00DC4FB6"/>
    <w:pPr>
      <w:ind w:left="288"/>
    </w:pPr>
  </w:style>
  <w:style w:type="paragraph" w:customStyle="1" w:styleId="SpaceAfter">
    <w:name w:val="Space After"/>
    <w:basedOn w:val="Normal"/>
    <w:rsid w:val="00DC4FB6"/>
    <w:pPr>
      <w:tabs>
        <w:tab w:val="left" w:pos="7560"/>
      </w:tabs>
      <w:spacing w:after="160"/>
      <w:ind w:left="288" w:right="2880"/>
    </w:pPr>
  </w:style>
  <w:style w:type="character" w:customStyle="1" w:styleId="PlaceholderText1">
    <w:name w:val="Placeholder Text1"/>
    <w:uiPriority w:val="99"/>
    <w:semiHidden/>
    <w:rsid w:val="00DC4FB6"/>
    <w:rPr>
      <w:color w:val="808080"/>
    </w:rPr>
  </w:style>
  <w:style w:type="paragraph" w:styleId="BalloonText">
    <w:name w:val="Balloon Text"/>
    <w:basedOn w:val="Normal"/>
    <w:link w:val="BalloonTextChar"/>
    <w:uiPriority w:val="99"/>
    <w:semiHidden/>
    <w:unhideWhenUsed/>
    <w:rsid w:val="00DC4FB6"/>
    <w:pPr>
      <w:spacing w:line="240" w:lineRule="auto"/>
    </w:pPr>
    <w:rPr>
      <w:rFonts w:ascii="Tahoma" w:hAnsi="Tahoma" w:cs="Tahoma"/>
      <w:szCs w:val="16"/>
    </w:rPr>
  </w:style>
  <w:style w:type="character" w:customStyle="1" w:styleId="BalloonTextChar">
    <w:name w:val="Balloon Text Char"/>
    <w:link w:val="BalloonText"/>
    <w:uiPriority w:val="99"/>
    <w:semiHidden/>
    <w:rsid w:val="00DC4FB6"/>
    <w:rPr>
      <w:rFonts w:ascii="Tahoma" w:hAnsi="Tahoma" w:cs="Tahoma"/>
      <w:sz w:val="16"/>
      <w:szCs w:val="16"/>
    </w:rPr>
  </w:style>
  <w:style w:type="paragraph" w:customStyle="1" w:styleId="YourName">
    <w:name w:val="Your Name"/>
    <w:basedOn w:val="Normal"/>
    <w:rsid w:val="00DC4FB6"/>
    <w:pPr>
      <w:keepNext/>
      <w:keepLines/>
      <w:tabs>
        <w:tab w:val="left" w:pos="8640"/>
      </w:tabs>
      <w:spacing w:after="40"/>
      <w:outlineLvl w:val="0"/>
    </w:pPr>
    <w:rPr>
      <w:rFonts w:ascii="Cambria" w:hAnsi="Cambria"/>
      <w:b/>
      <w:bCs/>
      <w:caps/>
      <w:color w:val="000000"/>
      <w:spacing w:val="10"/>
      <w:szCs w:val="28"/>
    </w:rPr>
  </w:style>
  <w:style w:type="paragraph" w:customStyle="1" w:styleId="SpaceAfter1NoRightIndent">
    <w:name w:val="Space After 1 (No Right Indent)"/>
    <w:basedOn w:val="Normal"/>
    <w:rsid w:val="00DC4FB6"/>
    <w:pPr>
      <w:tabs>
        <w:tab w:val="left" w:pos="7560"/>
      </w:tabs>
      <w:spacing w:after="160"/>
      <w:ind w:left="288"/>
    </w:pPr>
  </w:style>
  <w:style w:type="paragraph" w:customStyle="1" w:styleId="SectionHeading">
    <w:name w:val="Section Heading"/>
    <w:basedOn w:val="Normal"/>
    <w:rsid w:val="00DC4FB6"/>
    <w:pPr>
      <w:spacing w:before="240" w:after="40"/>
      <w:outlineLvl w:val="1"/>
    </w:pPr>
    <w:rPr>
      <w:caps/>
      <w:color w:val="000000"/>
      <w:spacing w:val="10"/>
    </w:rPr>
  </w:style>
  <w:style w:type="paragraph" w:customStyle="1" w:styleId="ItalicHeading">
    <w:name w:val="Italic Heading"/>
    <w:basedOn w:val="Normal"/>
    <w:rsid w:val="00DC4FB6"/>
    <w:pPr>
      <w:ind w:left="288"/>
      <w:outlineLvl w:val="2"/>
    </w:pPr>
    <w:rPr>
      <w:i/>
    </w:rPr>
  </w:style>
  <w:style w:type="paragraph" w:styleId="Header">
    <w:name w:val="header"/>
    <w:basedOn w:val="Normal"/>
    <w:link w:val="HeaderChar"/>
    <w:uiPriority w:val="99"/>
    <w:unhideWhenUsed/>
    <w:rsid w:val="00DC4FB6"/>
    <w:pPr>
      <w:tabs>
        <w:tab w:val="center" w:pos="4680"/>
        <w:tab w:val="right" w:pos="9360"/>
      </w:tabs>
      <w:spacing w:line="240" w:lineRule="auto"/>
    </w:pPr>
  </w:style>
  <w:style w:type="character" w:customStyle="1" w:styleId="HeaderChar">
    <w:name w:val="Header Char"/>
    <w:link w:val="Header"/>
    <w:uiPriority w:val="99"/>
    <w:rsid w:val="00DC4FB6"/>
    <w:rPr>
      <w:sz w:val="16"/>
    </w:rPr>
  </w:style>
  <w:style w:type="paragraph" w:styleId="Footer">
    <w:name w:val="footer"/>
    <w:basedOn w:val="Normal"/>
    <w:link w:val="FooterChar"/>
    <w:uiPriority w:val="99"/>
    <w:unhideWhenUsed/>
    <w:rsid w:val="00DC4FB6"/>
    <w:pPr>
      <w:tabs>
        <w:tab w:val="center" w:pos="4680"/>
        <w:tab w:val="right" w:pos="9360"/>
      </w:tabs>
      <w:spacing w:line="240" w:lineRule="auto"/>
    </w:pPr>
  </w:style>
  <w:style w:type="character" w:customStyle="1" w:styleId="FooterChar">
    <w:name w:val="Footer Char"/>
    <w:link w:val="Footer"/>
    <w:uiPriority w:val="99"/>
    <w:rsid w:val="00DC4FB6"/>
    <w:rPr>
      <w:sz w:val="16"/>
    </w:rPr>
  </w:style>
  <w:style w:type="character" w:customStyle="1" w:styleId="Heading4Char">
    <w:name w:val="Heading 4 Char"/>
    <w:link w:val="Heading4"/>
    <w:uiPriority w:val="9"/>
    <w:semiHidden/>
    <w:rsid w:val="007A52C9"/>
    <w:rPr>
      <w:smallCaps/>
      <w:spacing w:val="10"/>
      <w:sz w:val="22"/>
      <w:szCs w:val="22"/>
    </w:rPr>
  </w:style>
  <w:style w:type="character" w:customStyle="1" w:styleId="Heading5Char">
    <w:name w:val="Heading 5 Char"/>
    <w:link w:val="Heading5"/>
    <w:uiPriority w:val="9"/>
    <w:semiHidden/>
    <w:rsid w:val="007A52C9"/>
    <w:rPr>
      <w:smallCaps/>
      <w:color w:val="943634"/>
      <w:spacing w:val="10"/>
      <w:sz w:val="22"/>
      <w:szCs w:val="26"/>
    </w:rPr>
  </w:style>
  <w:style w:type="character" w:customStyle="1" w:styleId="Heading6Char">
    <w:name w:val="Heading 6 Char"/>
    <w:link w:val="Heading6"/>
    <w:uiPriority w:val="9"/>
    <w:semiHidden/>
    <w:rsid w:val="007A52C9"/>
    <w:rPr>
      <w:smallCaps/>
      <w:color w:val="C0504D"/>
      <w:spacing w:val="5"/>
      <w:sz w:val="22"/>
    </w:rPr>
  </w:style>
  <w:style w:type="character" w:customStyle="1" w:styleId="Heading7Char">
    <w:name w:val="Heading 7 Char"/>
    <w:link w:val="Heading7"/>
    <w:uiPriority w:val="9"/>
    <w:semiHidden/>
    <w:rsid w:val="007A52C9"/>
    <w:rPr>
      <w:b/>
      <w:smallCaps/>
      <w:color w:val="C0504D"/>
      <w:spacing w:val="10"/>
    </w:rPr>
  </w:style>
  <w:style w:type="character" w:customStyle="1" w:styleId="Heading8Char">
    <w:name w:val="Heading 8 Char"/>
    <w:link w:val="Heading8"/>
    <w:uiPriority w:val="9"/>
    <w:semiHidden/>
    <w:rsid w:val="007A52C9"/>
    <w:rPr>
      <w:b/>
      <w:i/>
      <w:smallCaps/>
      <w:color w:val="943634"/>
    </w:rPr>
  </w:style>
  <w:style w:type="character" w:customStyle="1" w:styleId="Heading9Char">
    <w:name w:val="Heading 9 Char"/>
    <w:link w:val="Heading9"/>
    <w:uiPriority w:val="9"/>
    <w:semiHidden/>
    <w:rsid w:val="007A52C9"/>
    <w:rPr>
      <w:b/>
      <w:i/>
      <w:smallCaps/>
      <w:color w:val="622423"/>
    </w:rPr>
  </w:style>
  <w:style w:type="paragraph" w:styleId="Caption">
    <w:name w:val="caption"/>
    <w:basedOn w:val="Normal"/>
    <w:next w:val="Normal"/>
    <w:uiPriority w:val="35"/>
    <w:qFormat/>
    <w:rsid w:val="007A52C9"/>
    <w:rPr>
      <w:b/>
      <w:bCs/>
      <w:caps/>
      <w:sz w:val="16"/>
      <w:szCs w:val="18"/>
    </w:rPr>
  </w:style>
  <w:style w:type="paragraph" w:styleId="Title">
    <w:name w:val="Title"/>
    <w:basedOn w:val="Normal"/>
    <w:next w:val="Normal"/>
    <w:link w:val="TitleChar"/>
    <w:uiPriority w:val="10"/>
    <w:qFormat/>
    <w:rsid w:val="007A52C9"/>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7A52C9"/>
    <w:rPr>
      <w:smallCaps/>
      <w:sz w:val="48"/>
      <w:szCs w:val="48"/>
    </w:rPr>
  </w:style>
  <w:style w:type="paragraph" w:styleId="Subtitle">
    <w:name w:val="Subtitle"/>
    <w:basedOn w:val="Normal"/>
    <w:next w:val="Normal"/>
    <w:link w:val="SubtitleChar"/>
    <w:uiPriority w:val="11"/>
    <w:qFormat/>
    <w:rsid w:val="007A52C9"/>
    <w:pPr>
      <w:spacing w:after="720" w:line="240" w:lineRule="auto"/>
      <w:jc w:val="right"/>
    </w:pPr>
    <w:rPr>
      <w:rFonts w:ascii="Cambria" w:hAnsi="Cambria"/>
      <w:szCs w:val="22"/>
    </w:rPr>
  </w:style>
  <w:style w:type="character" w:customStyle="1" w:styleId="SubtitleChar">
    <w:name w:val="Subtitle Char"/>
    <w:link w:val="Subtitle"/>
    <w:uiPriority w:val="11"/>
    <w:rsid w:val="007A52C9"/>
    <w:rPr>
      <w:rFonts w:ascii="Cambria" w:eastAsia="Times New Roman" w:hAnsi="Cambria" w:cs="Times New Roman"/>
      <w:szCs w:val="22"/>
    </w:rPr>
  </w:style>
  <w:style w:type="character" w:styleId="Strong">
    <w:name w:val="Strong"/>
    <w:uiPriority w:val="22"/>
    <w:qFormat/>
    <w:rsid w:val="007A52C9"/>
    <w:rPr>
      <w:b/>
      <w:color w:val="C0504D"/>
    </w:rPr>
  </w:style>
  <w:style w:type="character" w:styleId="Emphasis">
    <w:name w:val="Emphasis"/>
    <w:uiPriority w:val="20"/>
    <w:qFormat/>
    <w:rsid w:val="007A52C9"/>
    <w:rPr>
      <w:b/>
      <w:i/>
      <w:spacing w:val="10"/>
    </w:rPr>
  </w:style>
  <w:style w:type="paragraph" w:customStyle="1" w:styleId="NoSpacing1">
    <w:name w:val="No Spacing1"/>
    <w:basedOn w:val="Normal"/>
    <w:link w:val="NoSpacingChar"/>
    <w:uiPriority w:val="1"/>
    <w:qFormat/>
    <w:rsid w:val="007A52C9"/>
    <w:pPr>
      <w:spacing w:after="0" w:line="240" w:lineRule="auto"/>
    </w:pPr>
  </w:style>
  <w:style w:type="character" w:customStyle="1" w:styleId="NoSpacingChar">
    <w:name w:val="No Spacing Char"/>
    <w:basedOn w:val="DefaultParagraphFont"/>
    <w:link w:val="NoSpacing1"/>
    <w:uiPriority w:val="1"/>
    <w:rsid w:val="007A52C9"/>
  </w:style>
  <w:style w:type="paragraph" w:customStyle="1" w:styleId="ListParagraph1">
    <w:name w:val="List Paragraph1"/>
    <w:basedOn w:val="Normal"/>
    <w:uiPriority w:val="34"/>
    <w:qFormat/>
    <w:rsid w:val="007A52C9"/>
    <w:pPr>
      <w:ind w:left="720"/>
      <w:contextualSpacing/>
    </w:pPr>
  </w:style>
  <w:style w:type="paragraph" w:customStyle="1" w:styleId="Quote1">
    <w:name w:val="Quote1"/>
    <w:basedOn w:val="Normal"/>
    <w:next w:val="Normal"/>
    <w:link w:val="QuoteChar"/>
    <w:uiPriority w:val="29"/>
    <w:qFormat/>
    <w:rsid w:val="007A52C9"/>
    <w:rPr>
      <w:i/>
    </w:rPr>
  </w:style>
  <w:style w:type="character" w:customStyle="1" w:styleId="QuoteChar">
    <w:name w:val="Quote Char"/>
    <w:link w:val="Quote1"/>
    <w:uiPriority w:val="29"/>
    <w:rsid w:val="007A52C9"/>
    <w:rPr>
      <w:i/>
    </w:rPr>
  </w:style>
  <w:style w:type="paragraph" w:customStyle="1" w:styleId="IntenseQuote1">
    <w:name w:val="Intense Quote1"/>
    <w:basedOn w:val="Normal"/>
    <w:next w:val="Normal"/>
    <w:link w:val="IntenseQuoteChar"/>
    <w:uiPriority w:val="30"/>
    <w:qFormat/>
    <w:rsid w:val="007A52C9"/>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1"/>
    <w:uiPriority w:val="30"/>
    <w:rsid w:val="007A52C9"/>
    <w:rPr>
      <w:b/>
      <w:i/>
      <w:color w:val="FFFFFF"/>
      <w:shd w:val="clear" w:color="auto" w:fill="C0504D"/>
    </w:rPr>
  </w:style>
  <w:style w:type="character" w:customStyle="1" w:styleId="SubtleEmphasis1">
    <w:name w:val="Subtle Emphasis1"/>
    <w:uiPriority w:val="19"/>
    <w:qFormat/>
    <w:rsid w:val="007A52C9"/>
    <w:rPr>
      <w:i/>
    </w:rPr>
  </w:style>
  <w:style w:type="character" w:customStyle="1" w:styleId="IntenseEmphasis1">
    <w:name w:val="Intense Emphasis1"/>
    <w:uiPriority w:val="21"/>
    <w:qFormat/>
    <w:rsid w:val="007A52C9"/>
    <w:rPr>
      <w:b/>
      <w:i/>
      <w:color w:val="C0504D"/>
      <w:spacing w:val="10"/>
    </w:rPr>
  </w:style>
  <w:style w:type="character" w:customStyle="1" w:styleId="SubtleReference1">
    <w:name w:val="Subtle Reference1"/>
    <w:uiPriority w:val="31"/>
    <w:qFormat/>
    <w:rsid w:val="007A52C9"/>
    <w:rPr>
      <w:b/>
    </w:rPr>
  </w:style>
  <w:style w:type="character" w:customStyle="1" w:styleId="IntenseReference1">
    <w:name w:val="Intense Reference1"/>
    <w:uiPriority w:val="32"/>
    <w:qFormat/>
    <w:rsid w:val="007A52C9"/>
    <w:rPr>
      <w:b/>
      <w:bCs/>
      <w:smallCaps/>
      <w:spacing w:val="5"/>
      <w:sz w:val="22"/>
      <w:szCs w:val="22"/>
      <w:u w:val="single"/>
    </w:rPr>
  </w:style>
  <w:style w:type="character" w:customStyle="1" w:styleId="BookTitle1">
    <w:name w:val="Book Title1"/>
    <w:uiPriority w:val="33"/>
    <w:qFormat/>
    <w:rsid w:val="007A52C9"/>
    <w:rPr>
      <w:rFonts w:ascii="Cambria" w:eastAsia="Times New Roman" w:hAnsi="Cambria" w:cs="Times New Roman"/>
      <w:i/>
      <w:iCs/>
      <w:sz w:val="20"/>
      <w:szCs w:val="20"/>
    </w:rPr>
  </w:style>
  <w:style w:type="paragraph" w:customStyle="1" w:styleId="TOCHeading1">
    <w:name w:val="TOC Heading1"/>
    <w:basedOn w:val="Heading1"/>
    <w:next w:val="Normal"/>
    <w:uiPriority w:val="39"/>
    <w:semiHidden/>
    <w:unhideWhenUsed/>
    <w:qFormat/>
    <w:rsid w:val="007A52C9"/>
    <w:pPr>
      <w:outlineLvl w:val="9"/>
    </w:pPr>
  </w:style>
  <w:style w:type="table" w:styleId="TableGrid">
    <w:name w:val="Table Grid"/>
    <w:basedOn w:val="TableNormal"/>
    <w:uiPriority w:val="1"/>
    <w:rsid w:val="00BA373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bstractSummary">
    <w:name w:val="Abstract/Summary"/>
    <w:basedOn w:val="Normal"/>
    <w:rsid w:val="009A7EFF"/>
    <w:pPr>
      <w:spacing w:before="120" w:after="0" w:line="240" w:lineRule="auto"/>
      <w:jc w:val="left"/>
    </w:pPr>
    <w:rPr>
      <w:rFonts w:ascii="Times New Roman" w:hAnsi="Times New Roman"/>
      <w:sz w:val="24"/>
      <w:szCs w:val="24"/>
      <w:lang w:bidi="ar-SA"/>
    </w:rPr>
  </w:style>
  <w:style w:type="character" w:styleId="LineNumber">
    <w:name w:val="line number"/>
    <w:basedOn w:val="DefaultParagraphFont"/>
    <w:uiPriority w:val="99"/>
    <w:semiHidden/>
    <w:unhideWhenUsed/>
    <w:rsid w:val="009A7EFF"/>
  </w:style>
  <w:style w:type="paragraph" w:customStyle="1" w:styleId="Paragraph">
    <w:name w:val="Paragraph"/>
    <w:basedOn w:val="Normal"/>
    <w:rsid w:val="004E3B92"/>
    <w:pPr>
      <w:spacing w:before="120" w:after="0" w:line="240" w:lineRule="auto"/>
      <w:ind w:firstLine="720"/>
      <w:jc w:val="left"/>
    </w:pPr>
    <w:rPr>
      <w:rFonts w:ascii="Times New Roman" w:hAnsi="Times New Roman"/>
      <w:sz w:val="24"/>
      <w:szCs w:val="24"/>
      <w:lang w:bidi="ar-SA"/>
    </w:rPr>
  </w:style>
  <w:style w:type="paragraph" w:customStyle="1" w:styleId="Teaser">
    <w:name w:val="Teaser"/>
    <w:basedOn w:val="Normal"/>
    <w:rsid w:val="004E3B92"/>
    <w:pPr>
      <w:spacing w:before="120" w:after="0" w:line="240" w:lineRule="auto"/>
      <w:jc w:val="left"/>
    </w:pPr>
    <w:rPr>
      <w:rFonts w:ascii="Times New Roman" w:hAnsi="Times New Roman"/>
      <w:sz w:val="24"/>
      <w:szCs w:val="24"/>
      <w:lang w:bidi="ar-SA"/>
    </w:rPr>
  </w:style>
  <w:style w:type="character" w:styleId="Hyperlink">
    <w:name w:val="Hyperlink"/>
    <w:uiPriority w:val="99"/>
    <w:unhideWhenUsed/>
    <w:rsid w:val="004E3B92"/>
    <w:rPr>
      <w:color w:val="0563C1"/>
      <w:u w:val="single"/>
    </w:rPr>
  </w:style>
  <w:style w:type="paragraph" w:customStyle="1" w:styleId="Acknowledgement">
    <w:name w:val="Acknowledgement"/>
    <w:basedOn w:val="Normal"/>
    <w:rsid w:val="003E5783"/>
    <w:pPr>
      <w:spacing w:before="120" w:after="0" w:line="240" w:lineRule="auto"/>
      <w:ind w:left="720" w:hanging="720"/>
      <w:jc w:val="left"/>
    </w:pPr>
    <w:rPr>
      <w:rFonts w:ascii="Times New Roman" w:hAnsi="Times New Roman"/>
      <w:sz w:val="24"/>
      <w:szCs w:val="24"/>
      <w:lang w:bidi="ar-SA"/>
    </w:rPr>
  </w:style>
  <w:style w:type="paragraph" w:styleId="Bibliography">
    <w:name w:val="Bibliography"/>
    <w:basedOn w:val="Normal"/>
    <w:next w:val="Normal"/>
    <w:uiPriority w:val="37"/>
    <w:unhideWhenUsed/>
    <w:rsid w:val="00C60B61"/>
    <w:pPr>
      <w:spacing w:after="240" w:line="240" w:lineRule="auto"/>
      <w:ind w:left="720" w:hanging="720"/>
    </w:pPr>
  </w:style>
  <w:style w:type="paragraph" w:styleId="Revision">
    <w:name w:val="Revision"/>
    <w:hidden/>
    <w:uiPriority w:val="99"/>
    <w:semiHidden/>
    <w:rsid w:val="00586EEE"/>
    <w:rPr>
      <w:lang w:val="en-US" w:eastAsia="en-US" w:bidi="en-US"/>
    </w:rPr>
  </w:style>
  <w:style w:type="character" w:styleId="CommentReference">
    <w:name w:val="annotation reference"/>
    <w:uiPriority w:val="99"/>
    <w:semiHidden/>
    <w:unhideWhenUsed/>
    <w:rsid w:val="0020309D"/>
    <w:rPr>
      <w:sz w:val="16"/>
      <w:szCs w:val="16"/>
    </w:rPr>
  </w:style>
  <w:style w:type="paragraph" w:styleId="CommentText">
    <w:name w:val="annotation text"/>
    <w:basedOn w:val="Normal"/>
    <w:link w:val="CommentTextChar"/>
    <w:uiPriority w:val="99"/>
    <w:unhideWhenUsed/>
    <w:rsid w:val="0020309D"/>
  </w:style>
  <w:style w:type="character" w:customStyle="1" w:styleId="CommentTextChar">
    <w:name w:val="Comment Text Char"/>
    <w:link w:val="CommentText"/>
    <w:uiPriority w:val="99"/>
    <w:rsid w:val="0020309D"/>
    <w:rPr>
      <w:lang w:val="en-US" w:eastAsia="en-US" w:bidi="en-US"/>
    </w:rPr>
  </w:style>
  <w:style w:type="paragraph" w:styleId="CommentSubject">
    <w:name w:val="annotation subject"/>
    <w:basedOn w:val="CommentText"/>
    <w:next w:val="CommentText"/>
    <w:link w:val="CommentSubjectChar"/>
    <w:uiPriority w:val="99"/>
    <w:semiHidden/>
    <w:unhideWhenUsed/>
    <w:rsid w:val="0020309D"/>
    <w:rPr>
      <w:b/>
      <w:bCs/>
    </w:rPr>
  </w:style>
  <w:style w:type="character" w:customStyle="1" w:styleId="CommentSubjectChar">
    <w:name w:val="Comment Subject Char"/>
    <w:link w:val="CommentSubject"/>
    <w:uiPriority w:val="99"/>
    <w:semiHidden/>
    <w:rsid w:val="0020309D"/>
    <w:rPr>
      <w:b/>
      <w:bCs/>
      <w:lang w:val="en-US" w:eastAsia="en-US" w:bidi="en-US"/>
    </w:rPr>
  </w:style>
  <w:style w:type="character" w:customStyle="1" w:styleId="cf01">
    <w:name w:val="cf01"/>
    <w:rsid w:val="00D54187"/>
    <w:rPr>
      <w:rFonts w:ascii="Segoe UI" w:hAnsi="Segoe UI" w:cs="Segoe UI" w:hint="default"/>
      <w:sz w:val="18"/>
      <w:szCs w:val="18"/>
    </w:rPr>
  </w:style>
  <w:style w:type="paragraph" w:styleId="ListParagraph">
    <w:name w:val="List Paragraph"/>
    <w:basedOn w:val="Normal"/>
    <w:uiPriority w:val="34"/>
    <w:qFormat/>
    <w:rsid w:val="006B4F2F"/>
    <w:pPr>
      <w:ind w:left="720"/>
      <w:contextualSpacing/>
    </w:pPr>
  </w:style>
  <w:style w:type="character" w:styleId="UnresolvedMention">
    <w:name w:val="Unresolved Mention"/>
    <w:basedOn w:val="DefaultParagraphFont"/>
    <w:uiPriority w:val="99"/>
    <w:semiHidden/>
    <w:unhideWhenUsed/>
    <w:rsid w:val="004B3322"/>
    <w:rPr>
      <w:color w:val="605E5C"/>
      <w:shd w:val="clear" w:color="auto" w:fill="E1DFDD"/>
    </w:rPr>
  </w:style>
  <w:style w:type="paragraph" w:styleId="NormalWeb">
    <w:name w:val="Normal (Web)"/>
    <w:basedOn w:val="Normal"/>
    <w:uiPriority w:val="99"/>
    <w:unhideWhenUsed/>
    <w:rsid w:val="000808C6"/>
    <w:pPr>
      <w:spacing w:before="100" w:beforeAutospacing="1" w:after="100" w:afterAutospacing="1" w:line="240" w:lineRule="auto"/>
      <w:jc w:val="left"/>
    </w:pPr>
    <w:rPr>
      <w:rFonts w:ascii="Times New Roman" w:hAnsi="Times New Roman"/>
      <w:sz w:val="24"/>
      <w:szCs w:val="24"/>
      <w:lang w:val="el-GR"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083200">
      <w:bodyDiv w:val="1"/>
      <w:marLeft w:val="0"/>
      <w:marRight w:val="0"/>
      <w:marTop w:val="0"/>
      <w:marBottom w:val="0"/>
      <w:divBdr>
        <w:top w:val="none" w:sz="0" w:space="0" w:color="auto"/>
        <w:left w:val="none" w:sz="0" w:space="0" w:color="auto"/>
        <w:bottom w:val="none" w:sz="0" w:space="0" w:color="auto"/>
        <w:right w:val="none" w:sz="0" w:space="0" w:color="auto"/>
      </w:divBdr>
      <w:divsChild>
        <w:div w:id="124473747">
          <w:marLeft w:val="0"/>
          <w:marRight w:val="0"/>
          <w:marTop w:val="0"/>
          <w:marBottom w:val="240"/>
          <w:divBdr>
            <w:top w:val="none" w:sz="0" w:space="0" w:color="auto"/>
            <w:left w:val="none" w:sz="0" w:space="0" w:color="auto"/>
            <w:bottom w:val="none" w:sz="0" w:space="0" w:color="auto"/>
            <w:right w:val="none" w:sz="0" w:space="0" w:color="auto"/>
          </w:divBdr>
        </w:div>
      </w:divsChild>
    </w:div>
    <w:div w:id="228998091">
      <w:bodyDiv w:val="1"/>
      <w:marLeft w:val="0"/>
      <w:marRight w:val="0"/>
      <w:marTop w:val="0"/>
      <w:marBottom w:val="0"/>
      <w:divBdr>
        <w:top w:val="none" w:sz="0" w:space="0" w:color="auto"/>
        <w:left w:val="none" w:sz="0" w:space="0" w:color="auto"/>
        <w:bottom w:val="none" w:sz="0" w:space="0" w:color="auto"/>
        <w:right w:val="none" w:sz="0" w:space="0" w:color="auto"/>
      </w:divBdr>
    </w:div>
    <w:div w:id="479083752">
      <w:bodyDiv w:val="1"/>
      <w:marLeft w:val="0"/>
      <w:marRight w:val="0"/>
      <w:marTop w:val="0"/>
      <w:marBottom w:val="0"/>
      <w:divBdr>
        <w:top w:val="none" w:sz="0" w:space="0" w:color="auto"/>
        <w:left w:val="none" w:sz="0" w:space="0" w:color="auto"/>
        <w:bottom w:val="none" w:sz="0" w:space="0" w:color="auto"/>
        <w:right w:val="none" w:sz="0" w:space="0" w:color="auto"/>
      </w:divBdr>
    </w:div>
    <w:div w:id="962812106">
      <w:bodyDiv w:val="1"/>
      <w:marLeft w:val="0"/>
      <w:marRight w:val="0"/>
      <w:marTop w:val="0"/>
      <w:marBottom w:val="0"/>
      <w:divBdr>
        <w:top w:val="none" w:sz="0" w:space="0" w:color="auto"/>
        <w:left w:val="none" w:sz="0" w:space="0" w:color="auto"/>
        <w:bottom w:val="none" w:sz="0" w:space="0" w:color="auto"/>
        <w:right w:val="none" w:sz="0" w:space="0" w:color="auto"/>
      </w:divBdr>
    </w:div>
    <w:div w:id="987981881">
      <w:bodyDiv w:val="1"/>
      <w:marLeft w:val="0"/>
      <w:marRight w:val="0"/>
      <w:marTop w:val="0"/>
      <w:marBottom w:val="0"/>
      <w:divBdr>
        <w:top w:val="none" w:sz="0" w:space="0" w:color="auto"/>
        <w:left w:val="none" w:sz="0" w:space="0" w:color="auto"/>
        <w:bottom w:val="none" w:sz="0" w:space="0" w:color="auto"/>
        <w:right w:val="none" w:sz="0" w:space="0" w:color="auto"/>
      </w:divBdr>
      <w:divsChild>
        <w:div w:id="1096559821">
          <w:marLeft w:val="0"/>
          <w:marRight w:val="0"/>
          <w:marTop w:val="0"/>
          <w:marBottom w:val="0"/>
          <w:divBdr>
            <w:top w:val="none" w:sz="0" w:space="0" w:color="auto"/>
            <w:left w:val="none" w:sz="0" w:space="0" w:color="auto"/>
            <w:bottom w:val="none" w:sz="0" w:space="0" w:color="auto"/>
            <w:right w:val="none" w:sz="0" w:space="0" w:color="auto"/>
          </w:divBdr>
          <w:divsChild>
            <w:div w:id="837966819">
              <w:marLeft w:val="0"/>
              <w:marRight w:val="0"/>
              <w:marTop w:val="0"/>
              <w:marBottom w:val="0"/>
              <w:divBdr>
                <w:top w:val="none" w:sz="0" w:space="0" w:color="auto"/>
                <w:left w:val="none" w:sz="0" w:space="0" w:color="auto"/>
                <w:bottom w:val="none" w:sz="0" w:space="0" w:color="auto"/>
                <w:right w:val="none" w:sz="0" w:space="0" w:color="auto"/>
              </w:divBdr>
              <w:divsChild>
                <w:div w:id="1186868762">
                  <w:marLeft w:val="0"/>
                  <w:marRight w:val="0"/>
                  <w:marTop w:val="0"/>
                  <w:marBottom w:val="0"/>
                  <w:divBdr>
                    <w:top w:val="none" w:sz="0" w:space="0" w:color="auto"/>
                    <w:left w:val="none" w:sz="0" w:space="0" w:color="auto"/>
                    <w:bottom w:val="none" w:sz="0" w:space="0" w:color="auto"/>
                    <w:right w:val="none" w:sz="0" w:space="0" w:color="auto"/>
                  </w:divBdr>
                  <w:divsChild>
                    <w:div w:id="1687752376">
                      <w:marLeft w:val="0"/>
                      <w:marRight w:val="0"/>
                      <w:marTop w:val="0"/>
                      <w:marBottom w:val="0"/>
                      <w:divBdr>
                        <w:top w:val="none" w:sz="0" w:space="0" w:color="auto"/>
                        <w:left w:val="none" w:sz="0" w:space="0" w:color="auto"/>
                        <w:bottom w:val="none" w:sz="0" w:space="0" w:color="auto"/>
                        <w:right w:val="none" w:sz="0" w:space="0" w:color="auto"/>
                      </w:divBdr>
                      <w:divsChild>
                        <w:div w:id="1665745747">
                          <w:marLeft w:val="0"/>
                          <w:marRight w:val="0"/>
                          <w:marTop w:val="0"/>
                          <w:marBottom w:val="0"/>
                          <w:divBdr>
                            <w:top w:val="none" w:sz="0" w:space="0" w:color="auto"/>
                            <w:left w:val="none" w:sz="0" w:space="0" w:color="auto"/>
                            <w:bottom w:val="none" w:sz="0" w:space="0" w:color="auto"/>
                            <w:right w:val="none" w:sz="0" w:space="0" w:color="auto"/>
                          </w:divBdr>
                          <w:divsChild>
                            <w:div w:id="8307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4091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raviras@med.upatras.g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ccaval\Local%20Settings\Temporary%20Internet%20Files\Content.Outlook\NFVKWL8C\Research%20Articl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CC617-1A8A-AE42-83D5-8B8BA499B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Settings\kaccaval\Local Settings\Temporary Internet Files\Content.Outlook\NFVKWL8C\Research Article Template.dot</Template>
  <TotalTime>3</TotalTime>
  <Pages>40</Pages>
  <Words>49239</Words>
  <Characters>280664</Characters>
  <Application>Microsoft Office Word</Application>
  <DocSecurity>0</DocSecurity>
  <Lines>2338</Lines>
  <Paragraphs>658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329245</CharactersWithSpaces>
  <SharedDoc>false</SharedDoc>
  <HLinks>
    <vt:vector size="6" baseType="variant">
      <vt:variant>
        <vt:i4>6815746</vt:i4>
      </vt:variant>
      <vt:variant>
        <vt:i4>0</vt:i4>
      </vt:variant>
      <vt:variant>
        <vt:i4>0</vt:i4>
      </vt:variant>
      <vt:variant>
        <vt:i4>5</vt:i4>
      </vt:variant>
      <vt:variant>
        <vt:lpwstr>mailto:taraviras@med.upatras.gr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kaccaval</dc:creator>
  <cp:keywords/>
  <dc:description/>
  <cp:lastModifiedBy>Lise Roth | Review Commons</cp:lastModifiedBy>
  <cp:revision>3</cp:revision>
  <cp:lastPrinted>2023-11-22T22:32:00Z</cp:lastPrinted>
  <dcterms:created xsi:type="dcterms:W3CDTF">2024-10-08T13:44:00Z</dcterms:created>
  <dcterms:modified xsi:type="dcterms:W3CDTF">2024-10-08T13:56:00Z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TC101695591033</vt:lpwstr>
  </property>
  <property fmtid="{D5CDD505-2E9C-101B-9397-08002B2CF9AE}" pid="3" name="ZOTERO_PREF_1">
    <vt:lpwstr>&lt;data data-version="3" zotero-version="6.0.36"&gt;&lt;session id="cjNOKn56"/&gt;&lt;style id="http://www.zotero.org/styles/embo-reports" hasBibliography="1" bibliographyStyleHasBeenSet="1"/&gt;&lt;prefs&gt;&lt;pref name="fieldType" value="Field"/&gt;&lt;/prefs&gt;&lt;/data&gt;</vt:lpwstr>
  </property>
</Properties>
</file>